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6F34A" w14:textId="77777777" w:rsidR="006B4D13" w:rsidRDefault="006B4D13" w:rsidP="006B4D13">
      <w:pPr>
        <w:rPr>
          <w:highlight w:val="yellow"/>
        </w:rPr>
      </w:pPr>
      <w:r>
        <w:rPr>
          <w:rFonts w:hint="eastAsia"/>
          <w:highlight w:val="yellow"/>
        </w:rPr>
        <w:t>【文字の装飾タグに関するヒント】</w:t>
      </w:r>
    </w:p>
    <w:p w14:paraId="73A025F6" w14:textId="77777777" w:rsidR="006B4D13" w:rsidRDefault="006B4D13" w:rsidP="006B4D13">
      <w:pPr>
        <w:rPr>
          <w:highlight w:val="yellow"/>
        </w:rPr>
      </w:pPr>
      <w:r>
        <w:rPr>
          <w:rFonts w:hint="eastAsia"/>
          <w:highlight w:val="yellow"/>
        </w:rPr>
        <w:t>△ストロング△＝強調したいキーワード（太字になります）</w:t>
      </w:r>
    </w:p>
    <w:p w14:paraId="61DD4487" w14:textId="77777777" w:rsidR="006B4D13" w:rsidRDefault="006B4D13" w:rsidP="006B4D13">
      <w:pPr>
        <w:rPr>
          <w:highlight w:val="yellow"/>
        </w:rPr>
      </w:pPr>
      <w:r>
        <w:rPr>
          <w:rFonts w:hint="eastAsia"/>
          <w:highlight w:val="yellow"/>
        </w:rPr>
        <w:t>▲太字▲＝単なるデザイン目的での装飾で、キーワードではない</w:t>
      </w:r>
    </w:p>
    <w:p w14:paraId="009ADA1F" w14:textId="77777777" w:rsidR="006B4D13" w:rsidRDefault="006B4D13" w:rsidP="006B4D13">
      <w:pPr>
        <w:rPr>
          <w:highlight w:val="yellow"/>
        </w:rPr>
      </w:pPr>
      <w:r>
        <w:rPr>
          <w:rFonts w:hint="eastAsia"/>
          <w:highlight w:val="yellow"/>
        </w:rPr>
        <w:t>本文中に◎</w:t>
      </w:r>
      <w:proofErr w:type="spellStart"/>
      <w:r>
        <w:rPr>
          <w:rFonts w:hint="eastAsia"/>
          <w:highlight w:val="yellow"/>
        </w:rPr>
        <w:t>Abc</w:t>
      </w:r>
      <w:proofErr w:type="spellEnd"/>
      <w:r>
        <w:rPr>
          <w:rFonts w:hint="eastAsia"/>
          <w:highlight w:val="yellow"/>
        </w:rPr>
        <w:t>("</w:t>
      </w:r>
      <w:proofErr w:type="spellStart"/>
      <w:r>
        <w:rPr>
          <w:rFonts w:hint="eastAsia"/>
          <w:highlight w:val="yellow"/>
        </w:rPr>
        <w:t>aaa</w:t>
      </w:r>
      <w:proofErr w:type="spellEnd"/>
      <w:r>
        <w:rPr>
          <w:rFonts w:hint="eastAsia"/>
          <w:highlight w:val="yellow"/>
        </w:rPr>
        <w:t>")</w:t>
      </w:r>
      <w:r>
        <w:rPr>
          <w:rFonts w:hint="eastAsia"/>
          <w:highlight w:val="yellow"/>
        </w:rPr>
        <w:t>◎と記載すると、そこは</w:t>
      </w:r>
      <w:r>
        <w:rPr>
          <w:rFonts w:hint="eastAsia"/>
          <w:highlight w:val="yellow"/>
        </w:rPr>
        <w:t>&lt;code&gt;</w:t>
      </w:r>
      <w:r>
        <w:rPr>
          <w:rFonts w:hint="eastAsia"/>
          <w:highlight w:val="yellow"/>
        </w:rPr>
        <w:t>タグで囲まれ、その文字列が□の枠で囲まれて表示されます（</w:t>
      </w:r>
      <w:r>
        <w:rPr>
          <w:rFonts w:hint="eastAsia"/>
          <w:highlight w:val="yellow"/>
        </w:rPr>
        <w:t>GitHub</w:t>
      </w:r>
      <w:r>
        <w:rPr>
          <w:rFonts w:hint="eastAsia"/>
          <w:highlight w:val="yellow"/>
        </w:rPr>
        <w:t>などでよくあり開発者が慣れていそうなので、最近、クラス名などのコード関連はほとんどこれで囲んでいます）。</w:t>
      </w:r>
      <w:r>
        <w:rPr>
          <w:rFonts w:hint="eastAsia"/>
          <w:highlight w:val="yellow"/>
        </w:rPr>
        <w:t>Markdown</w:t>
      </w:r>
      <w:r>
        <w:rPr>
          <w:rFonts w:hint="eastAsia"/>
          <w:highlight w:val="yellow"/>
        </w:rPr>
        <w:t>だと</w:t>
      </w:r>
      <w:r>
        <w:rPr>
          <w:rFonts w:hint="eastAsia"/>
          <w:highlight w:val="yellow"/>
        </w:rPr>
        <w:t>`</w:t>
      </w:r>
      <w:proofErr w:type="spellStart"/>
      <w:r>
        <w:rPr>
          <w:highlight w:val="yellow"/>
        </w:rPr>
        <w:t>Abc</w:t>
      </w:r>
      <w:proofErr w:type="spellEnd"/>
      <w:r>
        <w:rPr>
          <w:highlight w:val="yellow"/>
        </w:rPr>
        <w:t>("</w:t>
      </w:r>
      <w:proofErr w:type="spellStart"/>
      <w:r>
        <w:rPr>
          <w:highlight w:val="yellow"/>
        </w:rPr>
        <w:t>aaa</w:t>
      </w:r>
      <w:proofErr w:type="spellEnd"/>
      <w:r>
        <w:rPr>
          <w:highlight w:val="yellow"/>
        </w:rPr>
        <w:t>")`</w:t>
      </w:r>
      <w:r>
        <w:rPr>
          <w:highlight w:val="yellow"/>
        </w:rPr>
        <w:t>です。</w:t>
      </w:r>
    </w:p>
    <w:p w14:paraId="4FAE7A07" w14:textId="77777777" w:rsidR="006B4D13" w:rsidRDefault="006B4D13" w:rsidP="006B4D13">
      <w:r>
        <w:rPr>
          <w:rFonts w:hint="eastAsia"/>
          <w:highlight w:val="yellow"/>
        </w:rPr>
        <w:t>ほかに</w:t>
      </w:r>
      <w:r>
        <w:rPr>
          <w:rFonts w:hint="eastAsia"/>
          <w:highlight w:val="yellow"/>
        </w:rPr>
        <w:t>HTML</w:t>
      </w:r>
      <w:r>
        <w:rPr>
          <w:rFonts w:hint="eastAsia"/>
          <w:highlight w:val="yellow"/>
        </w:rPr>
        <w:t>上などでカスタム表現してほしいことがあれば、★これでコメント★を書いていただければ、その部分は制作時に内容を見て手動で</w:t>
      </w:r>
      <w:r>
        <w:rPr>
          <w:rFonts w:hint="eastAsia"/>
          <w:highlight w:val="yellow"/>
        </w:rPr>
        <w:t>HTML</w:t>
      </w:r>
      <w:r>
        <w:rPr>
          <w:rFonts w:hint="eastAsia"/>
          <w:highlight w:val="yellow"/>
        </w:rPr>
        <w:t>化します。※ちなみに斜体は非推奨としています。</w:t>
      </w:r>
    </w:p>
    <w:p w14:paraId="66F9D21D" w14:textId="77777777" w:rsidR="006B4D13" w:rsidRDefault="006B4D13" w:rsidP="006B4D13"/>
    <w:p w14:paraId="442F53E8" w14:textId="77777777" w:rsidR="007D765A" w:rsidRPr="00680A13" w:rsidRDefault="007D765A" w:rsidP="00680A13">
      <w:pPr>
        <w:pStyle w:val="Subtitle"/>
      </w:pPr>
      <w:r w:rsidRPr="00680A13">
        <w:t>Build Insider</w:t>
      </w:r>
      <w:r w:rsidRPr="00680A13">
        <w:t>オピニオン：</w:t>
      </w:r>
      <w:r w:rsidRPr="00680A13">
        <w:rPr>
          <w:rFonts w:hint="eastAsia"/>
        </w:rPr>
        <w:t>小野</w:t>
      </w:r>
      <w:r w:rsidRPr="00680A13">
        <w:t>将之</w:t>
      </w:r>
      <w:r w:rsidRPr="00680A13">
        <w:rPr>
          <w:rFonts w:hint="eastAsia"/>
        </w:rPr>
        <w:t>（</w:t>
      </w:r>
      <w:r w:rsidRPr="00680A13">
        <w:rPr>
          <w:rFonts w:hint="eastAsia"/>
        </w:rPr>
        <w:t>1</w:t>
      </w:r>
      <w:r w:rsidRPr="00680A13">
        <w:rPr>
          <w:rFonts w:hint="eastAsia"/>
        </w:rPr>
        <w:t>）</w:t>
      </w:r>
    </w:p>
    <w:p w14:paraId="66B2BE99" w14:textId="05F8E860" w:rsidR="007D765A" w:rsidRPr="00680A13" w:rsidRDefault="007D765A" w:rsidP="00680A13">
      <w:pPr>
        <w:pStyle w:val="Title"/>
      </w:pPr>
      <w:r w:rsidRPr="00680A13">
        <w:t>Swift 3</w:t>
      </w:r>
      <w:r w:rsidRPr="00680A13">
        <w:t>のリリース前に、これま</w:t>
      </w:r>
      <w:r w:rsidR="00DC2AA8" w:rsidRPr="00680A13">
        <w:rPr>
          <w:rFonts w:hint="eastAsia"/>
        </w:rPr>
        <w:t>で</w:t>
      </w:r>
      <w:r w:rsidRPr="00680A13">
        <w:t>の進化の変遷をな</w:t>
      </w:r>
      <w:r w:rsidR="00DC2AA8" w:rsidRPr="00680A13">
        <w:rPr>
          <w:rFonts w:hint="eastAsia"/>
        </w:rPr>
        <w:t>ぞ</w:t>
      </w:r>
      <w:r w:rsidRPr="00680A13">
        <w:t>る</w:t>
      </w:r>
    </w:p>
    <w:p w14:paraId="7246F32F" w14:textId="182C364D" w:rsidR="007D765A" w:rsidRPr="00680A13" w:rsidRDefault="007D765A" w:rsidP="007D765A">
      <w:pPr>
        <w:rPr>
          <w:ins w:id="0" w:author="Shinji Kawasaki" w:date="2016-07-31T15:03:00Z"/>
          <w:rFonts w:ascii="ＭＳ ゴシック" w:hAnsi="ＭＳ ゴシック"/>
        </w:rPr>
      </w:pPr>
    </w:p>
    <w:p w14:paraId="732BD5AD" w14:textId="449E8C59" w:rsidR="00DC2AA8" w:rsidRPr="00680A13" w:rsidRDefault="009C78DF" w:rsidP="00680A13">
      <w:pPr>
        <w:pStyle w:val="a"/>
        <w:rPr>
          <w:ins w:id="1" w:author="Shinji Kawasaki" w:date="2016-07-31T15:03:00Z"/>
        </w:rPr>
      </w:pPr>
      <w:ins w:id="2" w:author="Shinji Kawasaki" w:date="2016-07-31T15:04:00Z">
        <w:r w:rsidRPr="00680A13">
          <w:rPr>
            <w:rFonts w:hint="eastAsia"/>
          </w:rPr>
          <w:t>Apple発の</w:t>
        </w:r>
      </w:ins>
      <w:ins w:id="3" w:author="Shinji Kawasaki" w:date="2016-07-31T15:05:00Z">
        <w:r w:rsidRPr="00680A13">
          <w:rPr>
            <w:rFonts w:hint="eastAsia"/>
          </w:rPr>
          <w:t>オープンソースなプログラミング言語「Swift」はこれまでにどのような進化の道のりをたどってきたのか。その道程を追</w:t>
        </w:r>
      </w:ins>
      <w:ins w:id="4" w:author="Shinji Kawasaki" w:date="2016-07-31T15:06:00Z">
        <w:r w:rsidRPr="00680A13">
          <w:rPr>
            <w:rFonts w:hint="eastAsia"/>
          </w:rPr>
          <w:t>い、その将来</w:t>
        </w:r>
      </w:ins>
      <w:ins w:id="5" w:author="Shinji Kawasaki" w:date="2016-07-31T15:15:00Z">
        <w:r w:rsidR="00787831" w:rsidRPr="00680A13">
          <w:rPr>
            <w:rFonts w:hint="eastAsia"/>
          </w:rPr>
          <w:t>に思いはせるコラムが新登場！</w:t>
        </w:r>
      </w:ins>
    </w:p>
    <w:p w14:paraId="72E6E7A8" w14:textId="77777777" w:rsidR="00DC2AA8" w:rsidRPr="00680A13" w:rsidRDefault="00DC2AA8" w:rsidP="007D765A">
      <w:pPr>
        <w:rPr>
          <w:rFonts w:ascii="ＭＳ ゴシック" w:hAnsi="ＭＳ ゴシック"/>
        </w:rPr>
      </w:pPr>
    </w:p>
    <w:p w14:paraId="26EC38BA" w14:textId="77777777" w:rsidR="007D765A" w:rsidRPr="00680A13" w:rsidRDefault="007D765A" w:rsidP="007D765A">
      <w:pPr>
        <w:rPr>
          <w:rFonts w:ascii="ＭＳ ゴシック" w:hAnsi="ＭＳ ゴシック"/>
        </w:rPr>
      </w:pPr>
      <w:r w:rsidRPr="00680A13">
        <w:rPr>
          <w:rFonts w:ascii="ＭＳ ゴシック" w:hAnsi="ＭＳ ゴシック" w:hint="eastAsia"/>
        </w:rPr>
        <w:t>小野</w:t>
      </w:r>
      <w:r w:rsidRPr="00680A13">
        <w:rPr>
          <w:rFonts w:ascii="ＭＳ ゴシック" w:hAnsi="ＭＳ ゴシック"/>
        </w:rPr>
        <w:t xml:space="preserve"> 将之</w:t>
      </w:r>
    </w:p>
    <w:p w14:paraId="4F490BB7" w14:textId="77777777" w:rsidR="007D765A" w:rsidRPr="00680A13" w:rsidRDefault="007D765A" w:rsidP="007D765A">
      <w:pPr>
        <w:rPr>
          <w:rFonts w:ascii="ＭＳ ゴシック" w:hAnsi="ＭＳ ゴシック"/>
        </w:rPr>
      </w:pPr>
      <w:r w:rsidRPr="00680A13">
        <w:rPr>
          <w:rFonts w:ascii="ＭＳ ゴシック" w:hAnsi="ＭＳ ゴシック" w:hint="eastAsia"/>
        </w:rPr>
        <w:t>2016/08/xx</w:t>
      </w:r>
    </w:p>
    <w:p w14:paraId="405344A5" w14:textId="77777777" w:rsidR="007D765A" w:rsidRPr="00680A13" w:rsidRDefault="007D765A" w:rsidP="007D765A">
      <w:pPr>
        <w:rPr>
          <w:rFonts w:ascii="ＭＳ ゴシック" w:hAnsi="ＭＳ ゴシック"/>
        </w:rPr>
      </w:pPr>
      <w:r w:rsidRPr="00680A13">
        <w:rPr>
          <w:rFonts w:ascii="ＭＳ ゴシック" w:hAnsi="ＭＳ ゴシック" w:hint="eastAsia"/>
        </w:rPr>
        <w:t>###########################################################</w:t>
      </w:r>
      <w:commentRangeStart w:id="6"/>
      <w:commentRangeStart w:id="7"/>
      <w:r w:rsidRPr="00680A13">
        <w:rPr>
          <w:rFonts w:ascii="ＭＳ ゴシック" w:hAnsi="ＭＳ ゴシック" w:hint="eastAsia"/>
        </w:rPr>
        <w:t>#</w:t>
      </w:r>
      <w:commentRangeEnd w:id="6"/>
      <w:r w:rsidRPr="00680A13">
        <w:rPr>
          <w:rStyle w:val="CommentReference"/>
          <w:rFonts w:ascii="ＭＳ ゴシック" w:hAnsi="ＭＳ ゴシック"/>
        </w:rPr>
        <w:commentReference w:id="6"/>
      </w:r>
      <w:commentRangeEnd w:id="7"/>
      <w:r w:rsidR="00307390">
        <w:rPr>
          <w:rStyle w:val="CommentReference"/>
        </w:rPr>
        <w:commentReference w:id="7"/>
      </w:r>
    </w:p>
    <w:p w14:paraId="557D4DA0" w14:textId="77777777" w:rsidR="007D765A" w:rsidRPr="00680A13" w:rsidRDefault="007D765A" w:rsidP="007D765A">
      <w:pPr>
        <w:rPr>
          <w:rFonts w:ascii="ＭＳ ゴシック" w:hAnsi="ＭＳ ゴシック"/>
        </w:rPr>
      </w:pPr>
    </w:p>
    <w:p w14:paraId="4317CB3E" w14:textId="37E30F10" w:rsidR="007D765A" w:rsidRPr="00680A13" w:rsidRDefault="007D765A" w:rsidP="007D765A">
      <w:pPr>
        <w:rPr>
          <w:rFonts w:ascii="ＭＳ ゴシック" w:hAnsi="ＭＳ ゴシック"/>
        </w:rPr>
      </w:pPr>
      <w:r w:rsidRPr="00680A13">
        <w:rPr>
          <w:rFonts w:ascii="ＭＳ ゴシック" w:hAnsi="ＭＳ ゴシック" w:hint="eastAsia"/>
        </w:rPr>
        <w:t xml:space="preserve">　本連載では、</w:t>
      </w:r>
      <w:r w:rsidRPr="00680A13">
        <w:rPr>
          <w:rFonts w:ascii="ＭＳ ゴシック" w:hAnsi="ＭＳ ゴシック"/>
        </w:rPr>
        <w:t>Swift</w:t>
      </w:r>
      <w:ins w:id="8" w:author="DA 一色" w:date="2016-08-01T14:22:00Z">
        <w:r w:rsidR="00C2666F">
          <w:rPr>
            <w:rFonts w:ascii="ＭＳ ゴシック" w:hAnsi="ＭＳ ゴシック"/>
          </w:rPr>
          <w:t>言語</w:t>
        </w:r>
      </w:ins>
      <w:r w:rsidRPr="00680A13">
        <w:rPr>
          <w:rFonts w:ascii="ＭＳ ゴシック" w:hAnsi="ＭＳ ゴシック"/>
        </w:rPr>
        <w:t>の最新動向中心に述べていくが、その前にこの第1回ではこれまでのSwiftの進化の変遷をなぞっていきたい。Swift 3は2016年9月</w:t>
      </w:r>
      <w:ins w:id="9" w:author="Shinji Kawasaki" w:date="2016-07-31T11:45:00Z">
        <w:r w:rsidR="00A84B63" w:rsidRPr="00680A13">
          <w:rPr>
            <w:rFonts w:ascii="ＭＳ ゴシック" w:hAnsi="ＭＳ ゴシック"/>
          </w:rPr>
          <w:t>ごろ</w:t>
        </w:r>
      </w:ins>
      <w:r w:rsidRPr="00680A13">
        <w:rPr>
          <w:rFonts w:ascii="ＭＳ ゴシック" w:hAnsi="ＭＳ ゴシック"/>
        </w:rPr>
        <w:t>に正式リリースとなりそうだが、今回はまず現最新版の2.2.1までについて触れていく。</w:t>
      </w:r>
    </w:p>
    <w:p w14:paraId="02DCD462" w14:textId="77777777" w:rsidR="007D765A" w:rsidRPr="00680A13" w:rsidRDefault="007D765A" w:rsidP="007D765A">
      <w:pPr>
        <w:rPr>
          <w:rFonts w:ascii="ＭＳ ゴシック" w:hAnsi="ＭＳ ゴシック"/>
        </w:rPr>
      </w:pPr>
    </w:p>
    <w:p w14:paraId="6CCC5252" w14:textId="77777777" w:rsidR="007D765A" w:rsidRPr="00680A13" w:rsidRDefault="007D765A" w:rsidP="00680A13">
      <w:pPr>
        <w:pStyle w:val="Heading1"/>
        <w:spacing w:before="180" w:after="180"/>
      </w:pPr>
      <w:r w:rsidRPr="00680A13">
        <w:rPr>
          <w:rFonts w:hint="eastAsia"/>
        </w:rPr>
        <w:t>■</w:t>
      </w:r>
      <w:r w:rsidRPr="00680A13">
        <w:t>Swiftとは</w:t>
      </w:r>
    </w:p>
    <w:p w14:paraId="757EFFC3" w14:textId="77777777" w:rsidR="007D765A" w:rsidRPr="00680A13" w:rsidRDefault="007D765A" w:rsidP="007D765A">
      <w:pPr>
        <w:rPr>
          <w:rFonts w:ascii="ＭＳ ゴシック" w:hAnsi="ＭＳ ゴシック"/>
        </w:rPr>
      </w:pPr>
    </w:p>
    <w:p w14:paraId="2426C2DE" w14:textId="37A81A14" w:rsidR="007D765A" w:rsidRPr="00680A13" w:rsidRDefault="007D765A" w:rsidP="007D765A">
      <w:pPr>
        <w:rPr>
          <w:rFonts w:ascii="ＭＳ ゴシック" w:hAnsi="ＭＳ ゴシック"/>
        </w:rPr>
      </w:pPr>
      <w:r w:rsidRPr="00680A13">
        <w:rPr>
          <w:rFonts w:ascii="ＭＳ ゴシック" w:hAnsi="ＭＳ ゴシック" w:hint="eastAsia"/>
        </w:rPr>
        <w:t xml:space="preserve">　そもそも、</w:t>
      </w:r>
      <w:r w:rsidRPr="00680A13">
        <w:rPr>
          <w:rFonts w:ascii="ＭＳ ゴシック" w:hAnsi="ＭＳ ゴシック"/>
        </w:rPr>
        <w:t>Swiftが当時</w:t>
      </w:r>
      <w:ins w:id="10" w:author="DA 一色" w:date="2016-08-01T14:44:00Z">
        <w:r w:rsidR="00CD6255">
          <w:rPr>
            <w:rFonts w:ascii="ＭＳ ゴシック" w:hAnsi="ＭＳ ゴシック"/>
          </w:rPr>
          <w:t>アップル社（</w:t>
        </w:r>
      </w:ins>
      <w:r w:rsidRPr="00680A13">
        <w:rPr>
          <w:rFonts w:ascii="ＭＳ ゴシック" w:hAnsi="ＭＳ ゴシック"/>
        </w:rPr>
        <w:t>Apple</w:t>
      </w:r>
      <w:ins w:id="11" w:author="DA 一色" w:date="2016-08-01T14:44:00Z">
        <w:r w:rsidR="00CD6255">
          <w:rPr>
            <w:rFonts w:ascii="ＭＳ ゴシック" w:hAnsi="ＭＳ ゴシック"/>
          </w:rPr>
          <w:t>）</w:t>
        </w:r>
      </w:ins>
      <w:r w:rsidRPr="00680A13">
        <w:rPr>
          <w:rFonts w:ascii="ＭＳ ゴシック" w:hAnsi="ＭＳ ゴシック"/>
        </w:rPr>
        <w:t>からどのように発表されたかを今振り返るとなかなか興味深い。Swiftは、2014年6月に開催された◆WWDC 2014◇https://developer.apple.com/videos/wwdc2014/◆のKeynote</w:t>
      </w:r>
      <w:ins w:id="12" w:author="Shinji Kawasaki" w:date="2016-07-31T11:45:00Z">
        <w:r w:rsidR="00A84B63" w:rsidRPr="00680A13">
          <w:rPr>
            <w:rFonts w:ascii="ＭＳ ゴシック" w:hAnsi="ＭＳ ゴシック" w:hint="eastAsia"/>
          </w:rPr>
          <w:t>で</w:t>
        </w:r>
      </w:ins>
      <w:r w:rsidRPr="00680A13">
        <w:rPr>
          <w:rFonts w:ascii="ＭＳ ゴシック" w:hAnsi="ＭＳ ゴシック"/>
        </w:rPr>
        <w:t>、突如発表された</w:t>
      </w:r>
      <w:r w:rsidRPr="00680A13">
        <w:rPr>
          <w:rFonts w:ascii="ＭＳ ゴシック" w:hAnsi="ＭＳ ゴシック" w:hint="eastAsia"/>
        </w:rPr>
        <w:t>（</w:t>
      </w:r>
      <w:r w:rsidRPr="00680A13">
        <w:rPr>
          <w:rFonts w:ascii="ＭＳ ゴシック" w:hAnsi="ＭＳ ゴシック"/>
        </w:rPr>
        <w:t>驚くべきことに事前リーク・予想なども</w:t>
      </w:r>
      <w:ins w:id="13" w:author="Shinji Kawasaki" w:date="2016-07-31T13:06:00Z">
        <w:r w:rsidR="00FA6091" w:rsidRPr="00680A13">
          <w:rPr>
            <w:rFonts w:ascii="ＭＳ ゴシック" w:hAnsi="ＭＳ ゴシック" w:hint="eastAsia"/>
          </w:rPr>
          <w:t>な</w:t>
        </w:r>
      </w:ins>
      <w:r w:rsidRPr="00680A13">
        <w:rPr>
          <w:rFonts w:ascii="ＭＳ ゴシック" w:hAnsi="ＭＳ ゴシック"/>
        </w:rPr>
        <w:t>かった</w:t>
      </w:r>
      <w:r w:rsidRPr="00680A13">
        <w:rPr>
          <w:rFonts w:ascii="ＭＳ ゴシック" w:hAnsi="ＭＳ ゴシック" w:hint="eastAsia"/>
        </w:rPr>
        <w:t>）</w:t>
      </w:r>
      <w:r w:rsidRPr="00680A13">
        <w:rPr>
          <w:rFonts w:ascii="ＭＳ ゴシック" w:hAnsi="ＭＳ ゴシック"/>
        </w:rPr>
        <w:t>。</w:t>
      </w:r>
    </w:p>
    <w:p w14:paraId="7E0E8F31" w14:textId="77777777" w:rsidR="007D765A" w:rsidRPr="00680A13" w:rsidRDefault="007D765A" w:rsidP="007D765A">
      <w:pPr>
        <w:rPr>
          <w:rFonts w:ascii="ＭＳ ゴシック" w:hAnsi="ＭＳ ゴシック"/>
        </w:rPr>
      </w:pPr>
    </w:p>
    <w:p w14:paraId="058D719D" w14:textId="47562AD8" w:rsidR="00FA6091" w:rsidRPr="00680A13" w:rsidRDefault="00FA6091" w:rsidP="00FA6091">
      <w:pPr>
        <w:rPr>
          <w:ins w:id="14" w:author="Shinji Kawasaki" w:date="2016-07-31T13:04:00Z"/>
          <w:rFonts w:ascii="ＭＳ ゴシック" w:hAnsi="ＭＳ ゴシック"/>
        </w:rPr>
      </w:pPr>
      <w:ins w:id="15" w:author="Shinji Kawasaki" w:date="2016-07-31T13:04:00Z">
        <w:r w:rsidRPr="00680A13">
          <w:rPr>
            <w:rFonts w:ascii="ＭＳ ゴシック" w:hAnsi="ＭＳ ゴシック" w:hint="eastAsia"/>
          </w:rPr>
          <w:t>□</w:t>
        </w:r>
      </w:ins>
      <w:ins w:id="16" w:author="Shinji Kawasaki" w:date="2016-07-31T13:06:00Z">
        <w:r w:rsidRPr="00680A13">
          <w:rPr>
            <w:rFonts w:ascii="ＭＳ ゴシック" w:hAnsi="ＭＳ ゴシック" w:hint="eastAsia"/>
          </w:rPr>
          <w:t>動画</w:t>
        </w:r>
      </w:ins>
      <w:ins w:id="17" w:author="Shinji Kawasaki" w:date="2016-07-31T13:04:00Z">
        <w:r w:rsidRPr="00680A13">
          <w:rPr>
            <w:rFonts w:ascii="ＭＳ ゴシック" w:hAnsi="ＭＳ ゴシック"/>
          </w:rPr>
          <w:t>------------------------</w:t>
        </w:r>
      </w:ins>
    </w:p>
    <w:p w14:paraId="1E4C42CB" w14:textId="717438C2" w:rsidR="00FA6091" w:rsidRPr="00680A13" w:rsidRDefault="00FA6091" w:rsidP="00FA6091">
      <w:pPr>
        <w:rPr>
          <w:ins w:id="18" w:author="Shinji Kawasaki" w:date="2016-07-31T13:04:00Z"/>
          <w:rFonts w:ascii="ＭＳ ゴシック" w:hAnsi="ＭＳ ゴシック"/>
        </w:rPr>
      </w:pPr>
      <w:ins w:id="19" w:author="Shinji Kawasaki" w:date="2016-07-31T13:06:00Z">
        <w:r w:rsidRPr="00680A13">
          <w:rPr>
            <w:rFonts w:ascii="ＭＳ ゴシック" w:hAnsi="ＭＳ ゴシック" w:hint="eastAsia"/>
          </w:rPr>
          <w:t>2014年に開催されたWWDCでのSwiftの発</w:t>
        </w:r>
        <w:commentRangeStart w:id="20"/>
        <w:r w:rsidRPr="00680A13">
          <w:rPr>
            <w:rFonts w:ascii="ＭＳ ゴシック" w:hAnsi="ＭＳ ゴシック" w:hint="eastAsia"/>
          </w:rPr>
          <w:t>表</w:t>
        </w:r>
      </w:ins>
      <w:commentRangeEnd w:id="20"/>
      <w:ins w:id="21" w:author="Shinji Kawasaki" w:date="2016-07-31T13:07:00Z">
        <w:r w:rsidRPr="00680A13">
          <w:rPr>
            <w:rStyle w:val="CommentReference"/>
            <w:rFonts w:ascii="ＭＳ ゴシック" w:hAnsi="ＭＳ ゴシック"/>
          </w:rPr>
          <w:commentReference w:id="20"/>
        </w:r>
      </w:ins>
    </w:p>
    <w:p w14:paraId="6EAB2668" w14:textId="77777777" w:rsidR="00FA6091" w:rsidRPr="00680A13" w:rsidRDefault="00FA6091" w:rsidP="00FA6091">
      <w:pPr>
        <w:rPr>
          <w:ins w:id="22" w:author="Shinji Kawasaki" w:date="2016-07-31T13:04:00Z"/>
          <w:rFonts w:ascii="ＭＳ ゴシック" w:hAnsi="ＭＳ ゴシック"/>
        </w:rPr>
      </w:pPr>
      <w:ins w:id="23" w:author="Shinji Kawasaki" w:date="2016-07-31T13:04:00Z">
        <w:r w:rsidRPr="00680A13">
          <w:rPr>
            <w:rFonts w:ascii="ＭＳ ゴシック" w:hAnsi="ＭＳ ゴシック" w:hint="eastAsia"/>
          </w:rPr>
          <w:t>□□</w:t>
        </w:r>
        <w:r w:rsidRPr="00680A13">
          <w:rPr>
            <w:rFonts w:ascii="ＭＳ ゴシック" w:hAnsi="ＭＳ ゴシック"/>
          </w:rPr>
          <w:t>----------------------------</w:t>
        </w:r>
      </w:ins>
    </w:p>
    <w:p w14:paraId="4ABA3C89" w14:textId="1179AE55" w:rsidR="00FA6091" w:rsidRPr="00680A13" w:rsidRDefault="00FA6091" w:rsidP="00FA6091">
      <w:pPr>
        <w:rPr>
          <w:ins w:id="24" w:author="Shinji Kawasaki" w:date="2016-07-31T13:04:00Z"/>
          <w:rFonts w:ascii="ＭＳ ゴシック" w:hAnsi="ＭＳ ゴシック"/>
        </w:rPr>
      </w:pPr>
      <w:ins w:id="25" w:author="Shinji Kawasaki" w:date="2016-07-31T13:04:00Z">
        <w:r w:rsidRPr="00680A13">
          <w:rPr>
            <w:rFonts w:ascii="ＭＳ ゴシック" w:hAnsi="ＭＳ ゴシック"/>
          </w:rPr>
          <w:t xml:space="preserve">&lt;iframe </w:t>
        </w:r>
        <w:proofErr w:type="spellStart"/>
        <w:r w:rsidRPr="00680A13">
          <w:rPr>
            <w:rFonts w:ascii="ＭＳ ゴシック" w:hAnsi="ＭＳ ゴシック"/>
          </w:rPr>
          <w:t>src</w:t>
        </w:r>
        <w:proofErr w:type="spellEnd"/>
        <w:r w:rsidRPr="00680A13">
          <w:rPr>
            <w:rFonts w:ascii="ＭＳ ゴシック" w:hAnsi="ＭＳ ゴシック"/>
          </w:rPr>
          <w:t>="</w:t>
        </w:r>
      </w:ins>
      <w:ins w:id="26" w:author="Shinji Kawasaki" w:date="2016-07-31T13:05:00Z">
        <w:r w:rsidRPr="00680A13">
          <w:rPr>
            <w:rFonts w:ascii="ＭＳ ゴシック" w:hAnsi="ＭＳ ゴシック"/>
          </w:rPr>
          <w:t xml:space="preserve"> https://www.youtube.com/watch?v=w87fOAG8fjk&amp;t=1h45m</w:t>
        </w:r>
      </w:ins>
      <w:ins w:id="27" w:author="Shinji Kawasaki" w:date="2016-07-31T13:04:00Z">
        <w:r w:rsidRPr="00680A13">
          <w:rPr>
            <w:rFonts w:ascii="ＭＳ ゴシック" w:hAnsi="ＭＳ ゴシック"/>
          </w:rPr>
          <w:t>"&gt;&lt;/iframe&gt;</w:t>
        </w:r>
      </w:ins>
    </w:p>
    <w:p w14:paraId="0F98551F" w14:textId="5635CEBF" w:rsidR="007D765A" w:rsidRPr="00680A13" w:rsidRDefault="00FA6091" w:rsidP="00FA6091">
      <w:pPr>
        <w:rPr>
          <w:rFonts w:ascii="ＭＳ ゴシック" w:hAnsi="ＭＳ ゴシック"/>
        </w:rPr>
      </w:pPr>
      <w:ins w:id="28" w:author="Shinji Kawasaki" w:date="2016-07-31T13:04:00Z">
        <w:r w:rsidRPr="00680A13">
          <w:rPr>
            <w:rFonts w:ascii="ＭＳ ゴシック" w:hAnsi="ＭＳ ゴシック" w:hint="eastAsia"/>
          </w:rPr>
          <w:t>□□□</w:t>
        </w:r>
        <w:r w:rsidRPr="00680A13">
          <w:rPr>
            <w:rFonts w:ascii="ＭＳ ゴシック" w:hAnsi="ＭＳ ゴシック"/>
          </w:rPr>
          <w:t xml:space="preserve">-------------------------- </w:t>
        </w:r>
      </w:ins>
    </w:p>
    <w:p w14:paraId="620645B9" w14:textId="77777777" w:rsidR="007D765A" w:rsidRPr="00680A13" w:rsidRDefault="007D765A" w:rsidP="007D765A">
      <w:pPr>
        <w:rPr>
          <w:rFonts w:ascii="ＭＳ ゴシック" w:hAnsi="ＭＳ ゴシック"/>
        </w:rPr>
      </w:pPr>
    </w:p>
    <w:p w14:paraId="25ADC4A4" w14:textId="77777777" w:rsidR="007D765A" w:rsidRPr="00680A13" w:rsidRDefault="007D765A" w:rsidP="007D765A">
      <w:pPr>
        <w:rPr>
          <w:rFonts w:ascii="ＭＳ ゴシック" w:hAnsi="ＭＳ ゴシック"/>
        </w:rPr>
      </w:pPr>
      <w:r w:rsidRPr="00680A13">
        <w:rPr>
          <w:rFonts w:ascii="ＭＳ ゴシック" w:hAnsi="ＭＳ ゴシック" w:hint="eastAsia"/>
        </w:rPr>
        <w:t xml:space="preserve">　そこで、以下の</w:t>
      </w:r>
      <w:r w:rsidRPr="00680A13">
        <w:rPr>
          <w:rFonts w:ascii="ＭＳ ゴシック" w:hAnsi="ＭＳ ゴシック"/>
        </w:rPr>
        <w:t>4つの特徴を持つ言語として紹介された。</w:t>
      </w:r>
    </w:p>
    <w:p w14:paraId="165D99C7" w14:textId="77777777" w:rsidR="007D765A" w:rsidRPr="00680A13" w:rsidRDefault="007D765A" w:rsidP="007D765A">
      <w:pPr>
        <w:rPr>
          <w:rFonts w:ascii="ＭＳ ゴシック" w:hAnsi="ＭＳ ゴシック"/>
        </w:rPr>
      </w:pPr>
    </w:p>
    <w:p w14:paraId="1FE124BD" w14:textId="6A4F8587"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9" w:author="DA 一色" w:date="2016-08-01T14:20:00Z">
        <w:r w:rsidR="00C2666F" w:rsidRPr="00230C99">
          <w:rPr>
            <w:rFonts w:ascii="ＭＳ ゴシック" w:hAnsi="ＭＳ ゴシック" w:hint="eastAsia"/>
            <w:b/>
          </w:rPr>
          <w:t>△</w:t>
        </w:r>
      </w:ins>
      <w:r w:rsidRPr="00230C99">
        <w:rPr>
          <w:rFonts w:ascii="ＭＳ ゴシック" w:hAnsi="ＭＳ ゴシック" w:hint="eastAsia"/>
          <w:b/>
        </w:rPr>
        <w:t>高速</w:t>
      </w:r>
      <w:ins w:id="30" w:author="DA 一色" w:date="2016-08-01T14:20:00Z">
        <w:r w:rsidR="00C2666F" w:rsidRPr="00230C99">
          <w:rPr>
            <w:rFonts w:ascii="ＭＳ ゴシック" w:hAnsi="ＭＳ ゴシック" w:hint="eastAsia"/>
            <w:b/>
          </w:rPr>
          <w:t>△</w:t>
        </w:r>
      </w:ins>
    </w:p>
    <w:p w14:paraId="1B4B180A" w14:textId="1AAA8D2B"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31" w:author="DA 一色" w:date="2016-08-01T14:20:00Z">
        <w:r w:rsidR="00C2666F" w:rsidRPr="00230C99">
          <w:rPr>
            <w:rFonts w:ascii="ＭＳ ゴシック" w:hAnsi="ＭＳ ゴシック" w:hint="eastAsia"/>
            <w:b/>
          </w:rPr>
          <w:t>△</w:t>
        </w:r>
      </w:ins>
      <w:r w:rsidRPr="00230C99">
        <w:rPr>
          <w:rFonts w:ascii="ＭＳ ゴシック" w:hAnsi="ＭＳ ゴシック" w:hint="eastAsia"/>
          <w:b/>
        </w:rPr>
        <w:t>モダン</w:t>
      </w:r>
      <w:ins w:id="32" w:author="DA 一色" w:date="2016-08-01T14:21:00Z">
        <w:r w:rsidR="00C2666F" w:rsidRPr="00230C99">
          <w:rPr>
            <w:rFonts w:ascii="ＭＳ ゴシック" w:hAnsi="ＭＳ ゴシック" w:hint="eastAsia"/>
            <w:b/>
          </w:rPr>
          <w:t>△</w:t>
        </w:r>
      </w:ins>
      <w:r w:rsidRPr="00680A13">
        <w:rPr>
          <w:rFonts w:ascii="ＭＳ ゴシック" w:hAnsi="ＭＳ ゴシック" w:hint="eastAsia"/>
        </w:rPr>
        <w:t>（</w:t>
      </w:r>
      <w:r w:rsidRPr="00680A13">
        <w:rPr>
          <w:rFonts w:ascii="ＭＳ ゴシック" w:hAnsi="ＭＳ ゴシック"/>
        </w:rPr>
        <w:t>クロージャー</w:t>
      </w:r>
      <w:ins w:id="33" w:author="Shinji Kawasaki" w:date="2016-07-31T13:00:00Z">
        <w:r w:rsidR="00FA6091" w:rsidRPr="00680A13">
          <w:rPr>
            <w:rFonts w:ascii="ＭＳ ゴシック" w:hAnsi="ＭＳ ゴシック" w:hint="eastAsia"/>
          </w:rPr>
          <w:t>、</w:t>
        </w:r>
      </w:ins>
      <w:ins w:id="34" w:author="Shinji Kawasaki" w:date="2016-07-31T14:55:00Z">
        <w:r w:rsidR="00DC2AA8" w:rsidRPr="00680A13">
          <w:rPr>
            <w:rFonts w:ascii="ＭＳ ゴシック" w:hAnsi="ＭＳ ゴシック" w:hint="eastAsia"/>
          </w:rPr>
          <w:t>オプショナル</w:t>
        </w:r>
      </w:ins>
      <w:r w:rsidRPr="00680A13">
        <w:rPr>
          <w:rFonts w:ascii="ＭＳ ゴシック" w:hAnsi="ＭＳ ゴシック"/>
        </w:rPr>
        <w:t>型</w:t>
      </w:r>
      <w:ins w:id="35" w:author="Shinji Kawasaki" w:date="2016-07-31T13:01:00Z">
        <w:r w:rsidR="00FA6091" w:rsidRPr="00680A13">
          <w:rPr>
            <w:rFonts w:ascii="ＭＳ ゴシック" w:hAnsi="ＭＳ ゴシック" w:hint="eastAsia"/>
          </w:rPr>
          <w:t>、</w:t>
        </w:r>
      </w:ins>
      <w:r w:rsidRPr="00680A13">
        <w:rPr>
          <w:rFonts w:ascii="ＭＳ ゴシック" w:hAnsi="ＭＳ ゴシック"/>
        </w:rPr>
        <w:t>ジェネリクス</w:t>
      </w:r>
      <w:ins w:id="36" w:author="Shinji Kawasaki" w:date="2016-07-31T13:01:00Z">
        <w:r w:rsidR="00FA6091" w:rsidRPr="00680A13">
          <w:rPr>
            <w:rFonts w:ascii="ＭＳ ゴシック" w:hAnsi="ＭＳ ゴシック" w:hint="eastAsia"/>
          </w:rPr>
          <w:t>、</w:t>
        </w:r>
      </w:ins>
      <w:r w:rsidRPr="00680A13">
        <w:rPr>
          <w:rFonts w:ascii="ＭＳ ゴシック" w:hAnsi="ＭＳ ゴシック"/>
        </w:rPr>
        <w:t>型推論</w:t>
      </w:r>
      <w:ins w:id="37" w:author="Shinji Kawasaki" w:date="2016-07-31T13:01:00Z">
        <w:r w:rsidR="00FA6091" w:rsidRPr="00680A13">
          <w:rPr>
            <w:rFonts w:ascii="ＭＳ ゴシック" w:hAnsi="ＭＳ ゴシック" w:hint="eastAsia"/>
          </w:rPr>
          <w:t>、</w:t>
        </w:r>
      </w:ins>
      <w:r w:rsidRPr="00680A13">
        <w:rPr>
          <w:rFonts w:ascii="ＭＳ ゴシック" w:hAnsi="ＭＳ ゴシック"/>
        </w:rPr>
        <w:t>タプル</w:t>
      </w:r>
      <w:ins w:id="38" w:author="Shinji Kawasaki" w:date="2016-07-31T13:01:00Z">
        <w:r w:rsidR="00FA6091" w:rsidRPr="00680A13">
          <w:rPr>
            <w:rFonts w:ascii="ＭＳ ゴシック" w:hAnsi="ＭＳ ゴシック" w:hint="eastAsia"/>
          </w:rPr>
          <w:t>…</w:t>
        </w:r>
      </w:ins>
      <w:r w:rsidRPr="00680A13">
        <w:rPr>
          <w:rFonts w:ascii="ＭＳ ゴシック" w:hAnsi="ＭＳ ゴシック"/>
        </w:rPr>
        <w:t>…</w:t>
      </w:r>
      <w:r w:rsidRPr="00680A13">
        <w:rPr>
          <w:rFonts w:ascii="ＭＳ ゴシック" w:hAnsi="ＭＳ ゴシック" w:hint="eastAsia"/>
        </w:rPr>
        <w:t>）</w:t>
      </w:r>
    </w:p>
    <w:p w14:paraId="2AE60602" w14:textId="08841139"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39" w:author="DA 一色" w:date="2016-08-01T14:21:00Z">
        <w:r w:rsidR="00C2666F" w:rsidRPr="00230C99">
          <w:rPr>
            <w:rFonts w:ascii="ＭＳ ゴシック" w:hAnsi="ＭＳ ゴシック" w:hint="eastAsia"/>
            <w:b/>
          </w:rPr>
          <w:t>△</w:t>
        </w:r>
      </w:ins>
      <w:r w:rsidRPr="00230C99">
        <w:rPr>
          <w:rFonts w:ascii="ＭＳ ゴシック" w:hAnsi="ＭＳ ゴシック" w:hint="eastAsia"/>
          <w:b/>
        </w:rPr>
        <w:t>安全</w:t>
      </w:r>
      <w:ins w:id="40" w:author="DA 一色" w:date="2016-08-01T14:20:00Z">
        <w:r w:rsidR="00C2666F" w:rsidRPr="00230C99">
          <w:rPr>
            <w:rFonts w:ascii="ＭＳ ゴシック" w:hAnsi="ＭＳ ゴシック" w:hint="eastAsia"/>
            <w:b/>
          </w:rPr>
          <w:t>△</w:t>
        </w:r>
      </w:ins>
    </w:p>
    <w:p w14:paraId="5581546A" w14:textId="0516042B"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41" w:author="DA 一色" w:date="2016-08-01T14:21:00Z">
        <w:r w:rsidR="00C2666F" w:rsidRPr="00230C99">
          <w:rPr>
            <w:rFonts w:ascii="ＭＳ ゴシック" w:hAnsi="ＭＳ ゴシック" w:hint="eastAsia"/>
            <w:b/>
          </w:rPr>
          <w:t>△</w:t>
        </w:r>
      </w:ins>
      <w:r w:rsidRPr="00230C99">
        <w:rPr>
          <w:rFonts w:ascii="ＭＳ ゴシック" w:hAnsi="ＭＳ ゴシック" w:hint="eastAsia"/>
          <w:b/>
        </w:rPr>
        <w:t>インタラクティブ</w:t>
      </w:r>
      <w:ins w:id="42" w:author="DA 一色" w:date="2016-08-01T14:21:00Z">
        <w:r w:rsidR="00C2666F" w:rsidRPr="00230C99">
          <w:rPr>
            <w:rFonts w:ascii="ＭＳ ゴシック" w:hAnsi="ＭＳ ゴシック" w:hint="eastAsia"/>
            <w:b/>
          </w:rPr>
          <w:t>△</w:t>
        </w:r>
      </w:ins>
      <w:r w:rsidRPr="00680A13">
        <w:rPr>
          <w:rFonts w:ascii="ＭＳ ゴシック" w:hAnsi="ＭＳ ゴシック" w:hint="eastAsia"/>
        </w:rPr>
        <w:t>（</w:t>
      </w:r>
      <w:ins w:id="43" w:author="DA 一色" w:date="2016-08-01T14:21:00Z">
        <w:r w:rsidR="00C2666F" w:rsidRPr="00680A13">
          <w:rPr>
            <w:rFonts w:ascii="ＭＳ ゴシック" w:hAnsi="ＭＳ ゴシック"/>
          </w:rPr>
          <w:t>REPL</w:t>
        </w:r>
        <w:r w:rsidR="00C2666F">
          <w:rPr>
            <w:rFonts w:ascii="ＭＳ ゴシック" w:hAnsi="ＭＳ ゴシック"/>
          </w:rPr>
          <w:t>：</w:t>
        </w:r>
      </w:ins>
      <w:r w:rsidRPr="00680A13">
        <w:rPr>
          <w:rFonts w:ascii="ＭＳ ゴシック" w:hAnsi="ＭＳ ゴシック"/>
        </w:rPr>
        <w:t>対話実行環境</w:t>
      </w:r>
      <w:ins w:id="44" w:author="Shinji Kawasaki" w:date="2016-07-31T13:01:00Z">
        <w:r w:rsidR="00FA6091" w:rsidRPr="00680A13">
          <w:rPr>
            <w:rFonts w:ascii="ＭＳ ゴシック" w:hAnsi="ＭＳ ゴシック" w:hint="eastAsia"/>
          </w:rPr>
          <w:t>、</w:t>
        </w:r>
      </w:ins>
      <w:r w:rsidRPr="00680A13">
        <w:rPr>
          <w:rFonts w:ascii="ＭＳ ゴシック" w:hAnsi="ＭＳ ゴシック"/>
        </w:rPr>
        <w:t>Playgrou</w:t>
      </w:r>
      <w:ins w:id="45" w:author="DA 一色" w:date="2016-08-01T14:21:00Z">
        <w:r w:rsidR="00C2666F">
          <w:rPr>
            <w:rFonts w:ascii="ＭＳ ゴシック" w:hAnsi="ＭＳ ゴシック"/>
          </w:rPr>
          <w:t>n</w:t>
        </w:r>
      </w:ins>
      <w:r w:rsidRPr="00680A13">
        <w:rPr>
          <w:rFonts w:ascii="ＭＳ ゴシック" w:hAnsi="ＭＳ ゴシック"/>
        </w:rPr>
        <w:t>d</w:t>
      </w:r>
      <w:r w:rsidRPr="00680A13">
        <w:rPr>
          <w:rFonts w:ascii="ＭＳ ゴシック" w:hAnsi="ＭＳ ゴシック" w:hint="eastAsia"/>
        </w:rPr>
        <w:t>）</w:t>
      </w:r>
    </w:p>
    <w:p w14:paraId="5D90509B" w14:textId="77777777" w:rsidR="007D765A" w:rsidRPr="00C2666F" w:rsidRDefault="007D765A" w:rsidP="007D765A">
      <w:pPr>
        <w:rPr>
          <w:rFonts w:ascii="ＭＳ ゴシック" w:hAnsi="ＭＳ ゴシック"/>
        </w:rPr>
      </w:pPr>
    </w:p>
    <w:p w14:paraId="04712BF2" w14:textId="5CFFDD39" w:rsidR="007D765A" w:rsidRPr="00680A13" w:rsidRDefault="007D765A" w:rsidP="007D765A">
      <w:pPr>
        <w:rPr>
          <w:rFonts w:ascii="ＭＳ ゴシック" w:hAnsi="ＭＳ ゴシック"/>
        </w:rPr>
      </w:pPr>
      <w:r w:rsidRPr="00680A13">
        <w:rPr>
          <w:rFonts w:ascii="ＭＳ ゴシック" w:hAnsi="ＭＳ ゴシック" w:hint="eastAsia"/>
        </w:rPr>
        <w:t xml:space="preserve">　また、</w:t>
      </w:r>
      <w:commentRangeStart w:id="46"/>
      <w:r w:rsidRPr="00680A13">
        <w:rPr>
          <w:rFonts w:ascii="ＭＳ ゴシック" w:hAnsi="ＭＳ ゴシック"/>
        </w:rPr>
        <w:t>Cocoaフレームワーク・ランタイムを</w:t>
      </w:r>
      <w:ins w:id="47" w:author="DA 一色" w:date="2016-08-01T14:28:00Z">
        <w:r w:rsidR="00C2666F" w:rsidRPr="00680A13">
          <w:rPr>
            <w:rFonts w:ascii="ＭＳ ゴシック" w:hAnsi="ＭＳ ゴシック" w:hint="eastAsia"/>
          </w:rPr>
          <w:t>Objective-C</w:t>
        </w:r>
        <w:r w:rsidR="00C2666F">
          <w:rPr>
            <w:rFonts w:ascii="ＭＳ ゴシック" w:hAnsi="ＭＳ ゴシック" w:hint="eastAsia"/>
          </w:rPr>
          <w:t>言語環境</w:t>
        </w:r>
        <w:r w:rsidR="00C2666F" w:rsidRPr="00680A13">
          <w:rPr>
            <w:rFonts w:ascii="ＭＳ ゴシック" w:hAnsi="ＭＳ ゴシック" w:hint="eastAsia"/>
          </w:rPr>
          <w:t>と</w:t>
        </w:r>
      </w:ins>
      <w:r w:rsidRPr="00680A13">
        <w:rPr>
          <w:rFonts w:ascii="ＭＳ ゴシック" w:hAnsi="ＭＳ ゴシック"/>
        </w:rPr>
        <w:t>共有</w:t>
      </w:r>
      <w:commentRangeStart w:id="48"/>
      <w:commentRangeEnd w:id="46"/>
      <w:r w:rsidR="00C2666F">
        <w:rPr>
          <w:rStyle w:val="CommentReference"/>
        </w:rPr>
        <w:commentReference w:id="46"/>
      </w:r>
      <w:commentRangeEnd w:id="48"/>
      <w:r w:rsidR="00307390">
        <w:rPr>
          <w:rStyle w:val="CommentReference"/>
        </w:rPr>
        <w:commentReference w:id="48"/>
      </w:r>
      <w:r w:rsidRPr="00680A13">
        <w:rPr>
          <w:rFonts w:ascii="ＭＳ ゴシック" w:hAnsi="ＭＳ ゴシック"/>
        </w:rPr>
        <w:t>しており、</w:t>
      </w:r>
      <w:commentRangeStart w:id="49"/>
      <w:ins w:id="50" w:author="Shinji Kawasaki" w:date="2016-07-31T13:13:00Z">
        <w:r w:rsidR="00252FC8" w:rsidRPr="00680A13">
          <w:rPr>
            <w:rFonts w:ascii="ＭＳ ゴシック" w:hAnsi="ＭＳ ゴシック" w:hint="eastAsia"/>
          </w:rPr>
          <w:t>Objective-C</w:t>
        </w:r>
      </w:ins>
      <w:ins w:id="51" w:author="DA 一色" w:date="2016-08-01T14:26:00Z">
        <w:r w:rsidR="00C2666F">
          <w:rPr>
            <w:rFonts w:ascii="ＭＳ ゴシック" w:hAnsi="ＭＳ ゴシック" w:hint="eastAsia"/>
          </w:rPr>
          <w:t>言語</w:t>
        </w:r>
      </w:ins>
      <w:ins w:id="52" w:author="Shinji Kawasaki" w:date="2016-07-31T13:13:00Z">
        <w:r w:rsidR="00252FC8" w:rsidRPr="00680A13">
          <w:rPr>
            <w:rFonts w:ascii="ＭＳ ゴシック" w:hAnsi="ＭＳ ゴシック" w:hint="eastAsia"/>
          </w:rPr>
          <w:t>を使った場合と同様に</w:t>
        </w:r>
      </w:ins>
      <w:ins w:id="53" w:author="Shinji Kawasaki" w:date="2016-07-31T13:12:00Z">
        <w:r w:rsidR="00252FC8" w:rsidRPr="00680A13">
          <w:rPr>
            <w:rFonts w:ascii="ＭＳ ゴシック" w:hAnsi="ＭＳ ゴシック" w:hint="eastAsia"/>
          </w:rPr>
          <w:t>何の</w:t>
        </w:r>
      </w:ins>
      <w:r w:rsidRPr="00680A13">
        <w:rPr>
          <w:rFonts w:ascii="ＭＳ ゴシック" w:hAnsi="ＭＳ ゴシック"/>
        </w:rPr>
        <w:t>制限</w:t>
      </w:r>
      <w:ins w:id="54" w:author="Shinji Kawasaki" w:date="2016-07-31T13:12:00Z">
        <w:r w:rsidR="00252FC8" w:rsidRPr="00680A13">
          <w:rPr>
            <w:rFonts w:ascii="ＭＳ ゴシック" w:hAnsi="ＭＳ ゴシック" w:hint="eastAsia"/>
          </w:rPr>
          <w:t>もな</w:t>
        </w:r>
      </w:ins>
      <w:r w:rsidRPr="00680A13">
        <w:rPr>
          <w:rFonts w:ascii="ＭＳ ゴシック" w:hAnsi="ＭＳ ゴシック"/>
        </w:rPr>
        <w:t>く</w:t>
      </w:r>
      <w:commentRangeEnd w:id="49"/>
      <w:r w:rsidR="00252FC8" w:rsidRPr="00680A13">
        <w:rPr>
          <w:rStyle w:val="CommentReference"/>
          <w:rFonts w:ascii="ＭＳ ゴシック" w:hAnsi="ＭＳ ゴシック"/>
        </w:rPr>
        <w:commentReference w:id="49"/>
      </w:r>
      <w:r w:rsidRPr="00680A13">
        <w:rPr>
          <w:rFonts w:ascii="ＭＳ ゴシック" w:hAnsi="ＭＳ ゴシック"/>
        </w:rPr>
        <w:t>アプリ開発</w:t>
      </w:r>
      <w:ins w:id="55" w:author="Shinji Kawasaki" w:date="2016-07-31T13:12:00Z">
        <w:r w:rsidR="00252FC8" w:rsidRPr="00680A13">
          <w:rPr>
            <w:rFonts w:ascii="ＭＳ ゴシック" w:hAnsi="ＭＳ ゴシック" w:hint="eastAsia"/>
          </w:rPr>
          <w:t>が</w:t>
        </w:r>
      </w:ins>
      <w:r w:rsidRPr="00680A13">
        <w:rPr>
          <w:rFonts w:ascii="ＭＳ ゴシック" w:hAnsi="ＭＳ ゴシック"/>
        </w:rPr>
        <w:t>可能で、</w:t>
      </w:r>
      <w:ins w:id="56" w:author="Shinji Kawasaki" w:date="2016-07-31T13:13:00Z">
        <w:r w:rsidR="00252FC8" w:rsidRPr="00680A13">
          <w:rPr>
            <w:rFonts w:ascii="ＭＳ ゴシック" w:hAnsi="ＭＳ ゴシック" w:hint="eastAsia"/>
          </w:rPr>
          <w:t>Swiftコードと</w:t>
        </w:r>
      </w:ins>
      <w:r w:rsidRPr="00680A13">
        <w:rPr>
          <w:rFonts w:ascii="ＭＳ ゴシック" w:hAnsi="ＭＳ ゴシック"/>
        </w:rPr>
        <w:t>Objective-Cコードとの混在も</w:t>
      </w:r>
      <w:ins w:id="57" w:author="Shinji Kawasaki" w:date="2016-07-31T11:45:00Z">
        <w:r w:rsidR="00A84B63" w:rsidRPr="00680A13">
          <w:rPr>
            <w:rFonts w:ascii="ＭＳ ゴシック" w:hAnsi="ＭＳ ゴシック" w:hint="eastAsia"/>
          </w:rPr>
          <w:t>できる</w:t>
        </w:r>
      </w:ins>
      <w:r w:rsidRPr="00680A13">
        <w:rPr>
          <w:rFonts w:ascii="ＭＳ ゴシック" w:hAnsi="ＭＳ ゴシック"/>
        </w:rPr>
        <w:t>ことなどが強調された。</w:t>
      </w:r>
    </w:p>
    <w:p w14:paraId="04AF8A08" w14:textId="77777777" w:rsidR="007D765A" w:rsidRPr="00680A13" w:rsidRDefault="007D765A" w:rsidP="007D765A">
      <w:pPr>
        <w:rPr>
          <w:rFonts w:ascii="ＭＳ ゴシック" w:hAnsi="ＭＳ ゴシック"/>
        </w:rPr>
      </w:pPr>
    </w:p>
    <w:p w14:paraId="5D4F0156" w14:textId="46F8FCAB"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58" w:author="Shinji Kawasaki" w:date="2016-07-31T13:15:00Z">
        <w:r w:rsidR="00252FC8" w:rsidRPr="00680A13">
          <w:rPr>
            <w:rFonts w:ascii="ＭＳ ゴシック" w:hAnsi="ＭＳ ゴシック"/>
          </w:rPr>
          <w:t>この発表直後から</w:t>
        </w:r>
        <w:r w:rsidR="00252FC8" w:rsidRPr="00680A13">
          <w:rPr>
            <w:rFonts w:ascii="ＭＳ ゴシック" w:hAnsi="ＭＳ ゴシック" w:hint="eastAsia"/>
          </w:rPr>
          <w:t>、</w:t>
        </w:r>
      </w:ins>
      <w:r w:rsidRPr="00680A13">
        <w:rPr>
          <w:rFonts w:ascii="ＭＳ ゴシック" w:hAnsi="ＭＳ ゴシック"/>
        </w:rPr>
        <w:t>Swiftは洗練された言語仕様などから大きな注目を集めたが、そこから現時点で2年ほどの短期間で大きな進化を遂げている。</w:t>
      </w:r>
    </w:p>
    <w:p w14:paraId="3AF3356E" w14:textId="77777777" w:rsidR="007D765A" w:rsidRPr="00680A13" w:rsidRDefault="007D765A" w:rsidP="007D765A">
      <w:pPr>
        <w:rPr>
          <w:rFonts w:ascii="ＭＳ ゴシック" w:hAnsi="ＭＳ ゴシック"/>
        </w:rPr>
      </w:pPr>
    </w:p>
    <w:p w14:paraId="1F559A19" w14:textId="77777777" w:rsidR="007D765A" w:rsidRPr="00680A13" w:rsidRDefault="007D765A" w:rsidP="00680A13">
      <w:pPr>
        <w:pStyle w:val="Heading1"/>
        <w:spacing w:before="180" w:after="180"/>
      </w:pPr>
      <w:r w:rsidRPr="00680A13">
        <w:rPr>
          <w:rFonts w:hint="eastAsia"/>
        </w:rPr>
        <w:t>■</w:t>
      </w:r>
      <w:r w:rsidRPr="00680A13">
        <w:t>Swift 2.2までの進化の変遷</w:t>
      </w:r>
    </w:p>
    <w:p w14:paraId="32058275" w14:textId="77777777" w:rsidR="007D765A" w:rsidRPr="00680A13" w:rsidRDefault="007D765A" w:rsidP="007D765A">
      <w:pPr>
        <w:rPr>
          <w:rFonts w:ascii="ＭＳ ゴシック" w:hAnsi="ＭＳ ゴシック"/>
        </w:rPr>
      </w:pPr>
    </w:p>
    <w:p w14:paraId="186A8006" w14:textId="09901D8C" w:rsidR="007D765A" w:rsidRPr="00680A13" w:rsidRDefault="007D765A" w:rsidP="007D765A">
      <w:pPr>
        <w:rPr>
          <w:rFonts w:ascii="ＭＳ ゴシック" w:hAnsi="ＭＳ ゴシック"/>
        </w:rPr>
      </w:pPr>
      <w:r w:rsidRPr="00680A13">
        <w:rPr>
          <w:rFonts w:ascii="ＭＳ ゴシック" w:hAnsi="ＭＳ ゴシック" w:hint="eastAsia"/>
        </w:rPr>
        <w:t xml:space="preserve">　これまで短いスパンで</w:t>
      </w:r>
      <w:ins w:id="59" w:author="Shinji Kawasaki" w:date="2016-07-31T13:15:00Z">
        <w:r w:rsidR="00252FC8" w:rsidRPr="00680A13">
          <w:rPr>
            <w:rFonts w:ascii="ＭＳ ゴシック" w:hAnsi="ＭＳ ゴシック" w:hint="eastAsia"/>
          </w:rPr>
          <w:t>Swiftには</w:t>
        </w:r>
      </w:ins>
      <w:ins w:id="60" w:author="Shinji Kawasaki" w:date="2016-07-31T11:45:00Z">
        <w:r w:rsidR="00A84B63" w:rsidRPr="00680A13">
          <w:rPr>
            <w:rFonts w:ascii="ＭＳ ゴシック" w:hAnsi="ＭＳ ゴシック" w:hint="eastAsia"/>
          </w:rPr>
          <w:t>さまざま</w:t>
        </w:r>
      </w:ins>
      <w:r w:rsidRPr="00680A13">
        <w:rPr>
          <w:rFonts w:ascii="ＭＳ ゴシック" w:hAnsi="ＭＳ ゴシック" w:hint="eastAsia"/>
        </w:rPr>
        <w:t>な改善が繰り返されてきたが、その説明のためにも、現時点での正式版最新の</w:t>
      </w:r>
      <w:r w:rsidRPr="00680A13">
        <w:rPr>
          <w:rFonts w:ascii="ＭＳ ゴシック" w:hAnsi="ＭＳ ゴシック"/>
        </w:rPr>
        <w:t>2.2.1までの進化の変遷をざっと見て</w:t>
      </w:r>
      <w:ins w:id="61" w:author="Shinji Kawasaki" w:date="2016-07-31T14:54:00Z">
        <w:r w:rsidR="00DC2AA8" w:rsidRPr="00680A13">
          <w:rPr>
            <w:rFonts w:ascii="ＭＳ ゴシック" w:hAnsi="ＭＳ ゴシック" w:hint="eastAsia"/>
          </w:rPr>
          <w:t>おこ</w:t>
        </w:r>
      </w:ins>
      <w:r w:rsidRPr="00680A13">
        <w:rPr>
          <w:rFonts w:ascii="ＭＳ ゴシック" w:hAnsi="ＭＳ ゴシック"/>
        </w:rPr>
        <w:t>う。</w:t>
      </w:r>
    </w:p>
    <w:p w14:paraId="48BE1E87" w14:textId="77777777" w:rsidR="007D765A" w:rsidRPr="00680A13" w:rsidRDefault="007D765A" w:rsidP="007D765A">
      <w:pPr>
        <w:rPr>
          <w:rFonts w:ascii="ＭＳ ゴシック" w:hAnsi="ＭＳ ゴシック"/>
        </w:rPr>
      </w:pPr>
    </w:p>
    <w:p w14:paraId="40A5EB4C" w14:textId="77777777" w:rsidR="007D765A" w:rsidRPr="00680A13" w:rsidRDefault="007D765A" w:rsidP="00680A13">
      <w:pPr>
        <w:pStyle w:val="Heading2"/>
      </w:pPr>
      <w:r w:rsidRPr="00680A13">
        <w:rPr>
          <w:rFonts w:hint="eastAsia"/>
        </w:rPr>
        <w:t>●</w:t>
      </w:r>
      <w:r w:rsidRPr="00680A13">
        <w:t>Swiftリリース以前</w:t>
      </w:r>
    </w:p>
    <w:p w14:paraId="38409CAD" w14:textId="77777777" w:rsidR="007D765A" w:rsidRPr="00680A13" w:rsidRDefault="007D765A" w:rsidP="007D765A">
      <w:pPr>
        <w:rPr>
          <w:rFonts w:ascii="ＭＳ ゴシック" w:hAnsi="ＭＳ ゴシック"/>
        </w:rPr>
      </w:pPr>
    </w:p>
    <w:p w14:paraId="21C75910" w14:textId="77777777"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r w:rsidRPr="00680A13">
        <w:rPr>
          <w:rFonts w:ascii="ＭＳ ゴシック" w:hAnsi="ＭＳ ゴシック"/>
        </w:rPr>
        <w:t>WWDC 2014での発表前に水面下でSwiftの開発がなされていた。</w:t>
      </w:r>
    </w:p>
    <w:p w14:paraId="77B087D6" w14:textId="77777777" w:rsidR="007D765A" w:rsidRPr="00680A13" w:rsidRDefault="007D765A" w:rsidP="007D765A">
      <w:pPr>
        <w:rPr>
          <w:rFonts w:ascii="ＭＳ ゴシック" w:hAnsi="ＭＳ ゴシック"/>
        </w:rPr>
      </w:pPr>
    </w:p>
    <w:p w14:paraId="4A581274" w14:textId="77777777" w:rsidR="007D765A" w:rsidRPr="00680A13" w:rsidRDefault="007D765A" w:rsidP="007D765A">
      <w:pPr>
        <w:rPr>
          <w:rFonts w:ascii="ＭＳ ゴシック" w:hAnsi="ＭＳ ゴシック"/>
        </w:rPr>
      </w:pPr>
      <w:commentRangeStart w:id="62"/>
      <w:r w:rsidRPr="00680A13">
        <w:rPr>
          <w:rFonts w:ascii="ＭＳ ゴシック" w:hAnsi="ＭＳ ゴシック" w:hint="eastAsia"/>
        </w:rPr>
        <w:t>・</w:t>
      </w:r>
      <w:commentRangeEnd w:id="62"/>
      <w:r w:rsidR="009E2DA4" w:rsidRPr="00680A13">
        <w:rPr>
          <w:rStyle w:val="CommentReference"/>
          <w:rFonts w:ascii="ＭＳ ゴシック" w:hAnsi="ＭＳ ゴシック"/>
        </w:rPr>
        <w:commentReference w:id="62"/>
      </w:r>
      <w:r w:rsidRPr="00680A13">
        <w:rPr>
          <w:rFonts w:ascii="ＭＳ ゴシック" w:hAnsi="ＭＳ ゴシック" w:hint="eastAsia"/>
        </w:rPr>
        <w:t xml:space="preserve"> </w:t>
      </w:r>
      <w:r w:rsidRPr="00680A13">
        <w:rPr>
          <w:rFonts w:ascii="ＭＳ ゴシック" w:hAnsi="ＭＳ ゴシック"/>
        </w:rPr>
        <w:t>2010年半ば</w:t>
      </w:r>
      <w:r w:rsidR="00952ED1" w:rsidRPr="00680A13">
        <w:rPr>
          <w:rFonts w:ascii="ＭＳ ゴシック" w:hAnsi="ＭＳ ゴシック" w:hint="eastAsia"/>
        </w:rPr>
        <w:t>：</w:t>
      </w:r>
      <w:r w:rsidRPr="00680A13">
        <w:rPr>
          <w:rFonts w:ascii="ＭＳ ゴシック" w:hAnsi="ＭＳ ゴシック"/>
        </w:rPr>
        <w:t xml:space="preserve"> Swiftの開発開始</w:t>
      </w:r>
    </w:p>
    <w:p w14:paraId="2FC8D3C5" w14:textId="3269E121" w:rsidR="007D765A" w:rsidRPr="00680A13" w:rsidRDefault="00952ED1" w:rsidP="007D765A">
      <w:pPr>
        <w:rPr>
          <w:rFonts w:ascii="ＭＳ ゴシック" w:hAnsi="ＭＳ ゴシック"/>
        </w:rPr>
      </w:pPr>
      <w:r w:rsidRPr="00680A13">
        <w:rPr>
          <w:rFonts w:ascii="ＭＳ ゴシック" w:hAnsi="ＭＳ ゴシック" w:hint="eastAsia"/>
        </w:rPr>
        <w:t>・</w:t>
      </w:r>
      <w:r w:rsidR="007D765A" w:rsidRPr="00680A13">
        <w:rPr>
          <w:rFonts w:ascii="ＭＳ ゴシック" w:hAnsi="ＭＳ ゴシック" w:hint="eastAsia"/>
        </w:rPr>
        <w:t xml:space="preserve"> </w:t>
      </w:r>
      <w:r w:rsidR="007D765A" w:rsidRPr="00680A13">
        <w:rPr>
          <w:rFonts w:ascii="ＭＳ ゴシック" w:hAnsi="ＭＳ ゴシック"/>
        </w:rPr>
        <w:t>2010年7月17日</w:t>
      </w:r>
      <w:r w:rsidRPr="00680A13">
        <w:rPr>
          <w:rFonts w:ascii="ＭＳ ゴシック" w:hAnsi="ＭＳ ゴシック" w:hint="eastAsia"/>
        </w:rPr>
        <w:t>：</w:t>
      </w:r>
      <w:r w:rsidR="007D765A" w:rsidRPr="00680A13">
        <w:rPr>
          <w:rFonts w:ascii="ＭＳ ゴシック" w:hAnsi="ＭＳ ゴシック"/>
        </w:rPr>
        <w:t xml:space="preserve"> ◆Swift</w:t>
      </w:r>
      <w:commentRangeStart w:id="63"/>
      <w:ins w:id="64" w:author="DA 一色" w:date="2016-08-01T15:04:00Z">
        <w:r w:rsidR="006B4D13">
          <w:rPr>
            <w:rFonts w:ascii="ＭＳ ゴシック" w:hAnsi="ＭＳ ゴシック"/>
          </w:rPr>
          <w:t>リ</w:t>
        </w:r>
      </w:ins>
      <w:r w:rsidR="007D765A" w:rsidRPr="00680A13">
        <w:rPr>
          <w:rFonts w:ascii="ＭＳ ゴシック" w:hAnsi="ＭＳ ゴシック"/>
        </w:rPr>
        <w:t>ポジトリ</w:t>
      </w:r>
      <w:commentRangeEnd w:id="63"/>
      <w:r w:rsidR="006B4D13">
        <w:rPr>
          <w:rStyle w:val="CommentReference"/>
        </w:rPr>
        <w:commentReference w:id="63"/>
      </w:r>
      <w:r w:rsidR="007D765A" w:rsidRPr="00680A13">
        <w:rPr>
          <w:rFonts w:ascii="ＭＳ ゴシック" w:hAnsi="ＭＳ ゴシック"/>
        </w:rPr>
        <w:t>へのファーストコミット◇https://github.com/apple/swift/commit/18844bc65229786b96b89a9fc7739c0fc897905e◆</w:t>
      </w:r>
    </w:p>
    <w:p w14:paraId="4670E80F" w14:textId="423E3D0A"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r w:rsidRPr="00680A13">
        <w:rPr>
          <w:rFonts w:ascii="ＭＳ ゴシック" w:hAnsi="ＭＳ ゴシック"/>
        </w:rPr>
        <w:t>2013年7月にSwiftの開発が</w:t>
      </w:r>
      <w:commentRangeStart w:id="65"/>
      <w:r w:rsidRPr="00680A13">
        <w:rPr>
          <w:rFonts w:ascii="ＭＳ ゴシック" w:hAnsi="ＭＳ ゴシック"/>
        </w:rPr>
        <w:t>開発ツールチーム</w:t>
      </w:r>
      <w:commentRangeStart w:id="66"/>
      <w:commentRangeEnd w:id="65"/>
      <w:r w:rsidR="00CD6255">
        <w:rPr>
          <w:rStyle w:val="CommentReference"/>
        </w:rPr>
        <w:commentReference w:id="65"/>
      </w:r>
      <w:r w:rsidRPr="00680A13">
        <w:rPr>
          <w:rFonts w:ascii="ＭＳ ゴシック" w:hAnsi="ＭＳ ゴシック"/>
        </w:rPr>
        <w:t>の</w:t>
      </w:r>
      <w:commentRangeEnd w:id="66"/>
      <w:r w:rsidR="00307390">
        <w:rPr>
          <w:rStyle w:val="CommentReference"/>
        </w:rPr>
        <w:commentReference w:id="66"/>
      </w:r>
      <w:r w:rsidRPr="00680A13">
        <w:rPr>
          <w:rFonts w:ascii="ＭＳ ゴシック" w:hAnsi="ＭＳ ゴシック"/>
        </w:rPr>
        <w:t>主要目標となる</w:t>
      </w:r>
    </w:p>
    <w:p w14:paraId="748369D4" w14:textId="77777777" w:rsidR="009E2DA4" w:rsidRPr="00680A13" w:rsidRDefault="009E2DA4" w:rsidP="007D765A">
      <w:pPr>
        <w:rPr>
          <w:rFonts w:ascii="ＭＳ ゴシック" w:hAnsi="ＭＳ ゴシック"/>
        </w:rPr>
      </w:pPr>
    </w:p>
    <w:p w14:paraId="707FD6CF" w14:textId="7AA5BC99" w:rsidR="007D765A" w:rsidRPr="00680A13" w:rsidRDefault="00C55D70" w:rsidP="007D765A">
      <w:pPr>
        <w:rPr>
          <w:rFonts w:ascii="ＭＳ ゴシック" w:hAnsi="ＭＳ ゴシック"/>
        </w:rPr>
      </w:pPr>
      <w:r w:rsidRPr="00680A13">
        <w:rPr>
          <w:rFonts w:ascii="ＭＳ ゴシック" w:hAnsi="ＭＳ ゴシック" w:hint="eastAsia"/>
        </w:rPr>
        <w:t xml:space="preserve">　</w:t>
      </w:r>
      <w:r w:rsidR="007D765A" w:rsidRPr="00680A13">
        <w:rPr>
          <w:rFonts w:ascii="ＭＳ ゴシック" w:hAnsi="ＭＳ ゴシック" w:hint="eastAsia"/>
        </w:rPr>
        <w:t>◆</w:t>
      </w:r>
      <w:proofErr w:type="spellStart"/>
      <w:r w:rsidR="007D765A" w:rsidRPr="00680A13">
        <w:rPr>
          <w:rFonts w:ascii="ＭＳ ゴシック" w:hAnsi="ＭＳ ゴシック"/>
        </w:rPr>
        <w:t>Latt</w:t>
      </w:r>
      <w:ins w:id="67" w:author="DA 一色" w:date="2016-08-01T14:34:00Z">
        <w:r w:rsidR="00FD7FF9">
          <w:rPr>
            <w:rFonts w:ascii="ＭＳ ゴシック" w:hAnsi="ＭＳ ゴシック" w:hint="eastAsia"/>
          </w:rPr>
          <w:t>n</w:t>
        </w:r>
      </w:ins>
      <w:r w:rsidR="007D765A" w:rsidRPr="00680A13">
        <w:rPr>
          <w:rFonts w:ascii="ＭＳ ゴシック" w:hAnsi="ＭＳ ゴシック"/>
        </w:rPr>
        <w:t>er</w:t>
      </w:r>
      <w:proofErr w:type="spellEnd"/>
      <w:r w:rsidR="007D765A" w:rsidRPr="00680A13">
        <w:rPr>
          <w:rFonts w:ascii="ＭＳ ゴシック" w:hAnsi="ＭＳ ゴシック"/>
        </w:rPr>
        <w:t>氏◇https://github.com/</w:t>
      </w:r>
      <w:proofErr w:type="spellStart"/>
      <w:r w:rsidR="007D765A" w:rsidRPr="00680A13">
        <w:rPr>
          <w:rFonts w:ascii="ＭＳ ゴシック" w:hAnsi="ＭＳ ゴシック"/>
        </w:rPr>
        <w:t>lattner</w:t>
      </w:r>
      <w:proofErr w:type="spellEnd"/>
      <w:r w:rsidR="007D765A" w:rsidRPr="00680A13">
        <w:rPr>
          <w:rFonts w:ascii="ＭＳ ゴシック" w:hAnsi="ＭＳ ゴシック"/>
        </w:rPr>
        <w:t>◆が2010年に</w:t>
      </w:r>
      <w:ins w:id="68" w:author="DA 一色" w:date="2016-08-01T14:53:00Z">
        <w:r w:rsidR="00D74C0F">
          <w:rPr>
            <w:rFonts w:ascii="ＭＳ ゴシック" w:hAnsi="ＭＳ ゴシック"/>
          </w:rPr>
          <w:t>△</w:t>
        </w:r>
      </w:ins>
      <w:r w:rsidR="007D765A" w:rsidRPr="00680A13">
        <w:rPr>
          <w:rFonts w:ascii="ＭＳ ゴシック" w:hAnsi="ＭＳ ゴシック"/>
        </w:rPr>
        <w:t>ファーストコミット</w:t>
      </w:r>
      <w:ins w:id="69" w:author="DA 一色" w:date="2016-08-01T14:53:00Z">
        <w:r w:rsidR="00D74C0F">
          <w:rPr>
            <w:rFonts w:ascii="ＭＳ ゴシック" w:hAnsi="ＭＳ ゴシック"/>
          </w:rPr>
          <w:t>△</w:t>
        </w:r>
      </w:ins>
      <w:r w:rsidR="007D765A" w:rsidRPr="00680A13">
        <w:rPr>
          <w:rFonts w:ascii="ＭＳ ゴシック" w:hAnsi="ＭＳ ゴシック"/>
        </w:rPr>
        <w:t>した記録が残っている。</w:t>
      </w:r>
      <w:r w:rsidR="007D765A" w:rsidRPr="00680A13">
        <w:rPr>
          <w:rFonts w:ascii="ＭＳ ゴシック" w:hAnsi="ＭＳ ゴシック" w:hint="eastAsia"/>
        </w:rPr>
        <w:t>◆</w:t>
      </w:r>
      <w:proofErr w:type="spellStart"/>
      <w:r w:rsidR="007D765A" w:rsidRPr="00680A13">
        <w:rPr>
          <w:rFonts w:ascii="ＭＳ ゴシック" w:hAnsi="ＭＳ ゴシック"/>
        </w:rPr>
        <w:t>Latt</w:t>
      </w:r>
      <w:ins w:id="70" w:author="DA 一色" w:date="2016-08-01T14:35:00Z">
        <w:r w:rsidR="00FD7FF9">
          <w:rPr>
            <w:rFonts w:ascii="ＭＳ ゴシック" w:hAnsi="ＭＳ ゴシック"/>
          </w:rPr>
          <w:t>n</w:t>
        </w:r>
      </w:ins>
      <w:r w:rsidR="007D765A" w:rsidRPr="00680A13">
        <w:rPr>
          <w:rFonts w:ascii="ＭＳ ゴシック" w:hAnsi="ＭＳ ゴシック"/>
        </w:rPr>
        <w:t>er</w:t>
      </w:r>
      <w:proofErr w:type="spellEnd"/>
      <w:r w:rsidR="007D765A" w:rsidRPr="00680A13">
        <w:rPr>
          <w:rFonts w:ascii="ＭＳ ゴシック" w:hAnsi="ＭＳ ゴシック"/>
        </w:rPr>
        <w:t>氏のブログ◇http://nondot.org/sabre/◆には、初めは1</w:t>
      </w:r>
      <w:r w:rsidR="009E2DA4" w:rsidRPr="00680A13">
        <w:rPr>
          <w:rFonts w:ascii="ＭＳ ゴシック" w:hAnsi="ＭＳ ゴシック" w:hint="eastAsia"/>
        </w:rPr>
        <w:t>～</w:t>
      </w:r>
      <w:r w:rsidR="007D765A" w:rsidRPr="00680A13">
        <w:rPr>
          <w:rFonts w:ascii="ＭＳ ゴシック" w:hAnsi="ＭＳ ゴシック" w:hint="eastAsia"/>
        </w:rPr>
        <w:t>数人程度の小規模で開発が進められ、</w:t>
      </w:r>
      <w:r w:rsidR="007D765A" w:rsidRPr="00680A13">
        <w:rPr>
          <w:rFonts w:ascii="ＭＳ ゴシック" w:hAnsi="ＭＳ ゴシック"/>
        </w:rPr>
        <w:t>Objective-C・Rust・Haskell・Ruby・Python・C#・CLUなどの言語が参考にされたことなどが記載されている。</w:t>
      </w:r>
    </w:p>
    <w:p w14:paraId="7360B982" w14:textId="77777777" w:rsidR="007D765A" w:rsidRPr="00680A13" w:rsidRDefault="007D765A" w:rsidP="007D765A">
      <w:pPr>
        <w:rPr>
          <w:rFonts w:ascii="ＭＳ ゴシック" w:hAnsi="ＭＳ ゴシック"/>
        </w:rPr>
      </w:pPr>
    </w:p>
    <w:p w14:paraId="60B9A93C" w14:textId="77777777" w:rsidR="00C55D70" w:rsidRPr="00680A13" w:rsidRDefault="00C55D70" w:rsidP="007D765A">
      <w:pPr>
        <w:rPr>
          <w:rFonts w:ascii="ＭＳ ゴシック" w:hAnsi="ＭＳ ゴシック"/>
        </w:rPr>
      </w:pPr>
      <w:r w:rsidRPr="00680A13">
        <w:rPr>
          <w:rFonts w:ascii="ＭＳ ゴシック" w:hAnsi="ＭＳ ゴシック" w:hint="eastAsia"/>
        </w:rPr>
        <w:t>□------------------------------</w:t>
      </w:r>
    </w:p>
    <w:p w14:paraId="4D9E4A1F" w14:textId="77777777" w:rsidR="00C55D70" w:rsidRPr="00680A13" w:rsidRDefault="00C55D70" w:rsidP="007D765A">
      <w:pPr>
        <w:rPr>
          <w:rFonts w:ascii="ＭＳ ゴシック" w:hAnsi="ＭＳ ゴシック"/>
        </w:rPr>
      </w:pPr>
      <w:r w:rsidRPr="00680A13">
        <w:rPr>
          <w:rFonts w:ascii="ＭＳ ゴシック" w:hAnsi="ＭＳ ゴシック" w:cs="Segoe UI Symbol"/>
        </w:rPr>
        <w:t>★</w:t>
      </w:r>
      <w:r w:rsidRPr="00680A13">
        <w:rPr>
          <w:rFonts w:ascii="ＭＳ ゴシック" w:hAnsi="ＭＳ ゴシック" w:hint="eastAsia"/>
        </w:rPr>
        <w:t>画像【01.png】</w:t>
      </w:r>
      <w:r w:rsidRPr="00680A13">
        <w:rPr>
          <w:rFonts w:ascii="ＭＳ ゴシック" w:hAnsi="ＭＳ ゴシック" w:cs="Segoe UI Symbol"/>
        </w:rPr>
        <w:t>★</w:t>
      </w:r>
    </w:p>
    <w:p w14:paraId="4C8E739C" w14:textId="7391EDCB" w:rsidR="007D765A" w:rsidRPr="00680A13" w:rsidRDefault="00252FC8" w:rsidP="007D765A">
      <w:pPr>
        <w:rPr>
          <w:rFonts w:ascii="ＭＳ ゴシック" w:hAnsi="ＭＳ ゴシック"/>
        </w:rPr>
      </w:pPr>
      <w:r w:rsidRPr="00DA1D72">
        <w:rPr>
          <w:rFonts w:ascii="ＭＳ ゴシック" w:hAnsi="ＭＳ ゴシック"/>
          <w:noProof/>
          <w:lang w:eastAsia="en-US"/>
        </w:rPr>
        <w:drawing>
          <wp:inline distT="0" distB="0" distL="0" distR="0" wp14:anchorId="2395D80F" wp14:editId="43A3C8F9">
            <wp:extent cx="5400040" cy="990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990600"/>
                    </a:xfrm>
                    <a:prstGeom prst="rect">
                      <a:avLst/>
                    </a:prstGeom>
                  </pic:spPr>
                </pic:pic>
              </a:graphicData>
            </a:graphic>
          </wp:inline>
        </w:drawing>
      </w:r>
    </w:p>
    <w:p w14:paraId="69A52748" w14:textId="77777777" w:rsidR="007D765A" w:rsidRPr="00680A13" w:rsidRDefault="00C55D70" w:rsidP="007D765A">
      <w:pPr>
        <w:rPr>
          <w:rFonts w:ascii="ＭＳ ゴシック" w:hAnsi="ＭＳ ゴシック"/>
        </w:rPr>
      </w:pPr>
      <w:r w:rsidRPr="00680A13">
        <w:rPr>
          <w:rFonts w:ascii="ＭＳ ゴシック" w:hAnsi="ＭＳ ゴシック" w:hint="eastAsia"/>
        </w:rPr>
        <w:t>□□----------------------------</w:t>
      </w:r>
    </w:p>
    <w:p w14:paraId="2A8CD831" w14:textId="32096A4B" w:rsidR="00252FC8" w:rsidRPr="00680A13" w:rsidRDefault="00252FC8" w:rsidP="007D765A">
      <w:pPr>
        <w:rPr>
          <w:ins w:id="71" w:author="Shinji Kawasaki" w:date="2016-07-31T13:16:00Z"/>
          <w:rFonts w:ascii="ＭＳ ゴシック" w:hAnsi="ＭＳ ゴシック"/>
        </w:rPr>
      </w:pPr>
      <w:ins w:id="72" w:author="Shinji Kawasaki" w:date="2016-07-31T13:16:00Z">
        <w:r w:rsidRPr="00680A13">
          <w:rPr>
            <w:rFonts w:ascii="ＭＳ ゴシック" w:hAnsi="ＭＳ ゴシック" w:hint="eastAsia"/>
          </w:rPr>
          <w:t>◆</w:t>
        </w:r>
        <w:r w:rsidRPr="00680A13">
          <w:rPr>
            <w:rFonts w:ascii="ＭＳ ゴシック" w:hAnsi="ＭＳ ゴシック"/>
          </w:rPr>
          <w:t>Swiftのコミットグラフ</w:t>
        </w:r>
      </w:ins>
      <w:ins w:id="73" w:author="DA 一色" w:date="2016-08-01T14:36:00Z">
        <w:r w:rsidR="00FD7FF9">
          <w:rPr>
            <w:rFonts w:ascii="ＭＳ ゴシック" w:hAnsi="ＭＳ ゴシック"/>
          </w:rPr>
          <w:t>（</w:t>
        </w:r>
        <w:r w:rsidR="00FD7FF9">
          <w:rPr>
            <w:rFonts w:ascii="ＭＳ ゴシック" w:hAnsi="ＭＳ ゴシック" w:hint="eastAsia"/>
          </w:rPr>
          <w:t>GitHub</w:t>
        </w:r>
        <w:r w:rsidR="00FD7FF9">
          <w:rPr>
            <w:rFonts w:ascii="ＭＳ ゴシック" w:hAnsi="ＭＳ ゴシック"/>
          </w:rPr>
          <w:t>）</w:t>
        </w:r>
      </w:ins>
      <w:ins w:id="74" w:author="Shinji Kawasaki" w:date="2016-07-31T13:16:00Z">
        <w:r w:rsidRPr="00680A13">
          <w:rPr>
            <w:rFonts w:ascii="ＭＳ ゴシック" w:hAnsi="ＭＳ ゴシック"/>
          </w:rPr>
          <w:t>◇https://github.com/apple/swift/graphs/contributors◆</w:t>
        </w:r>
      </w:ins>
    </w:p>
    <w:p w14:paraId="7FE0D330" w14:textId="31126A82" w:rsidR="00C55D70" w:rsidRPr="00680A13" w:rsidRDefault="00C55D70" w:rsidP="007D765A">
      <w:pPr>
        <w:rPr>
          <w:rFonts w:ascii="ＭＳ ゴシック" w:hAnsi="ＭＳ ゴシック"/>
        </w:rPr>
      </w:pPr>
      <w:r w:rsidRPr="00680A13">
        <w:rPr>
          <w:rFonts w:ascii="ＭＳ ゴシック" w:hAnsi="ＭＳ ゴシック" w:hint="eastAsia"/>
        </w:rPr>
        <w:t>□□□--------------------------</w:t>
      </w:r>
    </w:p>
    <w:p w14:paraId="6F12D710" w14:textId="77777777" w:rsidR="00C55D70" w:rsidRPr="00680A13" w:rsidRDefault="00C55D70" w:rsidP="007D765A">
      <w:pPr>
        <w:rPr>
          <w:rFonts w:ascii="ＭＳ ゴシック" w:hAnsi="ＭＳ ゴシック"/>
        </w:rPr>
      </w:pPr>
    </w:p>
    <w:p w14:paraId="40D1801E" w14:textId="2904B8E0" w:rsidR="007D765A" w:rsidRPr="00680A13" w:rsidRDefault="007D765A" w:rsidP="00680A13">
      <w:pPr>
        <w:pStyle w:val="Heading2"/>
      </w:pPr>
      <w:r w:rsidRPr="00680A13">
        <w:rPr>
          <w:rFonts w:hint="eastAsia"/>
        </w:rPr>
        <w:t>●</w:t>
      </w:r>
      <w:r w:rsidRPr="00680A13">
        <w:t>2014年6月2日</w:t>
      </w:r>
      <w:r w:rsidRPr="00680A13">
        <w:rPr>
          <w:rFonts w:hint="eastAsia"/>
        </w:rPr>
        <w:t>：</w:t>
      </w:r>
      <w:r w:rsidRPr="00680A13">
        <w:t xml:space="preserve"> WWDC 2014</w:t>
      </w:r>
      <w:ins w:id="75" w:author="Shinji Kawasaki" w:date="2016-07-31T11:45:00Z">
        <w:r w:rsidR="00A84B63" w:rsidRPr="00680A13">
          <w:rPr>
            <w:rFonts w:hint="eastAsia"/>
          </w:rPr>
          <w:t>で</w:t>
        </w:r>
      </w:ins>
      <w:r w:rsidRPr="00680A13">
        <w:t>Swiftの発表</w:t>
      </w:r>
      <w:ins w:id="76" w:author="DA 一色" w:date="2016-08-01T14:42:00Z">
        <w:r w:rsidR="00CD6255">
          <w:t>、</w:t>
        </w:r>
      </w:ins>
      <w:r w:rsidRPr="00680A13">
        <w:t>ベータ版公開</w:t>
      </w:r>
    </w:p>
    <w:p w14:paraId="402CC9C1" w14:textId="77777777" w:rsidR="007D765A" w:rsidRPr="00680A13" w:rsidRDefault="007D765A" w:rsidP="007D765A">
      <w:pPr>
        <w:rPr>
          <w:rFonts w:ascii="ＭＳ ゴシック" w:hAnsi="ＭＳ ゴシック"/>
        </w:rPr>
      </w:pPr>
    </w:p>
    <w:p w14:paraId="1144B633" w14:textId="55971BDC" w:rsidR="007D765A" w:rsidRPr="00680A13" w:rsidRDefault="007D765A" w:rsidP="007D765A">
      <w:pPr>
        <w:rPr>
          <w:rFonts w:ascii="ＭＳ ゴシック" w:hAnsi="ＭＳ ゴシック"/>
        </w:rPr>
      </w:pPr>
      <w:r w:rsidRPr="00680A13">
        <w:rPr>
          <w:rFonts w:ascii="ＭＳ ゴシック" w:hAnsi="ＭＳ ゴシック" w:hint="eastAsia"/>
        </w:rPr>
        <w:t xml:space="preserve">　そうして、</w:t>
      </w:r>
      <w:r w:rsidRPr="00680A13">
        <w:rPr>
          <w:rFonts w:ascii="ＭＳ ゴシック" w:hAnsi="ＭＳ ゴシック"/>
        </w:rPr>
        <w:t>WWDC 2014</w:t>
      </w:r>
      <w:ins w:id="77" w:author="Shinji Kawasaki" w:date="2016-07-31T11:45:00Z">
        <w:r w:rsidR="00A84B63" w:rsidRPr="00680A13">
          <w:rPr>
            <w:rFonts w:ascii="ＭＳ ゴシック" w:hAnsi="ＭＳ ゴシック" w:hint="eastAsia"/>
          </w:rPr>
          <w:t>で</w:t>
        </w:r>
      </w:ins>
      <w:r w:rsidRPr="00680A13">
        <w:rPr>
          <w:rFonts w:ascii="ＭＳ ゴシック" w:hAnsi="ＭＳ ゴシック"/>
        </w:rPr>
        <w:t>Swiftのベータ版が発表された。</w:t>
      </w:r>
      <w:ins w:id="78" w:author="Shinji Kawasaki" w:date="2016-07-31T13:18:00Z">
        <w:r w:rsidR="00252FC8" w:rsidRPr="00680A13">
          <w:rPr>
            <w:rFonts w:ascii="ＭＳ ゴシック" w:hAnsi="ＭＳ ゴシック" w:hint="eastAsia"/>
          </w:rPr>
          <w:t>同時に</w:t>
        </w:r>
      </w:ins>
      <w:r w:rsidRPr="00680A13">
        <w:rPr>
          <w:rFonts w:ascii="ＭＳ ゴシック" w:hAnsi="ＭＳ ゴシック" w:hint="eastAsia"/>
        </w:rPr>
        <w:t>丁寧なドキュメントが、</w:t>
      </w:r>
      <w:ins w:id="79" w:author="DA 一色" w:date="2016-08-01T14:36:00Z">
        <w:r w:rsidR="00FD7FF9">
          <w:rPr>
            <w:rFonts w:ascii="ＭＳ ゴシック" w:hAnsi="ＭＳ ゴシック"/>
          </w:rPr>
          <w:t>アップル</w:t>
        </w:r>
      </w:ins>
      <w:r w:rsidRPr="00680A13">
        <w:rPr>
          <w:rFonts w:ascii="ＭＳ ゴシック" w:hAnsi="ＭＳ ゴシック"/>
        </w:rPr>
        <w:t>のサイト</w:t>
      </w:r>
      <w:ins w:id="80" w:author="DA 一色" w:date="2016-08-01T14:37:00Z">
        <w:r w:rsidR="00FD7FF9">
          <w:rPr>
            <w:rFonts w:ascii="ＭＳ ゴシック" w:hAnsi="ＭＳ ゴシック"/>
          </w:rPr>
          <w:t>や</w:t>
        </w:r>
      </w:ins>
      <w:proofErr w:type="spellStart"/>
      <w:r w:rsidRPr="00680A13">
        <w:rPr>
          <w:rFonts w:ascii="ＭＳ ゴシック" w:hAnsi="ＭＳ ゴシック"/>
        </w:rPr>
        <w:t>iBooks</w:t>
      </w:r>
      <w:proofErr w:type="spellEnd"/>
      <w:r w:rsidRPr="00680A13">
        <w:rPr>
          <w:rFonts w:ascii="ＭＳ ゴシック" w:hAnsi="ＭＳ ゴシック"/>
        </w:rPr>
        <w:t>などで公開され、Keynoteやセッションで</w:t>
      </w:r>
      <w:ins w:id="81" w:author="Shinji Kawasaki" w:date="2016-07-31T14:55:00Z">
        <w:r w:rsidR="00DC2AA8" w:rsidRPr="00680A13">
          <w:rPr>
            <w:rFonts w:ascii="ＭＳ ゴシック" w:hAnsi="ＭＳ ゴシック" w:hint="eastAsia"/>
          </w:rPr>
          <w:t>は</w:t>
        </w:r>
      </w:ins>
      <w:r w:rsidRPr="00680A13">
        <w:rPr>
          <w:rFonts w:ascii="ＭＳ ゴシック" w:hAnsi="ＭＳ ゴシック"/>
        </w:rPr>
        <w:t>紹介</w:t>
      </w:r>
      <w:ins w:id="82" w:author="Shinji Kawasaki" w:date="2016-07-31T14:55:00Z">
        <w:r w:rsidR="00DC2AA8" w:rsidRPr="00680A13">
          <w:rPr>
            <w:rFonts w:ascii="ＭＳ ゴシック" w:hAnsi="ＭＳ ゴシック" w:hint="eastAsia"/>
          </w:rPr>
          <w:t>されなかった</w:t>
        </w:r>
      </w:ins>
      <w:r w:rsidRPr="00680A13">
        <w:rPr>
          <w:rFonts w:ascii="ＭＳ ゴシック" w:hAnsi="ＭＳ ゴシック"/>
        </w:rPr>
        <w:t>細かい仕様も把握</w:t>
      </w:r>
      <w:ins w:id="83" w:author="Shinji Kawasaki" w:date="2016-07-31T11:45:00Z">
        <w:r w:rsidR="00A84B63" w:rsidRPr="00680A13">
          <w:rPr>
            <w:rFonts w:ascii="ＭＳ ゴシック" w:hAnsi="ＭＳ ゴシック" w:hint="eastAsia"/>
          </w:rPr>
          <w:t>でき</w:t>
        </w:r>
      </w:ins>
      <w:ins w:id="84" w:author="Shinji Kawasaki" w:date="2016-07-31T14:56:00Z">
        <w:r w:rsidR="00DC2AA8" w:rsidRPr="00680A13">
          <w:rPr>
            <w:rFonts w:ascii="ＭＳ ゴシック" w:hAnsi="ＭＳ ゴシック" w:hint="eastAsia"/>
          </w:rPr>
          <w:t>たことで</w:t>
        </w:r>
      </w:ins>
      <w:r w:rsidRPr="00680A13">
        <w:rPr>
          <w:rFonts w:ascii="ＭＳ ゴシック" w:hAnsi="ＭＳ ゴシック"/>
        </w:rPr>
        <w:t>、素晴らしい言語仕様などが評判を集めた</w:t>
      </w:r>
      <w:r w:rsidRPr="00680A13">
        <w:rPr>
          <w:rFonts w:ascii="ＭＳ ゴシック" w:hAnsi="ＭＳ ゴシック" w:hint="eastAsia"/>
        </w:rPr>
        <w:t>（</w:t>
      </w:r>
      <w:r w:rsidRPr="00680A13">
        <w:rPr>
          <w:rFonts w:ascii="ＭＳ ゴシック" w:hAnsi="ＭＳ ゴシック"/>
        </w:rPr>
        <w:t>Objective-Cへの不満が多かった反動も大きい</w:t>
      </w:r>
      <w:r w:rsidRPr="00680A13">
        <w:rPr>
          <w:rFonts w:ascii="ＭＳ ゴシック" w:hAnsi="ＭＳ ゴシック" w:hint="eastAsia"/>
        </w:rPr>
        <w:t>）</w:t>
      </w:r>
      <w:r w:rsidRPr="00680A13">
        <w:rPr>
          <w:rFonts w:ascii="ＭＳ ゴシック" w:hAnsi="ＭＳ ゴシック"/>
        </w:rPr>
        <w:t>。</w:t>
      </w:r>
      <w:ins w:id="85" w:author="Shinji Kawasaki" w:date="2016-07-31T13:18:00Z">
        <w:r w:rsidR="00252FC8" w:rsidRPr="00680A13">
          <w:rPr>
            <w:rFonts w:ascii="ＭＳ ゴシック" w:hAnsi="ＭＳ ゴシック" w:hint="eastAsia"/>
          </w:rPr>
          <w:t>この発表の時点で、</w:t>
        </w:r>
      </w:ins>
      <w:r w:rsidRPr="00680A13">
        <w:rPr>
          <w:rFonts w:ascii="ＭＳ ゴシック" w:hAnsi="ＭＳ ゴシック" w:hint="eastAsia"/>
        </w:rPr>
        <w:t>すぐに</w:t>
      </w:r>
      <w:ins w:id="86" w:author="Shinji Kawasaki" w:date="2016-07-31T13:18:00Z">
        <w:r w:rsidR="00252FC8" w:rsidRPr="00680A13">
          <w:rPr>
            <w:rFonts w:ascii="ＭＳ ゴシック" w:hAnsi="ＭＳ ゴシック" w:hint="eastAsia"/>
          </w:rPr>
          <w:t>でも</w:t>
        </w:r>
      </w:ins>
      <w:r w:rsidRPr="00680A13">
        <w:rPr>
          <w:rFonts w:ascii="ＭＳ ゴシック" w:hAnsi="ＭＳ ゴシック" w:hint="eastAsia"/>
        </w:rPr>
        <w:t>実際のアプリを書き始められる状態であったものの、当時は少し書くだけでコンパイラ</w:t>
      </w:r>
      <w:ins w:id="87" w:author="DA 一色" w:date="2016-08-01T14:38:00Z">
        <w:r w:rsidR="00FD7FF9">
          <w:rPr>
            <w:rFonts w:ascii="ＭＳ ゴシック" w:hAnsi="ＭＳ ゴシック" w:hint="eastAsia"/>
          </w:rPr>
          <w:t>ー</w:t>
        </w:r>
      </w:ins>
      <w:r w:rsidRPr="00680A13">
        <w:rPr>
          <w:rFonts w:ascii="ＭＳ ゴシック" w:hAnsi="ＭＳ ゴシック" w:hint="eastAsia"/>
        </w:rPr>
        <w:t>や</w:t>
      </w:r>
      <w:proofErr w:type="spellStart"/>
      <w:r w:rsidRPr="00680A13">
        <w:rPr>
          <w:rFonts w:ascii="ＭＳ ゴシック" w:hAnsi="ＭＳ ゴシック"/>
        </w:rPr>
        <w:t>Xcode</w:t>
      </w:r>
      <w:proofErr w:type="spellEnd"/>
      <w:r w:rsidRPr="00680A13">
        <w:rPr>
          <w:rFonts w:ascii="ＭＳ ゴシック" w:hAnsi="ＭＳ ゴシック"/>
        </w:rPr>
        <w:t>がクラッシュしてしまうようなことも頻発しており、開発者はかなり苦労させられた。</w:t>
      </w:r>
    </w:p>
    <w:p w14:paraId="140E8824" w14:textId="77777777" w:rsidR="007D765A" w:rsidRPr="00680A13" w:rsidRDefault="007D765A" w:rsidP="007D765A">
      <w:pPr>
        <w:rPr>
          <w:rFonts w:ascii="ＭＳ ゴシック" w:hAnsi="ＭＳ ゴシック"/>
        </w:rPr>
      </w:pPr>
    </w:p>
    <w:p w14:paraId="0C8976BE" w14:textId="77777777" w:rsidR="007D765A" w:rsidRPr="00680A13" w:rsidRDefault="007D765A" w:rsidP="007D765A">
      <w:pPr>
        <w:rPr>
          <w:rFonts w:ascii="ＭＳ ゴシック" w:hAnsi="ＭＳ ゴシック"/>
        </w:rPr>
      </w:pPr>
      <w:r w:rsidRPr="00680A13">
        <w:rPr>
          <w:rFonts w:ascii="ＭＳ ゴシック" w:hAnsi="ＭＳ ゴシック" w:hint="eastAsia"/>
        </w:rPr>
        <w:t xml:space="preserve">　この時期、</w:t>
      </w:r>
      <w:r w:rsidRPr="00680A13">
        <w:rPr>
          <w:rFonts w:ascii="ＭＳ ゴシック" w:hAnsi="ＭＳ ゴシック"/>
        </w:rPr>
        <w:t>9月の正式リリースまでは、バグ修正や言語仕様の細かい調整などがなされた。</w:t>
      </w:r>
    </w:p>
    <w:p w14:paraId="109D0A34" w14:textId="77777777" w:rsidR="007D765A" w:rsidRPr="00680A13" w:rsidRDefault="007D765A" w:rsidP="007D765A">
      <w:pPr>
        <w:rPr>
          <w:rFonts w:ascii="ＭＳ ゴシック" w:hAnsi="ＭＳ ゴシック"/>
        </w:rPr>
      </w:pPr>
    </w:p>
    <w:p w14:paraId="739D22B0" w14:textId="0294E276"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88" w:author="Shinji Kawasaki" w:date="2016-07-31T13:19:00Z">
        <w:r w:rsidR="00252FC8" w:rsidRPr="00680A13">
          <w:rPr>
            <w:rFonts w:ascii="ＭＳ ゴシック" w:hAnsi="ＭＳ ゴシック" w:hint="eastAsia"/>
          </w:rPr>
          <w:t>以下に示す</w:t>
        </w:r>
      </w:ins>
      <w:r w:rsidRPr="00680A13">
        <w:rPr>
          <w:rFonts w:ascii="ＭＳ ゴシック" w:hAnsi="ＭＳ ゴシック" w:hint="eastAsia"/>
        </w:rPr>
        <w:t>◆</w:t>
      </w:r>
      <w:proofErr w:type="spellStart"/>
      <w:r w:rsidRPr="00680A13">
        <w:rPr>
          <w:rFonts w:ascii="ＭＳ ゴシック" w:hAnsi="ＭＳ ゴシック"/>
        </w:rPr>
        <w:t>koher◇http</w:t>
      </w:r>
      <w:proofErr w:type="spellEnd"/>
      <w:r w:rsidRPr="00680A13">
        <w:rPr>
          <w:rFonts w:ascii="ＭＳ ゴシック" w:hAnsi="ＭＳ ゴシック"/>
        </w:rPr>
        <w:t>://qiita.com/</w:t>
      </w:r>
      <w:proofErr w:type="spellStart"/>
      <w:r w:rsidRPr="00680A13">
        <w:rPr>
          <w:rFonts w:ascii="ＭＳ ゴシック" w:hAnsi="ＭＳ ゴシック"/>
        </w:rPr>
        <w:t>koher</w:t>
      </w:r>
      <w:proofErr w:type="spellEnd"/>
      <w:r w:rsidRPr="00680A13">
        <w:rPr>
          <w:rFonts w:ascii="ＭＳ ゴシック" w:hAnsi="ＭＳ ゴシック"/>
        </w:rPr>
        <w:t>◆</w:t>
      </w:r>
      <w:commentRangeStart w:id="89"/>
      <w:ins w:id="90" w:author="DA 一色" w:date="2016-08-01T14:39:00Z">
        <w:r w:rsidR="00FD7FF9">
          <w:rPr>
            <w:rFonts w:ascii="ＭＳ ゴシック" w:hAnsi="ＭＳ ゴシック"/>
          </w:rPr>
          <w:t>氏</w:t>
        </w:r>
        <w:commentRangeEnd w:id="89"/>
        <w:r w:rsidR="00FD7FF9">
          <w:rPr>
            <w:rStyle w:val="CommentReference"/>
          </w:rPr>
          <w:commentReference w:id="89"/>
        </w:r>
      </w:ins>
      <w:r w:rsidRPr="00680A13">
        <w:rPr>
          <w:rFonts w:ascii="ＭＳ ゴシック" w:hAnsi="ＭＳ ゴシック"/>
        </w:rPr>
        <w:t>の記事など</w:t>
      </w:r>
      <w:ins w:id="91" w:author="Shinji Kawasaki" w:date="2016-07-31T13:21:00Z">
        <w:r w:rsidR="00AF289D" w:rsidRPr="00680A13">
          <w:rPr>
            <w:rFonts w:ascii="ＭＳ ゴシック" w:hAnsi="ＭＳ ゴシック" w:hint="eastAsia"/>
          </w:rPr>
          <w:t>からは</w:t>
        </w:r>
      </w:ins>
      <w:r w:rsidRPr="00680A13">
        <w:rPr>
          <w:rFonts w:ascii="ＭＳ ゴシック" w:hAnsi="ＭＳ ゴシック"/>
        </w:rPr>
        <w:t>、地味ながらドラスティックな調整がなされた経緯</w:t>
      </w:r>
      <w:ins w:id="92" w:author="Shinji Kawasaki" w:date="2016-07-31T13:21:00Z">
        <w:r w:rsidR="00AF289D" w:rsidRPr="00680A13">
          <w:rPr>
            <w:rFonts w:ascii="ＭＳ ゴシック" w:hAnsi="ＭＳ ゴシック" w:hint="eastAsia"/>
          </w:rPr>
          <w:t>が</w:t>
        </w:r>
      </w:ins>
      <w:r w:rsidRPr="00680A13">
        <w:rPr>
          <w:rFonts w:ascii="ＭＳ ゴシック" w:hAnsi="ＭＳ ゴシック"/>
        </w:rPr>
        <w:t>見受けられ、今振り返っても興味深い。</w:t>
      </w:r>
    </w:p>
    <w:p w14:paraId="6E48A3CF" w14:textId="77777777" w:rsidR="007D765A" w:rsidRPr="00680A13" w:rsidRDefault="007D765A" w:rsidP="007D765A">
      <w:pPr>
        <w:rPr>
          <w:rFonts w:ascii="ＭＳ ゴシック" w:hAnsi="ＭＳ ゴシック"/>
        </w:rPr>
      </w:pPr>
    </w:p>
    <w:p w14:paraId="73C12F5C" w14:textId="2A0B097C" w:rsidR="007D765A" w:rsidRPr="00680A13" w:rsidRDefault="007D765A" w:rsidP="007D765A">
      <w:pPr>
        <w:rPr>
          <w:rFonts w:ascii="ＭＳ ゴシック" w:hAnsi="ＭＳ ゴシック"/>
        </w:rPr>
      </w:pPr>
      <w:r w:rsidRPr="00680A13">
        <w:rPr>
          <w:rFonts w:ascii="ＭＳ ゴシック" w:hAnsi="ＭＳ ゴシック" w:hint="eastAsia"/>
        </w:rPr>
        <w:t>・ ◆</w:t>
      </w:r>
      <w:r w:rsidRPr="00680A13">
        <w:rPr>
          <w:rFonts w:ascii="ＭＳ ゴシック" w:hAnsi="ＭＳ ゴシック"/>
        </w:rPr>
        <w:t>SwiftのArrayがヤバイ◇http://qiita.com/</w:t>
      </w:r>
      <w:proofErr w:type="spellStart"/>
      <w:r w:rsidRPr="00680A13">
        <w:rPr>
          <w:rFonts w:ascii="ＭＳ ゴシック" w:hAnsi="ＭＳ ゴシック"/>
        </w:rPr>
        <w:t>koher</w:t>
      </w:r>
      <w:proofErr w:type="spellEnd"/>
      <w:r w:rsidRPr="00680A13">
        <w:rPr>
          <w:rFonts w:ascii="ＭＳ ゴシック" w:hAnsi="ＭＳ ゴシック"/>
        </w:rPr>
        <w:t>/items/6f54eafac59793e7c364◆</w:t>
      </w:r>
      <w:r w:rsidR="00CB4E8A" w:rsidRPr="00680A13">
        <w:rPr>
          <w:rFonts w:ascii="ＭＳ ゴシック" w:hAnsi="ＭＳ ゴシック" w:hint="eastAsia"/>
        </w:rPr>
        <w:t>（</w:t>
      </w:r>
      <w:ins w:id="93" w:author="DA 一色" w:date="2016-08-01T14:53:00Z">
        <w:r w:rsidR="00D74C0F">
          <w:rPr>
            <w:rFonts w:ascii="ＭＳ ゴシック" w:hAnsi="ＭＳ ゴシック"/>
          </w:rPr>
          <w:t>△</w:t>
        </w:r>
      </w:ins>
      <w:ins w:id="94" w:author="Shinji Kawasaki" w:date="2016-07-31T14:54:00Z">
        <w:r w:rsidR="00DC2AA8" w:rsidRPr="00680A13">
          <w:rPr>
            <w:rFonts w:ascii="ＭＳ ゴシック" w:hAnsi="ＭＳ ゴシック" w:hint="eastAsia"/>
          </w:rPr>
          <w:t>ベータ</w:t>
        </w:r>
      </w:ins>
      <w:r w:rsidRPr="00680A13">
        <w:rPr>
          <w:rFonts w:ascii="ＭＳ ゴシック" w:hAnsi="ＭＳ ゴシック"/>
        </w:rPr>
        <w:t>2</w:t>
      </w:r>
      <w:ins w:id="95" w:author="DA 一色" w:date="2016-08-01T14:52:00Z">
        <w:r w:rsidR="00D74C0F">
          <w:rPr>
            <w:rFonts w:ascii="ＭＳ ゴシック" w:hAnsi="ＭＳ ゴシック"/>
          </w:rPr>
          <w:t>△</w:t>
        </w:r>
      </w:ins>
      <w:r w:rsidRPr="00680A13">
        <w:rPr>
          <w:rFonts w:ascii="ＭＳ ゴシック" w:hAnsi="ＭＳ ゴシック"/>
        </w:rPr>
        <w:t>の段階</w:t>
      </w:r>
      <w:r w:rsidR="00CB4E8A" w:rsidRPr="00680A13">
        <w:rPr>
          <w:rFonts w:ascii="ＭＳ ゴシック" w:hAnsi="ＭＳ ゴシック" w:hint="eastAsia"/>
        </w:rPr>
        <w:t>）</w:t>
      </w:r>
    </w:p>
    <w:p w14:paraId="5542E3AB" w14:textId="0477971E" w:rsidR="00CB4E8A" w:rsidRPr="00680A13" w:rsidRDefault="007D765A" w:rsidP="007D765A">
      <w:pPr>
        <w:rPr>
          <w:rFonts w:ascii="ＭＳ ゴシック" w:hAnsi="ＭＳ ゴシック"/>
        </w:rPr>
      </w:pPr>
      <w:r w:rsidRPr="00680A13">
        <w:rPr>
          <w:rFonts w:ascii="ＭＳ ゴシック" w:hAnsi="ＭＳ ゴシック" w:hint="eastAsia"/>
        </w:rPr>
        <w:t>・ ◆</w:t>
      </w:r>
      <w:r w:rsidRPr="00680A13">
        <w:rPr>
          <w:rFonts w:ascii="ＭＳ ゴシック" w:hAnsi="ＭＳ ゴシック"/>
        </w:rPr>
        <w:t>SwiftのArrayが実はすばらしかった◇http://qiita.com/</w:t>
      </w:r>
      <w:proofErr w:type="spellStart"/>
      <w:r w:rsidRPr="00680A13">
        <w:rPr>
          <w:rFonts w:ascii="ＭＳ ゴシック" w:hAnsi="ＭＳ ゴシック"/>
        </w:rPr>
        <w:t>koher</w:t>
      </w:r>
      <w:proofErr w:type="spellEnd"/>
      <w:r w:rsidRPr="00680A13">
        <w:rPr>
          <w:rFonts w:ascii="ＭＳ ゴシック" w:hAnsi="ＭＳ ゴシック"/>
        </w:rPr>
        <w:t>/items/47f444200d4e02b6414e◆</w:t>
      </w:r>
      <w:r w:rsidR="00CB4E8A" w:rsidRPr="00680A13">
        <w:rPr>
          <w:rFonts w:ascii="ＭＳ ゴシック" w:hAnsi="ＭＳ ゴシック" w:hint="eastAsia"/>
        </w:rPr>
        <w:t>（</w:t>
      </w:r>
      <w:ins w:id="96" w:author="DA 一色" w:date="2016-08-01T14:52:00Z">
        <w:r w:rsidR="00D74C0F">
          <w:rPr>
            <w:rFonts w:ascii="ＭＳ ゴシック" w:hAnsi="ＭＳ ゴシック"/>
          </w:rPr>
          <w:t>△</w:t>
        </w:r>
      </w:ins>
      <w:ins w:id="97" w:author="Shinji Kawasaki" w:date="2016-07-31T14:54:00Z">
        <w:r w:rsidR="00DC2AA8" w:rsidRPr="00680A13">
          <w:rPr>
            <w:rFonts w:ascii="ＭＳ ゴシック" w:hAnsi="ＭＳ ゴシック" w:hint="eastAsia"/>
          </w:rPr>
          <w:t>ベータ</w:t>
        </w:r>
      </w:ins>
      <w:r w:rsidRPr="00680A13">
        <w:rPr>
          <w:rFonts w:ascii="ＭＳ ゴシック" w:hAnsi="ＭＳ ゴシック"/>
        </w:rPr>
        <w:t>3</w:t>
      </w:r>
      <w:ins w:id="98" w:author="DA 一色" w:date="2016-08-01T14:52:00Z">
        <w:r w:rsidR="00D74C0F">
          <w:rPr>
            <w:rFonts w:ascii="ＭＳ ゴシック" w:hAnsi="ＭＳ ゴシック"/>
          </w:rPr>
          <w:t>△</w:t>
        </w:r>
      </w:ins>
      <w:r w:rsidRPr="00680A13">
        <w:rPr>
          <w:rFonts w:ascii="ＭＳ ゴシック" w:hAnsi="ＭＳ ゴシック"/>
        </w:rPr>
        <w:t>の段階</w:t>
      </w:r>
      <w:r w:rsidR="00CB4E8A" w:rsidRPr="00680A13">
        <w:rPr>
          <w:rFonts w:ascii="ＭＳ ゴシック" w:hAnsi="ＭＳ ゴシック" w:hint="eastAsia"/>
        </w:rPr>
        <w:t>）</w:t>
      </w:r>
    </w:p>
    <w:p w14:paraId="0224EBB8" w14:textId="77777777" w:rsidR="007D765A" w:rsidRPr="00680A13" w:rsidRDefault="007D765A" w:rsidP="007D765A">
      <w:pPr>
        <w:rPr>
          <w:rFonts w:ascii="ＭＳ ゴシック" w:hAnsi="ＭＳ ゴシック"/>
        </w:rPr>
      </w:pPr>
    </w:p>
    <w:p w14:paraId="5D73A817" w14:textId="75C6BA7C" w:rsidR="007D765A" w:rsidRPr="00680A13" w:rsidRDefault="007D765A" w:rsidP="007D765A">
      <w:pPr>
        <w:rPr>
          <w:rFonts w:ascii="ＭＳ ゴシック" w:hAnsi="ＭＳ ゴシック"/>
        </w:rPr>
      </w:pPr>
      <w:r w:rsidRPr="00680A13">
        <w:rPr>
          <w:rFonts w:ascii="ＭＳ ゴシック" w:hAnsi="ＭＳ ゴシック" w:hint="eastAsia"/>
        </w:rPr>
        <w:t xml:space="preserve">　また、◆</w:t>
      </w:r>
      <w:ins w:id="99" w:author="DA 一色" w:date="2016-08-01T14:52:00Z">
        <w:r w:rsidR="00D74C0F">
          <w:rPr>
            <w:rFonts w:ascii="ＭＳ ゴシック" w:hAnsi="ＭＳ ゴシック"/>
          </w:rPr>
          <w:t>△</w:t>
        </w:r>
      </w:ins>
      <w:ins w:id="100" w:author="Shinji Kawasaki" w:date="2016-07-31T14:54:00Z">
        <w:r w:rsidR="00DC2AA8" w:rsidRPr="00680A13">
          <w:rPr>
            <w:rFonts w:ascii="ＭＳ ゴシック" w:hAnsi="ＭＳ ゴシック" w:hint="eastAsia"/>
          </w:rPr>
          <w:t>ベータ</w:t>
        </w:r>
      </w:ins>
      <w:r w:rsidRPr="00680A13">
        <w:rPr>
          <w:rFonts w:ascii="ＭＳ ゴシック" w:hAnsi="ＭＳ ゴシック"/>
        </w:rPr>
        <w:t>4</w:t>
      </w:r>
      <w:ins w:id="101" w:author="DA 一色" w:date="2016-08-01T14:52:00Z">
        <w:r w:rsidR="00D74C0F">
          <w:rPr>
            <w:rFonts w:ascii="ＭＳ ゴシック" w:hAnsi="ＭＳ ゴシック"/>
          </w:rPr>
          <w:t>△</w:t>
        </w:r>
      </w:ins>
      <w:ins w:id="102" w:author="Shinji Kawasaki" w:date="2016-07-31T11:45:00Z">
        <w:r w:rsidR="00A84B63" w:rsidRPr="00680A13">
          <w:rPr>
            <w:rFonts w:ascii="ＭＳ ゴシック" w:hAnsi="ＭＳ ゴシック" w:hint="eastAsia"/>
          </w:rPr>
          <w:t>で</w:t>
        </w:r>
      </w:ins>
      <w:r w:rsidRPr="00680A13">
        <w:rPr>
          <w:rFonts w:ascii="ＭＳ ゴシック" w:hAnsi="ＭＳ ゴシック"/>
        </w:rPr>
        <w:t>アクセス修飾子◇https://developer.apple.com/swift/blog/?id=5◆が導入されたことも印象に強く残っている。</w:t>
      </w:r>
      <w:r w:rsidRPr="00680A13">
        <w:rPr>
          <w:rFonts w:ascii="ＭＳ ゴシック" w:hAnsi="ＭＳ ゴシック" w:hint="eastAsia"/>
        </w:rPr>
        <w:t>当初</w:t>
      </w:r>
      <w:ins w:id="103" w:author="Shinji Kawasaki" w:date="2016-07-31T13:21:00Z">
        <w:r w:rsidR="00AF289D" w:rsidRPr="00680A13">
          <w:rPr>
            <w:rFonts w:ascii="ＭＳ ゴシック" w:hAnsi="ＭＳ ゴシック" w:hint="eastAsia"/>
          </w:rPr>
          <w:t>は</w:t>
        </w:r>
      </w:ins>
      <w:r w:rsidRPr="00680A13">
        <w:rPr>
          <w:rFonts w:ascii="ＭＳ ゴシック" w:hAnsi="ＭＳ ゴシック" w:hint="eastAsia"/>
        </w:rPr>
        <w:t>この仕様が欠けていたため、</w:t>
      </w:r>
      <w:r w:rsidRPr="00680A13">
        <w:rPr>
          <w:rFonts w:ascii="ＭＳ ゴシック" w:hAnsi="ＭＳ ゴシック"/>
        </w:rPr>
        <w:t>Swiftはこれを不要と</w:t>
      </w:r>
      <w:ins w:id="104" w:author="Shinji Kawasaki" w:date="2016-07-31T11:45:00Z">
        <w:r w:rsidR="00A84B63" w:rsidRPr="00680A13">
          <w:rPr>
            <w:rFonts w:ascii="ＭＳ ゴシック" w:hAnsi="ＭＳ ゴシック" w:hint="eastAsia"/>
          </w:rPr>
          <w:t>見なした</w:t>
        </w:r>
      </w:ins>
      <w:r w:rsidRPr="00680A13">
        <w:rPr>
          <w:rFonts w:ascii="ＭＳ ゴシック" w:hAnsi="ＭＳ ゴシック"/>
        </w:rPr>
        <w:t>のかと</w:t>
      </w:r>
      <w:ins w:id="105" w:author="Shinji Kawasaki" w:date="2016-07-31T13:24:00Z">
        <w:r w:rsidR="00AF289D" w:rsidRPr="00680A13">
          <w:rPr>
            <w:rFonts w:ascii="ＭＳ ゴシック" w:hAnsi="ＭＳ ゴシック" w:hint="eastAsia"/>
          </w:rPr>
          <w:t>筆者は</w:t>
        </w:r>
      </w:ins>
      <w:r w:rsidRPr="00680A13">
        <w:rPr>
          <w:rFonts w:ascii="ＭＳ ゴシック" w:hAnsi="ＭＳ ゴシック"/>
        </w:rPr>
        <w:t>推測したが、単に間に合わなかっただけのようである。</w:t>
      </w:r>
      <w:ins w:id="106" w:author="Shinji Kawasaki" w:date="2016-07-31T13:24:00Z">
        <w:r w:rsidR="00AF289D" w:rsidRPr="00680A13">
          <w:rPr>
            <w:rFonts w:ascii="ＭＳ ゴシック" w:hAnsi="ＭＳ ゴシック" w:hint="eastAsia"/>
          </w:rPr>
          <w:t>このことから、</w:t>
        </w:r>
      </w:ins>
      <w:r w:rsidRPr="00680A13">
        <w:rPr>
          <w:rFonts w:ascii="ＭＳ ゴシック" w:hAnsi="ＭＳ ゴシック"/>
        </w:rPr>
        <w:t>Swiftはまだまだ発展途中の言語であると</w:t>
      </w:r>
      <w:ins w:id="107" w:author="Shinji Kawasaki" w:date="2016-07-31T11:45:00Z">
        <w:r w:rsidR="00A84B63" w:rsidRPr="00680A13">
          <w:rPr>
            <w:rFonts w:ascii="ＭＳ ゴシック" w:hAnsi="ＭＳ ゴシック" w:hint="eastAsia"/>
          </w:rPr>
          <w:t>あらためて</w:t>
        </w:r>
      </w:ins>
      <w:r w:rsidRPr="00680A13">
        <w:rPr>
          <w:rFonts w:ascii="ＭＳ ゴシック" w:hAnsi="ＭＳ ゴシック"/>
        </w:rPr>
        <w:t>認識させられ、その成長に付き合う必要があり、またそれが楽しみと思うようになった。</w:t>
      </w:r>
    </w:p>
    <w:p w14:paraId="390467AE" w14:textId="77777777" w:rsidR="007D765A" w:rsidRPr="00680A13" w:rsidRDefault="007D765A" w:rsidP="007D765A">
      <w:pPr>
        <w:rPr>
          <w:rFonts w:ascii="ＭＳ ゴシック" w:hAnsi="ＭＳ ゴシック"/>
        </w:rPr>
      </w:pPr>
    </w:p>
    <w:p w14:paraId="790A4936" w14:textId="6D180043" w:rsidR="007D765A" w:rsidRPr="00680A13" w:rsidRDefault="007D765A" w:rsidP="00680A13">
      <w:pPr>
        <w:pStyle w:val="Heading2"/>
      </w:pPr>
      <w:r w:rsidRPr="00680A13">
        <w:rPr>
          <w:rFonts w:hint="eastAsia"/>
        </w:rPr>
        <w:t>●</w:t>
      </w:r>
      <w:r w:rsidRPr="00680A13">
        <w:t>2014年9月15日</w:t>
      </w:r>
      <w:r w:rsidR="00CB4E8A" w:rsidRPr="00680A13">
        <w:rPr>
          <w:rFonts w:hint="eastAsia"/>
        </w:rPr>
        <w:t>：</w:t>
      </w:r>
      <w:r w:rsidRPr="00680A13">
        <w:t xml:space="preserve"> Swift 1.0</w:t>
      </w:r>
      <w:ins w:id="108" w:author="DA 一色" w:date="2016-08-01T14:42:00Z">
        <w:r w:rsidR="00CD6255">
          <w:t>／</w:t>
        </w:r>
      </w:ins>
      <w:proofErr w:type="spellStart"/>
      <w:r w:rsidRPr="00680A13">
        <w:t>Xcode</w:t>
      </w:r>
      <w:proofErr w:type="spellEnd"/>
      <w:r w:rsidRPr="00680A13">
        <w:t xml:space="preserve"> 6の正式版リリース</w:t>
      </w:r>
    </w:p>
    <w:p w14:paraId="1AA79601" w14:textId="77777777" w:rsidR="007D765A" w:rsidRPr="00680A13" w:rsidRDefault="007D765A" w:rsidP="007D765A">
      <w:pPr>
        <w:rPr>
          <w:rFonts w:ascii="ＭＳ ゴシック" w:hAnsi="ＭＳ ゴシック"/>
        </w:rPr>
      </w:pPr>
    </w:p>
    <w:p w14:paraId="2A3261BB" w14:textId="24D496A6" w:rsidR="007D765A" w:rsidRPr="00680A13" w:rsidRDefault="007D765A" w:rsidP="007D765A">
      <w:pPr>
        <w:rPr>
          <w:rFonts w:ascii="ＭＳ ゴシック" w:hAnsi="ＭＳ ゴシック"/>
        </w:rPr>
      </w:pPr>
      <w:r w:rsidRPr="00680A13">
        <w:rPr>
          <w:rFonts w:ascii="ＭＳ ゴシック" w:hAnsi="ＭＳ ゴシック" w:hint="eastAsia"/>
        </w:rPr>
        <w:t xml:space="preserve">　そうしてベータ版のバージョンアップが重なるにつれて、</w:t>
      </w:r>
      <w:commentRangeStart w:id="109"/>
      <w:r w:rsidRPr="00680A13">
        <w:rPr>
          <w:rFonts w:ascii="ＭＳ ゴシック" w:hAnsi="ＭＳ ゴシック" w:hint="eastAsia"/>
        </w:rPr>
        <w:t>段々とまともに動くようになってきた</w:t>
      </w:r>
      <w:commentRangeEnd w:id="109"/>
      <w:r w:rsidR="00DC2AA8" w:rsidRPr="00680A13">
        <w:rPr>
          <w:rStyle w:val="CommentReference"/>
          <w:rFonts w:ascii="ＭＳ ゴシック" w:hAnsi="ＭＳ ゴシック"/>
        </w:rPr>
        <w:commentReference w:id="109"/>
      </w:r>
      <w:ins w:id="110" w:author="Shinji Kawasaki" w:date="2016-07-31T13:29:00Z">
        <w:r w:rsidR="00AF289D" w:rsidRPr="00680A13">
          <w:rPr>
            <w:rFonts w:ascii="ＭＳ ゴシック" w:hAnsi="ＭＳ ゴシック" w:hint="eastAsia"/>
          </w:rPr>
          <w:t>。</w:t>
        </w:r>
        <w:commentRangeStart w:id="111"/>
        <w:r w:rsidR="00AF289D" w:rsidRPr="00680A13">
          <w:rPr>
            <w:rFonts w:ascii="ＭＳ ゴシック" w:hAnsi="ＭＳ ゴシック" w:hint="eastAsia"/>
          </w:rPr>
          <w:t>そ</w:t>
        </w:r>
      </w:ins>
      <w:ins w:id="112" w:author="Shinji Kawasaki" w:date="2016-07-31T13:30:00Z">
        <w:r w:rsidR="00AF289D" w:rsidRPr="00680A13">
          <w:rPr>
            <w:rFonts w:ascii="ＭＳ ゴシック" w:hAnsi="ＭＳ ゴシック" w:hint="eastAsia"/>
          </w:rPr>
          <w:t>う</w:t>
        </w:r>
      </w:ins>
      <w:commentRangeEnd w:id="111"/>
      <w:r w:rsidR="00220828">
        <w:rPr>
          <w:rStyle w:val="CommentReference"/>
        </w:rPr>
        <w:commentReference w:id="111"/>
      </w:r>
      <w:ins w:id="113" w:author="Shinji Kawasaki" w:date="2016-07-31T13:30:00Z">
        <w:r w:rsidR="00AF289D" w:rsidRPr="00680A13">
          <w:rPr>
            <w:rFonts w:ascii="ＭＳ ゴシック" w:hAnsi="ＭＳ ゴシック" w:hint="eastAsia"/>
          </w:rPr>
          <w:t>した中で</w:t>
        </w:r>
      </w:ins>
      <w:r w:rsidRPr="00680A13">
        <w:rPr>
          <w:rFonts w:ascii="ＭＳ ゴシック" w:hAnsi="ＭＳ ゴシック" w:hint="eastAsia"/>
        </w:rPr>
        <w:t>毎年恒例</w:t>
      </w:r>
      <w:ins w:id="114" w:author="DA 一色" w:date="2016-08-01T14:49:00Z">
        <w:r w:rsidR="00CD6255">
          <w:rPr>
            <w:rFonts w:ascii="ＭＳ ゴシック" w:hAnsi="ＭＳ ゴシック" w:hint="eastAsia"/>
          </w:rPr>
          <w:t>（</w:t>
        </w:r>
      </w:ins>
      <w:r w:rsidRPr="00680A13">
        <w:rPr>
          <w:rFonts w:ascii="ＭＳ ゴシック" w:hAnsi="ＭＳ ゴシック"/>
        </w:rPr>
        <w:t>9月</w:t>
      </w:r>
      <w:ins w:id="115" w:author="DA 一色" w:date="2016-08-01T14:49:00Z">
        <w:r w:rsidR="00CD6255">
          <w:rPr>
            <w:rFonts w:ascii="ＭＳ ゴシック" w:hAnsi="ＭＳ ゴシック"/>
          </w:rPr>
          <w:t>）</w:t>
        </w:r>
      </w:ins>
      <w:r w:rsidRPr="00680A13">
        <w:rPr>
          <w:rFonts w:ascii="ＭＳ ゴシック" w:hAnsi="ＭＳ ゴシック"/>
        </w:rPr>
        <w:t>の</w:t>
      </w:r>
      <w:ins w:id="116" w:author="DA 一色" w:date="2016-08-01T14:48:00Z">
        <w:r w:rsidR="00CD6255">
          <w:rPr>
            <w:rFonts w:ascii="ＭＳ ゴシック" w:hAnsi="ＭＳ ゴシック"/>
          </w:rPr>
          <w:t>アップル</w:t>
        </w:r>
      </w:ins>
      <w:ins w:id="117" w:author="DA 一色" w:date="2016-08-01T14:49:00Z">
        <w:r w:rsidR="00CD6255">
          <w:rPr>
            <w:rFonts w:ascii="ＭＳ ゴシック" w:hAnsi="ＭＳ ゴシック"/>
          </w:rPr>
          <w:t>主催</w:t>
        </w:r>
      </w:ins>
      <w:r w:rsidRPr="00680A13">
        <w:rPr>
          <w:rFonts w:ascii="ＭＳ ゴシック" w:hAnsi="ＭＳ ゴシック"/>
        </w:rPr>
        <w:t>イベント</w:t>
      </w:r>
      <w:ins w:id="118" w:author="Shinji Kawasaki" w:date="2016-07-31T11:45:00Z">
        <w:r w:rsidR="00A84B63" w:rsidRPr="00680A13">
          <w:rPr>
            <w:rFonts w:ascii="ＭＳ ゴシック" w:hAnsi="ＭＳ ゴシック" w:hint="eastAsia"/>
          </w:rPr>
          <w:t>で</w:t>
        </w:r>
      </w:ins>
      <w:ins w:id="119" w:author="Shinji Kawasaki" w:date="2016-07-31T13:26:00Z">
        <w:r w:rsidR="00AF289D" w:rsidRPr="00680A13">
          <w:rPr>
            <w:rFonts w:ascii="ＭＳ ゴシック" w:hAnsi="ＭＳ ゴシック" w:hint="eastAsia"/>
          </w:rPr>
          <w:t>は</w:t>
        </w:r>
      </w:ins>
      <w:r w:rsidRPr="00680A13">
        <w:rPr>
          <w:rFonts w:ascii="ＭＳ ゴシック" w:hAnsi="ＭＳ ゴシック"/>
        </w:rPr>
        <w:t>正式版</w:t>
      </w:r>
      <w:ins w:id="120" w:author="Shinji Kawasaki" w:date="2016-07-31T13:26:00Z">
        <w:r w:rsidR="00AF289D" w:rsidRPr="00680A13">
          <w:rPr>
            <w:rFonts w:ascii="ＭＳ ゴシック" w:hAnsi="ＭＳ ゴシック" w:hint="eastAsia"/>
          </w:rPr>
          <w:t>の</w:t>
        </w:r>
      </w:ins>
      <w:r w:rsidRPr="00680A13">
        <w:rPr>
          <w:rFonts w:ascii="ＭＳ ゴシック" w:hAnsi="ＭＳ ゴシック"/>
        </w:rPr>
        <w:t>リリースが発表され、9月15日に</w:t>
      </w:r>
      <w:ins w:id="121" w:author="Shinji Kawasaki" w:date="2016-07-31T13:25:00Z">
        <w:r w:rsidR="00AF289D" w:rsidRPr="00680A13">
          <w:rPr>
            <w:rFonts w:ascii="ＭＳ ゴシック" w:hAnsi="ＭＳ ゴシック"/>
          </w:rPr>
          <w:t>晴れて</w:t>
        </w:r>
      </w:ins>
      <w:ins w:id="122" w:author="DA 一色" w:date="2016-08-01T14:50:00Z">
        <w:r w:rsidR="00CD6255">
          <w:rPr>
            <w:rFonts w:ascii="ＭＳ ゴシック" w:hAnsi="ＭＳ ゴシック"/>
          </w:rPr>
          <w:t>△</w:t>
        </w:r>
      </w:ins>
      <w:r w:rsidRPr="00680A13">
        <w:rPr>
          <w:rFonts w:ascii="ＭＳ ゴシック" w:hAnsi="ＭＳ ゴシック"/>
        </w:rPr>
        <w:t>Swift 1.0正式版</w:t>
      </w:r>
      <w:ins w:id="123" w:author="DA 一色" w:date="2016-08-01T14:50:00Z">
        <w:r w:rsidR="00CD6255">
          <w:rPr>
            <w:rFonts w:ascii="ＭＳ ゴシック" w:hAnsi="ＭＳ ゴシック"/>
          </w:rPr>
          <w:t>△</w:t>
        </w:r>
      </w:ins>
      <w:r w:rsidRPr="00680A13">
        <w:rPr>
          <w:rFonts w:ascii="ＭＳ ゴシック" w:hAnsi="ＭＳ ゴシック"/>
        </w:rPr>
        <w:t>がリリースされた。</w:t>
      </w:r>
    </w:p>
    <w:p w14:paraId="69DC13B4" w14:textId="77777777" w:rsidR="007D765A" w:rsidRPr="00CD6255" w:rsidRDefault="007D765A" w:rsidP="007D765A">
      <w:pPr>
        <w:rPr>
          <w:rFonts w:ascii="ＭＳ ゴシック" w:hAnsi="ＭＳ ゴシック"/>
        </w:rPr>
      </w:pPr>
    </w:p>
    <w:p w14:paraId="3AECD940" w14:textId="35E1973B" w:rsidR="007D765A" w:rsidRPr="00680A13" w:rsidRDefault="007D765A" w:rsidP="007D765A">
      <w:pPr>
        <w:rPr>
          <w:rFonts w:ascii="ＭＳ ゴシック" w:hAnsi="ＭＳ ゴシック"/>
        </w:rPr>
      </w:pPr>
      <w:r w:rsidRPr="00680A13">
        <w:rPr>
          <w:rFonts w:ascii="ＭＳ ゴシック" w:hAnsi="ＭＳ ゴシック" w:hint="eastAsia"/>
        </w:rPr>
        <w:t xml:space="preserve">　同年</w:t>
      </w:r>
      <w:r w:rsidRPr="00680A13">
        <w:rPr>
          <w:rFonts w:ascii="ＭＳ ゴシック" w:hAnsi="ＭＳ ゴシック"/>
        </w:rPr>
        <w:t>10月15日に</w:t>
      </w:r>
      <w:ins w:id="124" w:author="Shinji Kawasaki" w:date="2016-07-31T13:31:00Z">
        <w:r w:rsidR="005F5156" w:rsidRPr="00680A13">
          <w:rPr>
            <w:rFonts w:ascii="ＭＳ ゴシック" w:hAnsi="ＭＳ ゴシック" w:hint="eastAsia"/>
          </w:rPr>
          <w:t>は</w:t>
        </w:r>
      </w:ins>
      <w:r w:rsidRPr="00680A13">
        <w:rPr>
          <w:rFonts w:ascii="ＭＳ ゴシック" w:hAnsi="ＭＳ ゴシック"/>
        </w:rPr>
        <w:t>Swift 1.1</w:t>
      </w:r>
      <w:ins w:id="125" w:author="DA 一色" w:date="2016-08-01T14:50:00Z">
        <w:r w:rsidR="00CD6255">
          <w:rPr>
            <w:rFonts w:ascii="ＭＳ ゴシック" w:hAnsi="ＭＳ ゴシック"/>
          </w:rPr>
          <w:t>／</w:t>
        </w:r>
      </w:ins>
      <w:proofErr w:type="spellStart"/>
      <w:r w:rsidRPr="00680A13">
        <w:rPr>
          <w:rFonts w:ascii="ＭＳ ゴシック" w:hAnsi="ＭＳ ゴシック"/>
        </w:rPr>
        <w:t>Xcode</w:t>
      </w:r>
      <w:proofErr w:type="spellEnd"/>
      <w:r w:rsidRPr="00680A13">
        <w:rPr>
          <w:rFonts w:ascii="ＭＳ ゴシック" w:hAnsi="ＭＳ ゴシック"/>
        </w:rPr>
        <w:t xml:space="preserve"> 6.1がリリースされ</w:t>
      </w:r>
      <w:ins w:id="126" w:author="Shinji Kawasaki" w:date="2016-07-31T13:31:00Z">
        <w:r w:rsidR="005F5156" w:rsidRPr="00680A13">
          <w:rPr>
            <w:rFonts w:ascii="ＭＳ ゴシック" w:hAnsi="ＭＳ ゴシック" w:hint="eastAsia"/>
          </w:rPr>
          <w:t>た。</w:t>
        </w:r>
      </w:ins>
      <w:r w:rsidRPr="00680A13">
        <w:rPr>
          <w:rFonts w:ascii="ＭＳ ゴシック" w:hAnsi="ＭＳ ゴシック"/>
        </w:rPr>
        <w:t>◆</w:t>
      </w:r>
      <w:proofErr w:type="spellStart"/>
      <w:r w:rsidRPr="00680A13">
        <w:rPr>
          <w:rFonts w:ascii="ＭＳ ゴシック" w:hAnsi="ＭＳ ゴシック"/>
        </w:rPr>
        <w:t>Failable</w:t>
      </w:r>
      <w:proofErr w:type="spellEnd"/>
      <w:r w:rsidRPr="00680A13">
        <w:rPr>
          <w:rFonts w:ascii="ＭＳ ゴシック" w:hAnsi="ＭＳ ゴシック"/>
        </w:rPr>
        <w:t xml:space="preserve"> Initializer</w:t>
      </w:r>
      <w:r w:rsidRPr="00680A13">
        <w:rPr>
          <w:rFonts w:ascii="ＭＳ ゴシック" w:hAnsi="ＭＳ ゴシック" w:hint="eastAsia"/>
        </w:rPr>
        <w:t>（</w:t>
      </w:r>
      <w:r w:rsidRPr="00680A13">
        <w:rPr>
          <w:rFonts w:ascii="ＭＳ ゴシック" w:hAnsi="ＭＳ ゴシック"/>
        </w:rPr>
        <w:t>初期化失敗時に</w:t>
      </w:r>
      <w:ins w:id="127" w:author="Shinji Kawasaki" w:date="2016-07-31T14:57:00Z">
        <w:r w:rsidR="00DC2AA8" w:rsidRPr="00680A13">
          <w:rPr>
            <w:rFonts w:ascii="ＭＳ ゴシック" w:hAnsi="ＭＳ ゴシック" w:hint="eastAsia"/>
          </w:rPr>
          <w:t>◎</w:t>
        </w:r>
      </w:ins>
      <w:r w:rsidRPr="00680A13">
        <w:rPr>
          <w:rFonts w:ascii="ＭＳ ゴシック" w:hAnsi="ＭＳ ゴシック"/>
        </w:rPr>
        <w:t>nil</w:t>
      </w:r>
      <w:ins w:id="128" w:author="Shinji Kawasaki" w:date="2016-07-31T14:57:00Z">
        <w:r w:rsidR="00DC2AA8" w:rsidRPr="00680A13">
          <w:rPr>
            <w:rFonts w:ascii="ＭＳ ゴシック" w:hAnsi="ＭＳ ゴシック" w:hint="eastAsia"/>
          </w:rPr>
          <w:t>◎</w:t>
        </w:r>
      </w:ins>
      <w:r w:rsidRPr="00680A13">
        <w:rPr>
          <w:rFonts w:ascii="ＭＳ ゴシック" w:hAnsi="ＭＳ ゴシック"/>
        </w:rPr>
        <w:t>が返る</w:t>
      </w:r>
      <w:r w:rsidRPr="00680A13">
        <w:rPr>
          <w:rFonts w:ascii="ＭＳ ゴシック" w:hAnsi="ＭＳ ゴシック" w:hint="eastAsia"/>
        </w:rPr>
        <w:t>）</w:t>
      </w:r>
      <w:r w:rsidRPr="00680A13">
        <w:rPr>
          <w:rFonts w:ascii="ＭＳ ゴシック" w:hAnsi="ＭＳ ゴシック"/>
        </w:rPr>
        <w:t>の導入◇https://developer.apple.com/swift/blog/?id=17◆など細かい改善はあった</w:t>
      </w:r>
      <w:ins w:id="129" w:author="Shinji Kawasaki" w:date="2016-07-31T13:35:00Z">
        <w:r w:rsidR="00877C56" w:rsidRPr="00680A13">
          <w:rPr>
            <w:rFonts w:ascii="ＭＳ ゴシック" w:hAnsi="ＭＳ ゴシック" w:hint="eastAsia"/>
          </w:rPr>
          <w:t>ものの</w:t>
        </w:r>
      </w:ins>
      <w:r w:rsidRPr="00680A13">
        <w:rPr>
          <w:rFonts w:ascii="ＭＳ ゴシック" w:hAnsi="ＭＳ ゴシック"/>
        </w:rPr>
        <w:t>、</w:t>
      </w:r>
      <w:ins w:id="130" w:author="DA 一色" w:date="2016-08-01T14:51:00Z">
        <w:r w:rsidR="00CD6255">
          <w:rPr>
            <w:rFonts w:ascii="ＭＳ ゴシック" w:hAnsi="ＭＳ ゴシック"/>
          </w:rPr>
          <w:t>△</w:t>
        </w:r>
      </w:ins>
      <w:ins w:id="131" w:author="Shinji Kawasaki" w:date="2016-07-31T14:57:00Z">
        <w:r w:rsidR="00DC2AA8" w:rsidRPr="00680A13">
          <w:rPr>
            <w:rFonts w:ascii="ＭＳ ゴシック" w:hAnsi="ＭＳ ゴシック" w:hint="eastAsia"/>
          </w:rPr>
          <w:t>Swift 1.1</w:t>
        </w:r>
      </w:ins>
      <w:ins w:id="132" w:author="DA 一色" w:date="2016-08-01T14:51:00Z">
        <w:r w:rsidR="00CD6255">
          <w:rPr>
            <w:rFonts w:ascii="ＭＳ ゴシック" w:hAnsi="ＭＳ ゴシック"/>
          </w:rPr>
          <w:t>△</w:t>
        </w:r>
      </w:ins>
      <w:r w:rsidRPr="00680A13">
        <w:rPr>
          <w:rFonts w:ascii="ＭＳ ゴシック" w:hAnsi="ＭＳ ゴシック"/>
        </w:rPr>
        <w:t>も安定性の向上がメインのアップデートで、言語仕様の目立った変更は少なめとなっていた</w:t>
      </w:r>
      <w:r w:rsidRPr="00680A13">
        <w:rPr>
          <w:rFonts w:ascii="ＭＳ ゴシック" w:hAnsi="ＭＳ ゴシック" w:hint="eastAsia"/>
        </w:rPr>
        <w:t>（</w:t>
      </w:r>
      <w:r w:rsidRPr="00680A13">
        <w:rPr>
          <w:rFonts w:ascii="ＭＳ ゴシック" w:hAnsi="ＭＳ ゴシック"/>
        </w:rPr>
        <w:t>とはいえ特に</w:t>
      </w:r>
      <w:ins w:id="133" w:author="Shinji Kawasaki" w:date="2016-07-31T13:33:00Z">
        <w:r w:rsidR="005F5156" w:rsidRPr="00680A13">
          <w:rPr>
            <w:rFonts w:ascii="ＭＳ ゴシック" w:hAnsi="ＭＳ ゴシック" w:hint="eastAsia"/>
          </w:rPr>
          <w:t>オプショナル</w:t>
        </w:r>
      </w:ins>
      <w:r w:rsidRPr="00680A13">
        <w:rPr>
          <w:rFonts w:ascii="ＭＳ ゴシック" w:hAnsi="ＭＳ ゴシック"/>
        </w:rPr>
        <w:t>型周りの細かい調整などの破壊的変更は繰り返されていたが</w:t>
      </w:r>
      <w:r w:rsidRPr="00680A13">
        <w:rPr>
          <w:rFonts w:ascii="ＭＳ ゴシック" w:hAnsi="ＭＳ ゴシック" w:hint="eastAsia"/>
        </w:rPr>
        <w:t>）</w:t>
      </w:r>
      <w:r w:rsidRPr="00680A13">
        <w:rPr>
          <w:rFonts w:ascii="ＭＳ ゴシック" w:hAnsi="ＭＳ ゴシック"/>
        </w:rPr>
        <w:t>。</w:t>
      </w:r>
    </w:p>
    <w:p w14:paraId="2B574591" w14:textId="77777777" w:rsidR="007D765A" w:rsidRPr="00680A13" w:rsidRDefault="007D765A" w:rsidP="007D765A">
      <w:pPr>
        <w:rPr>
          <w:rFonts w:ascii="ＭＳ ゴシック" w:hAnsi="ＭＳ ゴシック"/>
        </w:rPr>
      </w:pPr>
    </w:p>
    <w:p w14:paraId="4E1492EF" w14:textId="2A738814" w:rsidR="007D765A" w:rsidRPr="00680A13" w:rsidRDefault="007D765A" w:rsidP="00680A13">
      <w:pPr>
        <w:pStyle w:val="Heading2"/>
      </w:pPr>
      <w:r w:rsidRPr="00680A13">
        <w:rPr>
          <w:rFonts w:hint="eastAsia"/>
        </w:rPr>
        <w:t>●</w:t>
      </w:r>
      <w:r w:rsidRPr="00680A13">
        <w:t>2015年4月8日</w:t>
      </w:r>
      <w:r w:rsidR="00CB4E8A" w:rsidRPr="00680A13">
        <w:rPr>
          <w:rFonts w:hint="eastAsia"/>
        </w:rPr>
        <w:t>：</w:t>
      </w:r>
      <w:r w:rsidRPr="00680A13">
        <w:t xml:space="preserve"> Swift 1.2</w:t>
      </w:r>
      <w:ins w:id="134" w:author="DA 一色" w:date="2016-08-01T14:42:00Z">
        <w:r w:rsidR="00CD6255">
          <w:t>／</w:t>
        </w:r>
      </w:ins>
      <w:proofErr w:type="spellStart"/>
      <w:r w:rsidRPr="00680A13">
        <w:t>Xcode</w:t>
      </w:r>
      <w:proofErr w:type="spellEnd"/>
      <w:r w:rsidRPr="00680A13">
        <w:t xml:space="preserve"> 6.3の正式版リリース</w:t>
      </w:r>
    </w:p>
    <w:p w14:paraId="0655AAB4" w14:textId="77777777" w:rsidR="007D765A" w:rsidRPr="00680A13" w:rsidRDefault="007D765A" w:rsidP="007D765A">
      <w:pPr>
        <w:rPr>
          <w:rFonts w:ascii="ＭＳ ゴシック" w:hAnsi="ＭＳ ゴシック"/>
        </w:rPr>
      </w:pPr>
    </w:p>
    <w:p w14:paraId="1F8260A2" w14:textId="4C8D970C"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r w:rsidRPr="00680A13">
        <w:rPr>
          <w:rFonts w:ascii="ＭＳ ゴシック" w:hAnsi="ＭＳ ゴシック"/>
        </w:rPr>
        <w:t>Swift 1.1系までで、動作がかなり安定してきたこともあり、1.2以降は盛んに仕様改善・機能改善が行われるようになってきた。</w:t>
      </w:r>
      <w:ins w:id="135" w:author="Shinji Kawasaki" w:date="2016-07-31T14:59:00Z">
        <w:r w:rsidR="00DC2AA8" w:rsidRPr="00680A13">
          <w:rPr>
            <w:rFonts w:ascii="ＭＳ ゴシック" w:hAnsi="ＭＳ ゴシック"/>
          </w:rPr>
          <w:t>メジャーアップデート</w:t>
        </w:r>
        <w:r w:rsidR="00DC2AA8" w:rsidRPr="00680A13">
          <w:rPr>
            <w:rFonts w:ascii="ＭＳ ゴシック" w:hAnsi="ＭＳ ゴシック" w:hint="eastAsia"/>
          </w:rPr>
          <w:t>でない</w:t>
        </w:r>
        <w:r w:rsidR="00DC2AA8" w:rsidRPr="00680A13">
          <w:rPr>
            <w:rFonts w:ascii="ＭＳ ゴシック" w:hAnsi="ＭＳ ゴシック"/>
          </w:rPr>
          <w:t>にも</w:t>
        </w:r>
      </w:ins>
      <w:ins w:id="136" w:author="DA 一色" w:date="2016-08-01T14:54:00Z">
        <w:r w:rsidR="00D74C0F">
          <w:rPr>
            <w:rFonts w:ascii="ＭＳ ゴシック" w:hAnsi="ＭＳ ゴシック"/>
          </w:rPr>
          <w:t>かか</w:t>
        </w:r>
      </w:ins>
      <w:ins w:id="137" w:author="Shinji Kawasaki" w:date="2016-07-31T14:59:00Z">
        <w:r w:rsidR="00DC2AA8" w:rsidRPr="00680A13">
          <w:rPr>
            <w:rFonts w:ascii="ＭＳ ゴシック" w:hAnsi="ＭＳ ゴシック"/>
          </w:rPr>
          <w:t>わらず、</w:t>
        </w:r>
      </w:ins>
      <w:r w:rsidRPr="00680A13">
        <w:rPr>
          <w:rFonts w:ascii="ＭＳ ゴシック" w:hAnsi="ＭＳ ゴシック"/>
        </w:rPr>
        <w:t>Swift 1.2では◆たくさんの改善が施された◇https://developer.apple.com/swift/blog/?id=22◆。</w:t>
      </w:r>
      <w:ins w:id="138" w:author="Shinji Kawasaki" w:date="2016-07-31T13:36:00Z">
        <w:r w:rsidR="00877C56" w:rsidRPr="00680A13">
          <w:rPr>
            <w:rFonts w:ascii="ＭＳ ゴシック" w:hAnsi="ＭＳ ゴシック" w:hint="eastAsia"/>
          </w:rPr>
          <w:t>主要なものを以下に示す。</w:t>
        </w:r>
      </w:ins>
    </w:p>
    <w:p w14:paraId="67C1E4E4" w14:textId="77777777" w:rsidR="007D765A" w:rsidRPr="00680A13" w:rsidRDefault="007D765A" w:rsidP="007D765A">
      <w:pPr>
        <w:rPr>
          <w:rFonts w:ascii="ＭＳ ゴシック" w:hAnsi="ＭＳ ゴシック"/>
        </w:rPr>
      </w:pPr>
    </w:p>
    <w:p w14:paraId="225BBC34" w14:textId="679CFE9C" w:rsidR="00D74C0F" w:rsidRPr="00680A13" w:rsidRDefault="007D765A" w:rsidP="007D765A">
      <w:pPr>
        <w:rPr>
          <w:ins w:id="139" w:author="DA 一色" w:date="2016-08-01T14:54:00Z"/>
          <w:rFonts w:ascii="ＭＳ ゴシック" w:hAnsi="ＭＳ ゴシック"/>
        </w:rPr>
      </w:pPr>
      <w:r w:rsidRPr="00680A13">
        <w:rPr>
          <w:rFonts w:ascii="ＭＳ ゴシック" w:hAnsi="ＭＳ ゴシック" w:hint="eastAsia"/>
        </w:rPr>
        <w:t>・ ビルドの高速化</w:t>
      </w:r>
      <w:ins w:id="140" w:author="DA 一色" w:date="2016-08-01T14:54:00Z">
        <w:r w:rsidR="00D74C0F">
          <w:rPr>
            <w:rFonts w:ascii="ＭＳ ゴシック" w:hAnsi="ＭＳ ゴシック" w:hint="eastAsia"/>
          </w:rPr>
          <w:t>：</w:t>
        </w:r>
      </w:ins>
    </w:p>
    <w:p w14:paraId="30AD4F69" w14:textId="282F610B" w:rsidR="007D765A" w:rsidRPr="00680A13" w:rsidRDefault="00D74C0F" w:rsidP="007D765A">
      <w:pPr>
        <w:rPr>
          <w:rFonts w:ascii="ＭＳ ゴシック" w:hAnsi="ＭＳ ゴシック"/>
        </w:rPr>
      </w:pPr>
      <w:ins w:id="141" w:author="DA 一色" w:date="2016-08-01T14:54:00Z">
        <w:r>
          <w:rPr>
            <w:rFonts w:ascii="ＭＳ ゴシック" w:hAnsi="ＭＳ ゴシック" w:hint="eastAsia"/>
          </w:rPr>
          <w:t xml:space="preserve">　　</w:t>
        </w:r>
      </w:ins>
      <w:commentRangeStart w:id="142"/>
      <w:r w:rsidR="00CB4E8A" w:rsidRPr="00680A13">
        <w:rPr>
          <w:rFonts w:ascii="ＭＳ ゴシック" w:hAnsi="ＭＳ ゴシック" w:hint="eastAsia"/>
        </w:rPr>
        <w:t>－</w:t>
      </w:r>
      <w:commentRangeEnd w:id="142"/>
      <w:r w:rsidR="00952ED1" w:rsidRPr="00680A13">
        <w:rPr>
          <w:rStyle w:val="CommentReference"/>
          <w:rFonts w:ascii="ＭＳ ゴシック" w:hAnsi="ＭＳ ゴシック"/>
        </w:rPr>
        <w:commentReference w:id="142"/>
      </w:r>
      <w:r w:rsidR="007D765A" w:rsidRPr="00680A13">
        <w:rPr>
          <w:rFonts w:ascii="ＭＳ ゴシック" w:hAnsi="ＭＳ ゴシック" w:hint="eastAsia"/>
        </w:rPr>
        <w:t xml:space="preserve"> </w:t>
      </w:r>
      <w:ins w:id="143" w:author="Shinji Kawasaki" w:date="2016-07-31T13:37:00Z">
        <w:r w:rsidR="00877C56" w:rsidRPr="00680A13">
          <w:rPr>
            <w:rFonts w:ascii="ＭＳ ゴシック" w:hAnsi="ＭＳ ゴシック" w:hint="eastAsia"/>
          </w:rPr>
          <w:t>ビルドの遅さは</w:t>
        </w:r>
      </w:ins>
      <w:r w:rsidR="007D765A" w:rsidRPr="00680A13">
        <w:rPr>
          <w:rFonts w:ascii="ＭＳ ゴシック" w:hAnsi="ＭＳ ゴシック"/>
        </w:rPr>
        <w:t>Swiftへの不満点として、安定性の次に挙げられていたが、</w:t>
      </w:r>
      <w:ins w:id="144" w:author="Shinji Kawasaki" w:date="2016-07-31T13:37:00Z">
        <w:r w:rsidR="00877C56" w:rsidRPr="00680A13">
          <w:rPr>
            <w:rFonts w:ascii="ＭＳ ゴシック" w:hAnsi="ＭＳ ゴシック" w:hint="eastAsia"/>
          </w:rPr>
          <w:t>Swift 1.</w:t>
        </w:r>
      </w:ins>
      <w:ins w:id="145" w:author="Shinji Kawasaki" w:date="2016-07-31T13:38:00Z">
        <w:r w:rsidR="00877C56" w:rsidRPr="00680A13">
          <w:rPr>
            <w:rFonts w:ascii="ＭＳ ゴシック" w:hAnsi="ＭＳ ゴシック" w:hint="eastAsia"/>
          </w:rPr>
          <w:t>2では</w:t>
        </w:r>
      </w:ins>
      <w:r w:rsidR="007D765A" w:rsidRPr="00680A13">
        <w:rPr>
          <w:rFonts w:ascii="ＭＳ ゴシック" w:hAnsi="ＭＳ ゴシック"/>
        </w:rPr>
        <w:t>差分ビルド</w:t>
      </w:r>
      <w:ins w:id="146" w:author="Shinji Kawasaki" w:date="2016-07-31T13:38:00Z">
        <w:r w:rsidR="00877C56" w:rsidRPr="00680A13">
          <w:rPr>
            <w:rFonts w:ascii="ＭＳ ゴシック" w:hAnsi="ＭＳ ゴシック" w:hint="eastAsia"/>
          </w:rPr>
          <w:t>の導入</w:t>
        </w:r>
      </w:ins>
      <w:r w:rsidR="007D765A" w:rsidRPr="00680A13">
        <w:rPr>
          <w:rFonts w:ascii="ＭＳ ゴシック" w:hAnsi="ＭＳ ゴシック"/>
        </w:rPr>
        <w:t>などによってかなり改善された</w:t>
      </w:r>
    </w:p>
    <w:p w14:paraId="03CC4BD6" w14:textId="7C69E828" w:rsidR="007D765A" w:rsidRPr="00680A13" w:rsidRDefault="007D765A" w:rsidP="007D765A">
      <w:pPr>
        <w:rPr>
          <w:rFonts w:ascii="ＭＳ ゴシック" w:hAnsi="ＭＳ ゴシック"/>
        </w:rPr>
      </w:pPr>
      <w:r w:rsidRPr="00680A13">
        <w:rPr>
          <w:rFonts w:ascii="ＭＳ ゴシック" w:hAnsi="ＭＳ ゴシック" w:hint="eastAsia"/>
        </w:rPr>
        <w:t>・ ◎</w:t>
      </w:r>
      <w:r w:rsidRPr="00680A13">
        <w:rPr>
          <w:rFonts w:ascii="ＭＳ ゴシック" w:hAnsi="ＭＳ ゴシック"/>
        </w:rPr>
        <w:t>if-let◎構文で、複数のオプショナル型の値のアンラップがサポート</w:t>
      </w:r>
      <w:ins w:id="147" w:author="DA 一色" w:date="2016-08-01T14:54:00Z">
        <w:r w:rsidR="00D74C0F">
          <w:rPr>
            <w:rFonts w:ascii="ＭＳ ゴシック" w:hAnsi="ＭＳ ゴシック"/>
          </w:rPr>
          <w:t>：</w:t>
        </w:r>
      </w:ins>
    </w:p>
    <w:p w14:paraId="4F85F84E" w14:textId="39E7AF68" w:rsidR="007D765A" w:rsidRPr="00680A13" w:rsidRDefault="00D74C0F" w:rsidP="007D765A">
      <w:pPr>
        <w:rPr>
          <w:rFonts w:ascii="ＭＳ ゴシック" w:hAnsi="ＭＳ ゴシック"/>
        </w:rPr>
      </w:pPr>
      <w:ins w:id="148" w:author="DA 一色" w:date="2016-08-01T14:54:00Z">
        <w:r>
          <w:rPr>
            <w:rFonts w:ascii="ＭＳ ゴシック" w:hAnsi="ＭＳ ゴシック" w:hint="eastAsia"/>
          </w:rPr>
          <w:t xml:space="preserve">　　</w:t>
        </w:r>
      </w:ins>
      <w:r w:rsidR="00CB4E8A" w:rsidRPr="00680A13">
        <w:rPr>
          <w:rFonts w:ascii="ＭＳ ゴシック" w:hAnsi="ＭＳ ゴシック" w:hint="eastAsia"/>
        </w:rPr>
        <w:t>－</w:t>
      </w:r>
      <w:r w:rsidR="007D765A" w:rsidRPr="00680A13">
        <w:rPr>
          <w:rFonts w:ascii="ＭＳ ゴシック" w:hAnsi="ＭＳ ゴシック" w:hint="eastAsia"/>
        </w:rPr>
        <w:t xml:space="preserve"> それまでは値の個数分◎</w:t>
      </w:r>
      <w:r w:rsidR="007D765A" w:rsidRPr="00680A13">
        <w:rPr>
          <w:rFonts w:ascii="ＭＳ ゴシック" w:hAnsi="ＭＳ ゴシック"/>
        </w:rPr>
        <w:t>if-let◎のネストが必要だった</w:t>
      </w:r>
    </w:p>
    <w:p w14:paraId="61939E94" w14:textId="77777777" w:rsidR="007D765A" w:rsidRPr="00680A13" w:rsidRDefault="007D765A" w:rsidP="007D765A">
      <w:pPr>
        <w:rPr>
          <w:rFonts w:ascii="ＭＳ ゴシック" w:hAnsi="ＭＳ ゴシック"/>
        </w:rPr>
      </w:pPr>
      <w:r w:rsidRPr="00680A13">
        <w:rPr>
          <w:rFonts w:ascii="ＭＳ ゴシック" w:hAnsi="ＭＳ ゴシック" w:hint="eastAsia"/>
        </w:rPr>
        <w:t>・ ダウンキャストの結果がオプショナル型になった</w:t>
      </w:r>
    </w:p>
    <w:p w14:paraId="77377039" w14:textId="1837FB17"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149" w:author="Shinji Kawasaki" w:date="2016-07-31T13:38:00Z">
        <w:r w:rsidR="00877C56" w:rsidRPr="00680A13">
          <w:rPr>
            <w:rFonts w:ascii="ＭＳ ゴシック" w:hAnsi="ＭＳ ゴシック" w:hint="eastAsia"/>
          </w:rPr>
          <w:t>◎</w:t>
        </w:r>
      </w:ins>
      <w:r w:rsidRPr="00680A13">
        <w:rPr>
          <w:rFonts w:ascii="ＭＳ ゴシック" w:hAnsi="ＭＳ ゴシック"/>
        </w:rPr>
        <w:t>let</w:t>
      </w:r>
      <w:ins w:id="150" w:author="Shinji Kawasaki" w:date="2016-07-31T13:38:00Z">
        <w:r w:rsidR="00877C56" w:rsidRPr="00680A13">
          <w:rPr>
            <w:rFonts w:ascii="ＭＳ ゴシック" w:hAnsi="ＭＳ ゴシック" w:hint="eastAsia"/>
          </w:rPr>
          <w:t>◎</w:t>
        </w:r>
      </w:ins>
      <w:r w:rsidRPr="00680A13">
        <w:rPr>
          <w:rFonts w:ascii="ＭＳ ゴシック" w:hAnsi="ＭＳ ゴシック"/>
        </w:rPr>
        <w:t>で宣言した値のセットが、利用の直前まで許容されるようになった</w:t>
      </w:r>
    </w:p>
    <w:p w14:paraId="24D94075" w14:textId="06114F89"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151" w:author="Shinji Kawasaki" w:date="2016-07-31T13:38:00Z">
        <w:r w:rsidR="00877C56" w:rsidRPr="00680A13">
          <w:rPr>
            <w:rFonts w:ascii="ＭＳ ゴシック" w:hAnsi="ＭＳ ゴシック" w:hint="eastAsia"/>
          </w:rPr>
          <w:t>◎</w:t>
        </w:r>
      </w:ins>
      <w:proofErr w:type="spellStart"/>
      <w:r w:rsidRPr="00680A13">
        <w:rPr>
          <w:rFonts w:ascii="ＭＳ ゴシック" w:hAnsi="ＭＳ ゴシック"/>
        </w:rPr>
        <w:t>NSString</w:t>
      </w:r>
      <w:proofErr w:type="spellEnd"/>
      <w:ins w:id="152" w:author="Shinji Kawasaki" w:date="2016-07-31T13:38:00Z">
        <w:r w:rsidR="00877C56" w:rsidRPr="00680A13">
          <w:rPr>
            <w:rFonts w:ascii="ＭＳ ゴシック" w:hAnsi="ＭＳ ゴシック" w:hint="eastAsia"/>
          </w:rPr>
          <w:t>◎型</w:t>
        </w:r>
      </w:ins>
      <w:r w:rsidRPr="00680A13">
        <w:rPr>
          <w:rFonts w:ascii="ＭＳ ゴシック" w:hAnsi="ＭＳ ゴシック"/>
        </w:rPr>
        <w:t>から</w:t>
      </w:r>
      <w:ins w:id="153" w:author="Shinji Kawasaki" w:date="2016-07-31T13:38:00Z">
        <w:r w:rsidR="00877C56" w:rsidRPr="00680A13">
          <w:rPr>
            <w:rFonts w:ascii="ＭＳ ゴシック" w:hAnsi="ＭＳ ゴシック" w:hint="eastAsia"/>
          </w:rPr>
          <w:t>◎</w:t>
        </w:r>
      </w:ins>
      <w:r w:rsidRPr="00680A13">
        <w:rPr>
          <w:rFonts w:ascii="ＭＳ ゴシック" w:hAnsi="ＭＳ ゴシック"/>
        </w:rPr>
        <w:t>String</w:t>
      </w:r>
      <w:ins w:id="154" w:author="Shinji Kawasaki" w:date="2016-07-31T13:38:00Z">
        <w:r w:rsidR="00877C56" w:rsidRPr="00680A13">
          <w:rPr>
            <w:rFonts w:ascii="ＭＳ ゴシック" w:hAnsi="ＭＳ ゴシック" w:hint="eastAsia"/>
          </w:rPr>
          <w:t>◎</w:t>
        </w:r>
      </w:ins>
      <w:ins w:id="155" w:author="Shinji Kawasaki" w:date="2016-07-31T13:39:00Z">
        <w:r w:rsidR="00877C56" w:rsidRPr="00680A13">
          <w:rPr>
            <w:rFonts w:ascii="ＭＳ ゴシック" w:hAnsi="ＭＳ ゴシック" w:hint="eastAsia"/>
          </w:rPr>
          <w:t>型</w:t>
        </w:r>
      </w:ins>
      <w:r w:rsidRPr="00680A13">
        <w:rPr>
          <w:rFonts w:ascii="ＭＳ ゴシック" w:hAnsi="ＭＳ ゴシック"/>
        </w:rPr>
        <w:t>などへの暗黙キャストの廃止</w:t>
      </w:r>
    </w:p>
    <w:p w14:paraId="3D8A84D2" w14:textId="3CAAB27F"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r w:rsidRPr="00680A13">
        <w:rPr>
          <w:rFonts w:ascii="ＭＳ ゴシック" w:hAnsi="ＭＳ ゴシック"/>
        </w:rPr>
        <w:t>Objective-Cで◎</w:t>
      </w:r>
      <w:proofErr w:type="spellStart"/>
      <w:r w:rsidRPr="00680A13">
        <w:rPr>
          <w:rFonts w:ascii="ＭＳ ゴシック" w:hAnsi="ＭＳ ゴシック"/>
        </w:rPr>
        <w:t>nullable</w:t>
      </w:r>
      <w:proofErr w:type="spellEnd"/>
      <w:r w:rsidRPr="00680A13">
        <w:rPr>
          <w:rFonts w:ascii="ＭＳ ゴシック" w:hAnsi="ＭＳ ゴシック"/>
        </w:rPr>
        <w:t>◎</w:t>
      </w:r>
      <w:r w:rsidR="00CB4E8A" w:rsidRPr="00680A13">
        <w:rPr>
          <w:rFonts w:ascii="ＭＳ ゴシック" w:hAnsi="ＭＳ ゴシック" w:hint="eastAsia"/>
        </w:rPr>
        <w:t>（</w:t>
      </w:r>
      <w:r w:rsidRPr="00680A13">
        <w:rPr>
          <w:rFonts w:ascii="ＭＳ ゴシック" w:hAnsi="ＭＳ ゴシック"/>
        </w:rPr>
        <w:t>Swiftから見た</w:t>
      </w:r>
      <w:ins w:id="156" w:author="DA 一色" w:date="2016-08-01T14:55:00Z">
        <w:r w:rsidR="00D74C0F">
          <w:rPr>
            <w:rFonts w:ascii="ＭＳ ゴシック" w:hAnsi="ＭＳ ゴシック"/>
          </w:rPr>
          <w:t>とき</w:t>
        </w:r>
      </w:ins>
      <w:r w:rsidRPr="00680A13">
        <w:rPr>
          <w:rFonts w:ascii="ＭＳ ゴシック" w:hAnsi="ＭＳ ゴシック"/>
        </w:rPr>
        <w:t>にオプショナル型になる</w:t>
      </w:r>
      <w:r w:rsidR="00CB4E8A" w:rsidRPr="00680A13">
        <w:rPr>
          <w:rFonts w:ascii="ＭＳ ゴシック" w:hAnsi="ＭＳ ゴシック" w:hint="eastAsia"/>
        </w:rPr>
        <w:t>）</w:t>
      </w:r>
      <w:r w:rsidRPr="00680A13">
        <w:rPr>
          <w:rFonts w:ascii="ＭＳ ゴシック" w:hAnsi="ＭＳ ゴシック"/>
        </w:rPr>
        <w:t>など</w:t>
      </w:r>
      <w:ins w:id="157" w:author="Shinji Kawasaki" w:date="2016-07-31T13:39:00Z">
        <w:r w:rsidR="00877C56" w:rsidRPr="00680A13">
          <w:rPr>
            <w:rFonts w:ascii="ＭＳ ゴシック" w:hAnsi="ＭＳ ゴシック" w:hint="eastAsia"/>
          </w:rPr>
          <w:t>を</w:t>
        </w:r>
      </w:ins>
      <w:r w:rsidRPr="00680A13">
        <w:rPr>
          <w:rFonts w:ascii="ＭＳ ゴシック" w:hAnsi="ＭＳ ゴシック"/>
        </w:rPr>
        <w:t>宣言可能に</w:t>
      </w:r>
    </w:p>
    <w:p w14:paraId="06164E99" w14:textId="2501B9FD"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158" w:author="Shinji Kawasaki" w:date="2016-07-31T13:39:00Z">
        <w:r w:rsidR="00877C56" w:rsidRPr="00680A13">
          <w:rPr>
            <w:rFonts w:ascii="ＭＳ ゴシック" w:hAnsi="ＭＳ ゴシック" w:hint="eastAsia"/>
          </w:rPr>
          <w:t>クラス</w:t>
        </w:r>
      </w:ins>
      <w:r w:rsidRPr="00680A13">
        <w:rPr>
          <w:rFonts w:ascii="ＭＳ ゴシック" w:hAnsi="ＭＳ ゴシック"/>
        </w:rPr>
        <w:t>のメソッド</w:t>
      </w:r>
      <w:ins w:id="159" w:author="DA 一色" w:date="2016-08-01T14:55:00Z">
        <w:r w:rsidR="00D74C0F">
          <w:rPr>
            <w:rFonts w:ascii="ＭＳ ゴシック" w:hAnsi="ＭＳ ゴシック"/>
          </w:rPr>
          <w:t>や</w:t>
        </w:r>
      </w:ins>
      <w:r w:rsidRPr="00680A13">
        <w:rPr>
          <w:rFonts w:ascii="ＭＳ ゴシック" w:hAnsi="ＭＳ ゴシック"/>
        </w:rPr>
        <w:t>プロパティを、</w:t>
      </w:r>
      <w:ins w:id="160" w:author="Shinji Kawasaki" w:date="2016-07-31T13:39:00Z">
        <w:r w:rsidR="00877C56" w:rsidRPr="00680A13">
          <w:rPr>
            <w:rFonts w:ascii="ＭＳ ゴシック" w:hAnsi="ＭＳ ゴシック" w:hint="eastAsia"/>
          </w:rPr>
          <w:t>◎</w:t>
        </w:r>
      </w:ins>
      <w:r w:rsidRPr="00680A13">
        <w:rPr>
          <w:rFonts w:ascii="ＭＳ ゴシック" w:hAnsi="ＭＳ ゴシック"/>
        </w:rPr>
        <w:t>static</w:t>
      </w:r>
      <w:ins w:id="161" w:author="Shinji Kawasaki" w:date="2016-07-31T13:39:00Z">
        <w:r w:rsidR="00877C56" w:rsidRPr="00680A13">
          <w:rPr>
            <w:rFonts w:ascii="ＭＳ ゴシック" w:hAnsi="ＭＳ ゴシック" w:hint="eastAsia"/>
          </w:rPr>
          <w:t>◎</w:t>
        </w:r>
      </w:ins>
      <w:r w:rsidRPr="00680A13">
        <w:rPr>
          <w:rFonts w:ascii="ＭＳ ゴシック" w:hAnsi="ＭＳ ゴシック"/>
        </w:rPr>
        <w:t>で宣言可能に</w:t>
      </w:r>
    </w:p>
    <w:p w14:paraId="20D2030C" w14:textId="23BF5F48"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162" w:author="Shinji Kawasaki" w:date="2016-07-31T13:39:00Z">
        <w:r w:rsidR="00877C56" w:rsidRPr="00680A13">
          <w:rPr>
            <w:rFonts w:ascii="ＭＳ ゴシック" w:hAnsi="ＭＳ ゴシック" w:hint="eastAsia"/>
          </w:rPr>
          <w:t>◎</w:t>
        </w:r>
      </w:ins>
      <w:r w:rsidRPr="00680A13">
        <w:rPr>
          <w:rFonts w:ascii="ＭＳ ゴシック" w:hAnsi="ＭＳ ゴシック"/>
        </w:rPr>
        <w:t>@</w:t>
      </w:r>
      <w:proofErr w:type="spellStart"/>
      <w:r w:rsidRPr="00680A13">
        <w:rPr>
          <w:rFonts w:ascii="ＭＳ ゴシック" w:hAnsi="ＭＳ ゴシック"/>
        </w:rPr>
        <w:t>noescape</w:t>
      </w:r>
      <w:proofErr w:type="spellEnd"/>
      <w:ins w:id="163" w:author="Shinji Kawasaki" w:date="2016-07-31T13:39:00Z">
        <w:r w:rsidR="00877C56" w:rsidRPr="00680A13">
          <w:rPr>
            <w:rFonts w:ascii="ＭＳ ゴシック" w:hAnsi="ＭＳ ゴシック" w:hint="eastAsia"/>
          </w:rPr>
          <w:t>◎</w:t>
        </w:r>
      </w:ins>
      <w:r w:rsidRPr="00680A13">
        <w:rPr>
          <w:rFonts w:ascii="ＭＳ ゴシック" w:hAnsi="ＭＳ ゴシック"/>
        </w:rPr>
        <w:t>属性の追加</w:t>
      </w:r>
    </w:p>
    <w:p w14:paraId="33CBB76E" w14:textId="303622CB"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164" w:author="Shinji Kawasaki" w:date="2016-07-31T13:39:00Z">
        <w:r w:rsidR="00877C56" w:rsidRPr="00680A13">
          <w:rPr>
            <w:rFonts w:ascii="ＭＳ ゴシック" w:hAnsi="ＭＳ ゴシック" w:hint="eastAsia"/>
          </w:rPr>
          <w:t>◎</w:t>
        </w:r>
      </w:ins>
      <w:r w:rsidRPr="00680A13">
        <w:rPr>
          <w:rFonts w:ascii="ＭＳ ゴシック" w:hAnsi="ＭＳ ゴシック"/>
        </w:rPr>
        <w:t>Set</w:t>
      </w:r>
      <w:ins w:id="165" w:author="Shinji Kawasaki" w:date="2016-07-31T13:39:00Z">
        <w:r w:rsidR="00877C56" w:rsidRPr="00680A13">
          <w:rPr>
            <w:rFonts w:ascii="ＭＳ ゴシック" w:hAnsi="ＭＳ ゴシック" w:hint="eastAsia"/>
          </w:rPr>
          <w:t>◎</w:t>
        </w:r>
      </w:ins>
      <w:r w:rsidRPr="00680A13">
        <w:rPr>
          <w:rFonts w:ascii="ＭＳ ゴシック" w:hAnsi="ＭＳ ゴシック"/>
        </w:rPr>
        <w:t>データ型の追加</w:t>
      </w:r>
      <w:ins w:id="166" w:author="DA 一色" w:date="2016-08-01T14:55:00Z">
        <w:r w:rsidR="00D74C0F">
          <w:rPr>
            <w:rFonts w:ascii="ＭＳ ゴシック" w:hAnsi="ＭＳ ゴシック"/>
          </w:rPr>
          <w:t>：</w:t>
        </w:r>
      </w:ins>
    </w:p>
    <w:p w14:paraId="2948C929" w14:textId="00B447EE" w:rsidR="007D765A" w:rsidRPr="00680A13" w:rsidRDefault="00D74C0F" w:rsidP="007D765A">
      <w:pPr>
        <w:rPr>
          <w:rFonts w:ascii="ＭＳ ゴシック" w:hAnsi="ＭＳ ゴシック"/>
        </w:rPr>
      </w:pPr>
      <w:ins w:id="167" w:author="DA 一色" w:date="2016-08-01T14:55:00Z">
        <w:r>
          <w:rPr>
            <w:rFonts w:ascii="ＭＳ ゴシック" w:hAnsi="ＭＳ ゴシック" w:hint="eastAsia"/>
          </w:rPr>
          <w:t xml:space="preserve">　　</w:t>
        </w:r>
      </w:ins>
      <w:r w:rsidR="00952ED1" w:rsidRPr="00680A13">
        <w:rPr>
          <w:rFonts w:ascii="ＭＳ ゴシック" w:hAnsi="ＭＳ ゴシック" w:hint="eastAsia"/>
        </w:rPr>
        <w:t>－</w:t>
      </w:r>
      <w:r w:rsidR="007D765A" w:rsidRPr="00680A13">
        <w:rPr>
          <w:rFonts w:ascii="ＭＳ ゴシック" w:hAnsi="ＭＳ ゴシック" w:hint="eastAsia"/>
        </w:rPr>
        <w:t xml:space="preserve"> </w:t>
      </w:r>
      <w:ins w:id="168" w:author="Shinji Kawasaki" w:date="2016-07-31T13:42:00Z">
        <w:r w:rsidR="00CD58CD" w:rsidRPr="00680A13">
          <w:rPr>
            <w:rFonts w:ascii="ＭＳ ゴシック" w:hAnsi="ＭＳ ゴシック" w:hint="eastAsia"/>
          </w:rPr>
          <w:t>セット（集合）</w:t>
        </w:r>
      </w:ins>
      <w:ins w:id="169" w:author="Shinji Kawasaki" w:date="2016-07-31T13:44:00Z">
        <w:r w:rsidR="00CD58CD" w:rsidRPr="00680A13">
          <w:rPr>
            <w:rFonts w:ascii="ＭＳ ゴシック" w:hAnsi="ＭＳ ゴシック" w:hint="eastAsia"/>
          </w:rPr>
          <w:t>を扱う場合、</w:t>
        </w:r>
      </w:ins>
      <w:r w:rsidR="007D765A" w:rsidRPr="00680A13">
        <w:rPr>
          <w:rFonts w:ascii="ＭＳ ゴシック" w:hAnsi="ＭＳ ゴシック" w:hint="eastAsia"/>
        </w:rPr>
        <w:t>それまでは</w:t>
      </w:r>
      <w:ins w:id="170" w:author="Shinji Kawasaki" w:date="2016-07-31T13:39:00Z">
        <w:r w:rsidR="00877C56" w:rsidRPr="00680A13">
          <w:rPr>
            <w:rFonts w:ascii="ＭＳ ゴシック" w:hAnsi="ＭＳ ゴシック" w:hint="eastAsia"/>
          </w:rPr>
          <w:t>◎</w:t>
        </w:r>
      </w:ins>
      <w:proofErr w:type="spellStart"/>
      <w:r w:rsidR="007D765A" w:rsidRPr="00680A13">
        <w:rPr>
          <w:rFonts w:ascii="ＭＳ ゴシック" w:hAnsi="ＭＳ ゴシック"/>
        </w:rPr>
        <w:t>NSSet</w:t>
      </w:r>
      <w:proofErr w:type="spellEnd"/>
      <w:ins w:id="171" w:author="Shinji Kawasaki" w:date="2016-07-31T13:39:00Z">
        <w:r w:rsidR="00877C56" w:rsidRPr="00680A13">
          <w:rPr>
            <w:rFonts w:ascii="ＭＳ ゴシック" w:hAnsi="ＭＳ ゴシック" w:hint="eastAsia"/>
          </w:rPr>
          <w:t>◎型</w:t>
        </w:r>
      </w:ins>
      <w:ins w:id="172" w:author="Shinji Kawasaki" w:date="2016-07-31T13:42:00Z">
        <w:r w:rsidR="00CD58CD" w:rsidRPr="00680A13">
          <w:rPr>
            <w:rFonts w:ascii="ＭＳ ゴシック" w:hAnsi="ＭＳ ゴシック" w:hint="eastAsia"/>
          </w:rPr>
          <w:t>を使って</w:t>
        </w:r>
      </w:ins>
      <w:r w:rsidR="007D765A" w:rsidRPr="00680A13">
        <w:rPr>
          <w:rFonts w:ascii="ＭＳ ゴシック" w:hAnsi="ＭＳ ゴシック"/>
        </w:rPr>
        <w:t>しのいできたが、</w:t>
      </w:r>
      <w:ins w:id="173" w:author="Shinji Kawasaki" w:date="2016-07-31T13:44:00Z">
        <w:r w:rsidR="00CD58CD" w:rsidRPr="00680A13">
          <w:rPr>
            <w:rFonts w:ascii="ＭＳ ゴシック" w:hAnsi="ＭＳ ゴシック" w:hint="eastAsia"/>
          </w:rPr>
          <w:t>◎Set◎型では</w:t>
        </w:r>
      </w:ins>
      <w:ins w:id="174" w:author="Shinji Kawasaki" w:date="2016-07-31T13:40:00Z">
        <w:r w:rsidR="00877C56" w:rsidRPr="00680A13">
          <w:rPr>
            <w:rFonts w:ascii="ＭＳ ゴシック" w:hAnsi="ＭＳ ゴシック" w:hint="eastAsia"/>
          </w:rPr>
          <w:t>ジェネリクス</w:t>
        </w:r>
      </w:ins>
      <w:r w:rsidR="007D765A" w:rsidRPr="00680A13">
        <w:rPr>
          <w:rFonts w:ascii="ＭＳ ゴシック" w:hAnsi="ＭＳ ゴシック"/>
        </w:rPr>
        <w:t>機能を使って型</w:t>
      </w:r>
      <w:ins w:id="175" w:author="Shinji Kawasaki" w:date="2016-07-31T13:44:00Z">
        <w:r w:rsidR="00CD58CD" w:rsidRPr="00680A13">
          <w:rPr>
            <w:rFonts w:ascii="ＭＳ ゴシック" w:hAnsi="ＭＳ ゴシック" w:hint="eastAsia"/>
          </w:rPr>
          <w:t>パラメータ</w:t>
        </w:r>
      </w:ins>
      <w:ins w:id="176" w:author="DA 一色" w:date="2016-08-01T14:56:00Z">
        <w:r>
          <w:rPr>
            <w:rFonts w:ascii="ＭＳ ゴシック" w:hAnsi="ＭＳ ゴシック" w:hint="eastAsia"/>
          </w:rPr>
          <w:t>ー</w:t>
        </w:r>
      </w:ins>
      <w:ins w:id="177" w:author="Shinji Kawasaki" w:date="2016-07-31T13:45:00Z">
        <w:r w:rsidR="00CD58CD" w:rsidRPr="00680A13">
          <w:rPr>
            <w:rFonts w:ascii="ＭＳ ゴシック" w:hAnsi="ＭＳ ゴシック" w:hint="eastAsia"/>
          </w:rPr>
          <w:t>に</w:t>
        </w:r>
      </w:ins>
      <w:ins w:id="178" w:author="Shinji Kawasaki" w:date="2016-07-31T13:48:00Z">
        <w:r w:rsidR="00CD58CD" w:rsidRPr="00680A13">
          <w:rPr>
            <w:rFonts w:ascii="ＭＳ ゴシック" w:hAnsi="ＭＳ ゴシック" w:hint="eastAsia"/>
          </w:rPr>
          <w:t>要素の型を</w:t>
        </w:r>
      </w:ins>
      <w:ins w:id="179" w:author="Shinji Kawasaki" w:date="2016-07-31T13:45:00Z">
        <w:r w:rsidR="00CD58CD" w:rsidRPr="00680A13">
          <w:rPr>
            <w:rFonts w:ascii="ＭＳ ゴシック" w:hAnsi="ＭＳ ゴシック" w:hint="eastAsia"/>
          </w:rPr>
          <w:t>指定</w:t>
        </w:r>
      </w:ins>
      <w:ins w:id="180" w:author="Shinji Kawasaki" w:date="2016-07-31T13:44:00Z">
        <w:r w:rsidR="00CD58CD" w:rsidRPr="00680A13">
          <w:rPr>
            <w:rFonts w:ascii="ＭＳ ゴシック" w:hAnsi="ＭＳ ゴシック" w:hint="eastAsia"/>
          </w:rPr>
          <w:t>するこ</w:t>
        </w:r>
      </w:ins>
      <w:ins w:id="181" w:author="Shinji Kawasaki" w:date="2016-07-31T13:45:00Z">
        <w:r w:rsidR="00CD58CD" w:rsidRPr="00680A13">
          <w:rPr>
            <w:rFonts w:ascii="ＭＳ ゴシック" w:hAnsi="ＭＳ ゴシック" w:hint="eastAsia"/>
          </w:rPr>
          <w:t>と</w:t>
        </w:r>
      </w:ins>
      <w:ins w:id="182" w:author="Shinji Kawasaki" w:date="2016-07-31T13:48:00Z">
        <w:r w:rsidR="00CD58CD" w:rsidRPr="00680A13">
          <w:rPr>
            <w:rFonts w:ascii="ＭＳ ゴシック" w:hAnsi="ＭＳ ゴシック" w:hint="eastAsia"/>
          </w:rPr>
          <w:t>でセットをより</w:t>
        </w:r>
      </w:ins>
      <w:r w:rsidR="007D765A" w:rsidRPr="00680A13">
        <w:rPr>
          <w:rFonts w:ascii="ＭＳ ゴシック" w:hAnsi="ＭＳ ゴシック"/>
        </w:rPr>
        <w:t>Swiftらしく扱えるようになった</w:t>
      </w:r>
    </w:p>
    <w:p w14:paraId="6859E755" w14:textId="77777777" w:rsidR="007D765A" w:rsidRPr="00680A13" w:rsidRDefault="007D765A" w:rsidP="007D765A">
      <w:pPr>
        <w:rPr>
          <w:rFonts w:ascii="ＭＳ ゴシック" w:hAnsi="ＭＳ ゴシック"/>
        </w:rPr>
      </w:pPr>
    </w:p>
    <w:p w14:paraId="5C0CA5FB" w14:textId="1684076B"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183" w:author="Shinji Kawasaki" w:date="2016-07-31T14:07:00Z">
        <w:r w:rsidR="00457429" w:rsidRPr="00680A13">
          <w:rPr>
            <w:rFonts w:ascii="ＭＳ ゴシック" w:hAnsi="ＭＳ ゴシック" w:hint="eastAsia"/>
          </w:rPr>
          <w:t>ここで</w:t>
        </w:r>
      </w:ins>
      <w:ins w:id="184" w:author="Shinji Kawasaki" w:date="2016-07-31T14:08:00Z">
        <w:r w:rsidR="00457429" w:rsidRPr="00680A13">
          <w:rPr>
            <w:rFonts w:ascii="ＭＳ ゴシック" w:hAnsi="ＭＳ ゴシック" w:hint="eastAsia"/>
          </w:rPr>
          <w:t>は</w:t>
        </w:r>
      </w:ins>
      <w:ins w:id="185" w:author="DA 一色" w:date="2016-08-01T14:56:00Z">
        <w:r w:rsidR="00D74C0F">
          <w:rPr>
            <w:rFonts w:ascii="ＭＳ ゴシック" w:hAnsi="ＭＳ ゴシック" w:hint="eastAsia"/>
          </w:rPr>
          <w:t>△</w:t>
        </w:r>
      </w:ins>
      <w:ins w:id="186" w:author="Shinji Kawasaki" w:date="2016-07-31T14:07:00Z">
        <w:r w:rsidR="00457429" w:rsidRPr="00680A13">
          <w:rPr>
            <w:rFonts w:ascii="ＭＳ ゴシック" w:hAnsi="ＭＳ ゴシック" w:hint="eastAsia"/>
          </w:rPr>
          <w:t>Swift 1.2</w:t>
        </w:r>
      </w:ins>
      <w:ins w:id="187" w:author="DA 一色" w:date="2016-08-01T14:56:00Z">
        <w:r w:rsidR="00D74C0F">
          <w:rPr>
            <w:rFonts w:ascii="ＭＳ ゴシック" w:hAnsi="ＭＳ ゴシック" w:hint="eastAsia"/>
          </w:rPr>
          <w:t>△</w:t>
        </w:r>
      </w:ins>
      <w:ins w:id="188" w:author="Shinji Kawasaki" w:date="2016-07-31T14:07:00Z">
        <w:r w:rsidR="00457429" w:rsidRPr="00680A13">
          <w:rPr>
            <w:rFonts w:ascii="ＭＳ ゴシック" w:hAnsi="ＭＳ ゴシック" w:hint="eastAsia"/>
          </w:rPr>
          <w:t>での改善点を</w:t>
        </w:r>
      </w:ins>
      <w:r w:rsidRPr="00680A13">
        <w:rPr>
          <w:rFonts w:ascii="ＭＳ ゴシック" w:hAnsi="ＭＳ ゴシック" w:hint="eastAsia"/>
        </w:rPr>
        <w:t>列挙し</w:t>
      </w:r>
      <w:ins w:id="189" w:author="Shinji Kawasaki" w:date="2016-07-31T14:08:00Z">
        <w:r w:rsidR="00457429" w:rsidRPr="00680A13">
          <w:rPr>
            <w:rFonts w:ascii="ＭＳ ゴシック" w:hAnsi="ＭＳ ゴシック" w:hint="eastAsia"/>
          </w:rPr>
          <w:t>たが</w:t>
        </w:r>
      </w:ins>
      <w:r w:rsidRPr="00680A13">
        <w:rPr>
          <w:rFonts w:ascii="ＭＳ ゴシック" w:hAnsi="ＭＳ ゴシック" w:hint="eastAsia"/>
        </w:rPr>
        <w:t>、</w:t>
      </w:r>
      <w:ins w:id="190" w:author="Shinji Kawasaki" w:date="2016-07-31T14:08:00Z">
        <w:r w:rsidR="00457429" w:rsidRPr="00680A13">
          <w:rPr>
            <w:rFonts w:ascii="ＭＳ ゴシック" w:hAnsi="ＭＳ ゴシック" w:hint="eastAsia"/>
          </w:rPr>
          <w:t>これは個々の項目を</w:t>
        </w:r>
      </w:ins>
      <w:r w:rsidRPr="00680A13">
        <w:rPr>
          <w:rFonts w:ascii="ＭＳ ゴシック" w:hAnsi="ＭＳ ゴシック" w:hint="eastAsia"/>
        </w:rPr>
        <w:t>把握</w:t>
      </w:r>
      <w:ins w:id="191" w:author="Shinji Kawasaki" w:date="2016-07-31T14:08:00Z">
        <w:r w:rsidR="00457429" w:rsidRPr="00680A13">
          <w:rPr>
            <w:rFonts w:ascii="ＭＳ ゴシック" w:hAnsi="ＭＳ ゴシック" w:hint="eastAsia"/>
          </w:rPr>
          <w:t>してほしいというよりは</w:t>
        </w:r>
      </w:ins>
      <w:r w:rsidRPr="00680A13">
        <w:rPr>
          <w:rFonts w:ascii="ＭＳ ゴシック" w:hAnsi="ＭＳ ゴシック" w:hint="eastAsia"/>
        </w:rPr>
        <w:t>、主要なものを</w:t>
      </w:r>
      <w:ins w:id="192" w:author="DA 一色" w:date="2016-08-01T14:57:00Z">
        <w:r w:rsidR="00D74C0F">
          <w:rPr>
            <w:rFonts w:ascii="ＭＳ ゴシック" w:hAnsi="ＭＳ ゴシック" w:hint="eastAsia"/>
          </w:rPr>
          <w:t>かいつまん</w:t>
        </w:r>
      </w:ins>
      <w:ins w:id="193" w:author="Shinji Kawasaki" w:date="2016-07-31T14:09:00Z">
        <w:r w:rsidR="00457429" w:rsidRPr="00680A13">
          <w:rPr>
            <w:rFonts w:ascii="ＭＳ ゴシック" w:hAnsi="ＭＳ ゴシック" w:hint="eastAsia"/>
          </w:rPr>
          <w:t>だだけ</w:t>
        </w:r>
      </w:ins>
      <w:r w:rsidRPr="00680A13">
        <w:rPr>
          <w:rFonts w:ascii="ＭＳ ゴシック" w:hAnsi="ＭＳ ゴシック" w:hint="eastAsia"/>
        </w:rPr>
        <w:t>でもこれ</w:t>
      </w:r>
      <w:ins w:id="194" w:author="Shinji Kawasaki" w:date="2016-07-31T14:09:00Z">
        <w:r w:rsidR="00457429" w:rsidRPr="00680A13">
          <w:rPr>
            <w:rFonts w:ascii="ＭＳ ゴシック" w:hAnsi="ＭＳ ゴシック" w:hint="eastAsia"/>
          </w:rPr>
          <w:t>ほど</w:t>
        </w:r>
      </w:ins>
      <w:r w:rsidRPr="00680A13">
        <w:rPr>
          <w:rFonts w:ascii="ＭＳ ゴシック" w:hAnsi="ＭＳ ゴシック" w:hint="eastAsia"/>
        </w:rPr>
        <w:t>のボリューム</w:t>
      </w:r>
      <w:ins w:id="195" w:author="Shinji Kawasaki" w:date="2016-07-31T14:09:00Z">
        <w:r w:rsidR="00457429" w:rsidRPr="00680A13">
          <w:rPr>
            <w:rFonts w:ascii="ＭＳ ゴシック" w:hAnsi="ＭＳ ゴシック" w:hint="eastAsia"/>
          </w:rPr>
          <w:t>にな</w:t>
        </w:r>
      </w:ins>
      <w:r w:rsidRPr="00680A13">
        <w:rPr>
          <w:rFonts w:ascii="ＭＳ ゴシック" w:hAnsi="ＭＳ ゴシック" w:hint="eastAsia"/>
        </w:rPr>
        <w:t>ることを</w:t>
      </w:r>
      <w:ins w:id="196" w:author="Shinji Kawasaki" w:date="2016-07-31T14:09:00Z">
        <w:r w:rsidR="00457429" w:rsidRPr="00680A13">
          <w:rPr>
            <w:rFonts w:ascii="ＭＳ ゴシック" w:hAnsi="ＭＳ ゴシック" w:hint="eastAsia"/>
          </w:rPr>
          <w:t>お分かりいただくためのものだ</w:t>
        </w:r>
      </w:ins>
      <w:r w:rsidR="00952ED1" w:rsidRPr="00680A13">
        <w:rPr>
          <w:rFonts w:ascii="ＭＳ ゴシック" w:hAnsi="ＭＳ ゴシック" w:hint="eastAsia"/>
        </w:rPr>
        <w:t>（</w:t>
      </w:r>
      <w:ins w:id="197" w:author="Shinji Kawasaki" w:date="2016-07-31T14:10:00Z">
        <w:r w:rsidR="00457429" w:rsidRPr="00680A13">
          <w:rPr>
            <w:rFonts w:ascii="ＭＳ ゴシック" w:hAnsi="ＭＳ ゴシック" w:hint="eastAsia"/>
          </w:rPr>
          <w:t>詳細については</w:t>
        </w:r>
      </w:ins>
      <w:r w:rsidRPr="00680A13">
        <w:rPr>
          <w:rFonts w:ascii="ＭＳ ゴシック" w:hAnsi="ＭＳ ゴシック"/>
        </w:rPr>
        <w:t>今後の連載で補足していく予定である</w:t>
      </w:r>
      <w:r w:rsidR="00952ED1" w:rsidRPr="00680A13">
        <w:rPr>
          <w:rFonts w:ascii="ＭＳ ゴシック" w:hAnsi="ＭＳ ゴシック" w:hint="eastAsia"/>
        </w:rPr>
        <w:t>）</w:t>
      </w:r>
      <w:r w:rsidRPr="00680A13">
        <w:rPr>
          <w:rFonts w:ascii="ＭＳ ゴシック" w:hAnsi="ＭＳ ゴシック"/>
        </w:rPr>
        <w:t>。</w:t>
      </w:r>
    </w:p>
    <w:p w14:paraId="6C4882EB" w14:textId="77777777" w:rsidR="007D765A" w:rsidRPr="00680A13" w:rsidRDefault="007D765A" w:rsidP="007D765A">
      <w:pPr>
        <w:rPr>
          <w:rFonts w:ascii="ＭＳ ゴシック" w:hAnsi="ＭＳ ゴシック"/>
        </w:rPr>
      </w:pPr>
    </w:p>
    <w:p w14:paraId="34D3716D" w14:textId="621D53C8" w:rsidR="007D765A" w:rsidRPr="00680A13" w:rsidRDefault="007D765A" w:rsidP="00680A13">
      <w:pPr>
        <w:pStyle w:val="Heading2"/>
      </w:pPr>
      <w:r w:rsidRPr="00680A13">
        <w:rPr>
          <w:rFonts w:hint="eastAsia"/>
        </w:rPr>
        <w:t>●</w:t>
      </w:r>
      <w:r w:rsidRPr="00680A13">
        <w:t>2015年9月15日</w:t>
      </w:r>
      <w:r w:rsidRPr="00680A13">
        <w:rPr>
          <w:rFonts w:hint="eastAsia"/>
        </w:rPr>
        <w:t>：</w:t>
      </w:r>
      <w:r w:rsidRPr="00680A13">
        <w:t xml:space="preserve"> Swift 2.0</w:t>
      </w:r>
      <w:ins w:id="198" w:author="DA 一色" w:date="2016-08-01T14:42:00Z">
        <w:r w:rsidR="00CD6255">
          <w:t>／</w:t>
        </w:r>
      </w:ins>
      <w:proofErr w:type="spellStart"/>
      <w:r w:rsidRPr="00680A13">
        <w:t>Xcode</w:t>
      </w:r>
      <w:proofErr w:type="spellEnd"/>
      <w:r w:rsidRPr="00680A13">
        <w:t xml:space="preserve"> 7の正式版リリース</w:t>
      </w:r>
    </w:p>
    <w:p w14:paraId="2EB32669" w14:textId="77777777" w:rsidR="007D765A" w:rsidRPr="00680A13" w:rsidRDefault="007D765A" w:rsidP="007D765A">
      <w:pPr>
        <w:rPr>
          <w:rFonts w:ascii="ＭＳ ゴシック" w:hAnsi="ＭＳ ゴシック"/>
        </w:rPr>
      </w:pPr>
    </w:p>
    <w:p w14:paraId="29D54C62" w14:textId="2BB3C1E8"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r w:rsidRPr="00680A13">
        <w:rPr>
          <w:rFonts w:ascii="ＭＳ ゴシック" w:hAnsi="ＭＳ ゴシック"/>
        </w:rPr>
        <w:t>2015年6月には、◆WWDC 2015で</w:t>
      </w:r>
      <w:ins w:id="199" w:author="DA 一色" w:date="2016-08-01T14:57:00Z">
        <w:r w:rsidR="00D74C0F">
          <w:rPr>
            <w:rFonts w:ascii="ＭＳ ゴシック" w:hAnsi="ＭＳ ゴシック" w:hint="eastAsia"/>
          </w:rPr>
          <w:t>△</w:t>
        </w:r>
      </w:ins>
      <w:r w:rsidRPr="00680A13">
        <w:rPr>
          <w:rFonts w:ascii="ＭＳ ゴシック" w:hAnsi="ＭＳ ゴシック"/>
        </w:rPr>
        <w:t>Swift 2.0</w:t>
      </w:r>
      <w:ins w:id="200" w:author="DA 一色" w:date="2016-08-01T14:57:00Z">
        <w:r w:rsidR="00D74C0F">
          <w:rPr>
            <w:rFonts w:ascii="ＭＳ ゴシック" w:hAnsi="ＭＳ ゴシック" w:hint="eastAsia"/>
          </w:rPr>
          <w:t>△</w:t>
        </w:r>
      </w:ins>
      <w:r w:rsidRPr="00680A13">
        <w:rPr>
          <w:rFonts w:ascii="ＭＳ ゴシック" w:hAnsi="ＭＳ ゴシック"/>
        </w:rPr>
        <w:t>が発表され</w:t>
      </w:r>
      <w:ins w:id="201" w:author="Shinji Kawasaki" w:date="2016-07-31T14:11:00Z">
        <w:r w:rsidR="00457429" w:rsidRPr="00680A13">
          <w:rPr>
            <w:rFonts w:ascii="ＭＳ ゴシック" w:hAnsi="ＭＳ ゴシック" w:hint="eastAsia"/>
          </w:rPr>
          <w:t>た</w:t>
        </w:r>
      </w:ins>
      <w:r w:rsidRPr="00680A13">
        <w:rPr>
          <w:rFonts w:ascii="ＭＳ ゴシック" w:hAnsi="ＭＳ ゴシック"/>
        </w:rPr>
        <w:t>◇https://developer.apple.com/swift/blog/?id=29◆</w:t>
      </w:r>
      <w:ins w:id="202" w:author="Shinji Kawasaki" w:date="2016-07-31T14:11:00Z">
        <w:r w:rsidR="00457429" w:rsidRPr="00680A13">
          <w:rPr>
            <w:rFonts w:ascii="ＭＳ ゴシック" w:hAnsi="ＭＳ ゴシック" w:hint="eastAsia"/>
          </w:rPr>
          <w:t>。</w:t>
        </w:r>
      </w:ins>
      <w:ins w:id="203" w:author="Shinji Kawasaki" w:date="2016-07-31T14:12:00Z">
        <w:r w:rsidR="00457429" w:rsidRPr="00680A13">
          <w:rPr>
            <w:rFonts w:ascii="ＭＳ ゴシック" w:hAnsi="ＭＳ ゴシック" w:hint="eastAsia"/>
          </w:rPr>
          <w:t>同時に</w:t>
        </w:r>
      </w:ins>
      <w:r w:rsidRPr="00680A13">
        <w:rPr>
          <w:rFonts w:ascii="ＭＳ ゴシック" w:hAnsi="ＭＳ ゴシック"/>
        </w:rPr>
        <w:t>オープンソース化</w:t>
      </w:r>
      <w:ins w:id="204" w:author="Shinji Kawasaki" w:date="2016-07-31T14:12:00Z">
        <w:r w:rsidR="00457429" w:rsidRPr="00680A13">
          <w:rPr>
            <w:rFonts w:ascii="ＭＳ ゴシック" w:hAnsi="ＭＳ ゴシック" w:hint="eastAsia"/>
          </w:rPr>
          <w:t>（後述）</w:t>
        </w:r>
      </w:ins>
      <w:r w:rsidRPr="00680A13">
        <w:rPr>
          <w:rFonts w:ascii="ＭＳ ゴシック" w:hAnsi="ＭＳ ゴシック"/>
        </w:rPr>
        <w:t>を年末に予定していること</w:t>
      </w:r>
      <w:ins w:id="205" w:author="Shinji Kawasaki" w:date="2016-07-31T14:12:00Z">
        <w:r w:rsidR="00457429" w:rsidRPr="00680A13">
          <w:rPr>
            <w:rFonts w:ascii="ＭＳ ゴシック" w:hAnsi="ＭＳ ゴシック" w:hint="eastAsia"/>
          </w:rPr>
          <w:t>も</w:t>
        </w:r>
      </w:ins>
      <w:r w:rsidRPr="00680A13">
        <w:rPr>
          <w:rFonts w:ascii="ＭＳ ゴシック" w:hAnsi="ＭＳ ゴシック"/>
        </w:rPr>
        <w:t>アナウンスされた。</w:t>
      </w:r>
      <w:r w:rsidRPr="00680A13">
        <w:rPr>
          <w:rFonts w:ascii="ＭＳ ゴシック" w:hAnsi="ＭＳ ゴシック" w:hint="eastAsia"/>
        </w:rPr>
        <w:t>そうして</w:t>
      </w:r>
      <w:r w:rsidRPr="00680A13">
        <w:rPr>
          <w:rFonts w:ascii="ＭＳ ゴシック" w:hAnsi="ＭＳ ゴシック"/>
        </w:rPr>
        <w:t>Swift 2.0は、</w:t>
      </w:r>
      <w:ins w:id="206" w:author="Shinji Kawasaki" w:date="2016-07-31T14:13:00Z">
        <w:r w:rsidR="00457429" w:rsidRPr="00680A13">
          <w:rPr>
            <w:rFonts w:ascii="ＭＳ ゴシック" w:hAnsi="ＭＳ ゴシック" w:hint="eastAsia"/>
          </w:rPr>
          <w:t xml:space="preserve">Swift </w:t>
        </w:r>
      </w:ins>
      <w:r w:rsidRPr="00680A13">
        <w:rPr>
          <w:rFonts w:ascii="ＭＳ ゴシック" w:hAnsi="ＭＳ ゴシック"/>
        </w:rPr>
        <w:t>1</w:t>
      </w:r>
      <w:ins w:id="207" w:author="Shinji Kawasaki" w:date="2016-07-31T11:45:00Z">
        <w:r w:rsidR="00A84B63" w:rsidRPr="00680A13">
          <w:rPr>
            <w:rFonts w:ascii="ＭＳ ゴシック" w:hAnsi="ＭＳ ゴシック" w:hint="eastAsia"/>
          </w:rPr>
          <w:t>のとき</w:t>
        </w:r>
      </w:ins>
      <w:r w:rsidRPr="00680A13">
        <w:rPr>
          <w:rFonts w:ascii="ＭＳ ゴシック" w:hAnsi="ＭＳ ゴシック"/>
        </w:rPr>
        <w:t>と同じく◆同年9月に正式リリースされた◇https://developer.apple.com/swift/blog/?id=32◆。</w:t>
      </w:r>
      <w:r w:rsidRPr="00680A13">
        <w:rPr>
          <w:rFonts w:ascii="ＭＳ ゴシック" w:hAnsi="ＭＳ ゴシック" w:hint="eastAsia"/>
        </w:rPr>
        <w:t>ちょうど</w:t>
      </w:r>
      <w:r w:rsidRPr="00680A13">
        <w:rPr>
          <w:rFonts w:ascii="ＭＳ ゴシック" w:hAnsi="ＭＳ ゴシック"/>
        </w:rPr>
        <w:t>1年で初のメジャーアップと、かなり</w:t>
      </w:r>
      <w:ins w:id="208" w:author="Shinji Kawasaki" w:date="2016-07-31T14:14:00Z">
        <w:r w:rsidR="00457429" w:rsidRPr="00680A13">
          <w:rPr>
            <w:rFonts w:ascii="ＭＳ ゴシック" w:hAnsi="ＭＳ ゴシック" w:hint="eastAsia"/>
          </w:rPr>
          <w:t>速い</w:t>
        </w:r>
      </w:ins>
      <w:r w:rsidRPr="00680A13">
        <w:rPr>
          <w:rFonts w:ascii="ＭＳ ゴシック" w:hAnsi="ＭＳ ゴシック"/>
        </w:rPr>
        <w:t>スピードで進化を遂げていることが分かる。</w:t>
      </w:r>
    </w:p>
    <w:p w14:paraId="76E014F4" w14:textId="77777777" w:rsidR="007D765A" w:rsidRPr="00680A13" w:rsidRDefault="007D765A" w:rsidP="007D765A">
      <w:pPr>
        <w:rPr>
          <w:rFonts w:ascii="ＭＳ ゴシック" w:hAnsi="ＭＳ ゴシック"/>
        </w:rPr>
      </w:pPr>
    </w:p>
    <w:p w14:paraId="0D90CE2D" w14:textId="77777777"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r w:rsidRPr="00680A13">
        <w:rPr>
          <w:rFonts w:ascii="ＭＳ ゴシック" w:hAnsi="ＭＳ ゴシック"/>
        </w:rPr>
        <w:t>Swift 2.0での主な改善は以下の通りである。</w:t>
      </w:r>
    </w:p>
    <w:p w14:paraId="07425FCE" w14:textId="77777777" w:rsidR="007D765A" w:rsidRPr="00680A13" w:rsidRDefault="007D765A" w:rsidP="007D765A">
      <w:pPr>
        <w:rPr>
          <w:rFonts w:ascii="ＭＳ ゴシック" w:hAnsi="ＭＳ ゴシック"/>
        </w:rPr>
      </w:pPr>
    </w:p>
    <w:p w14:paraId="186211F1" w14:textId="0EA2C645"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09" w:author="Shinji Kawasaki" w:date="2016-07-31T14:16:00Z">
        <w:r w:rsidR="00457429" w:rsidRPr="00680A13">
          <w:rPr>
            <w:rFonts w:ascii="ＭＳ ゴシック" w:hAnsi="ＭＳ ゴシック" w:hint="eastAsia"/>
          </w:rPr>
          <w:t>◎</w:t>
        </w:r>
      </w:ins>
      <w:r w:rsidRPr="00680A13">
        <w:rPr>
          <w:rFonts w:ascii="ＭＳ ゴシック" w:hAnsi="ＭＳ ゴシック"/>
        </w:rPr>
        <w:t>try</w:t>
      </w:r>
      <w:ins w:id="210" w:author="Shinji Kawasaki" w:date="2016-07-31T14:16:00Z">
        <w:r w:rsidR="00457429" w:rsidRPr="00680A13">
          <w:rPr>
            <w:rFonts w:ascii="ＭＳ ゴシック" w:hAnsi="ＭＳ ゴシック" w:hint="eastAsia"/>
          </w:rPr>
          <w:t>◎</w:t>
        </w:r>
      </w:ins>
      <w:ins w:id="211" w:author="Shinji Kawasaki" w:date="2016-07-31T14:14:00Z">
        <w:r w:rsidR="00457429" w:rsidRPr="00680A13">
          <w:rPr>
            <w:rFonts w:ascii="ＭＳ ゴシック" w:hAnsi="ＭＳ ゴシック" w:hint="eastAsia"/>
          </w:rPr>
          <w:t>、</w:t>
        </w:r>
      </w:ins>
      <w:ins w:id="212" w:author="Shinji Kawasaki" w:date="2016-07-31T14:16:00Z">
        <w:r w:rsidR="00457429" w:rsidRPr="00680A13">
          <w:rPr>
            <w:rFonts w:ascii="ＭＳ ゴシック" w:hAnsi="ＭＳ ゴシック" w:hint="eastAsia"/>
          </w:rPr>
          <w:t>◎</w:t>
        </w:r>
      </w:ins>
      <w:r w:rsidRPr="00680A13">
        <w:rPr>
          <w:rFonts w:ascii="ＭＳ ゴシック" w:hAnsi="ＭＳ ゴシック"/>
        </w:rPr>
        <w:t>throw</w:t>
      </w:r>
      <w:ins w:id="213" w:author="Shinji Kawasaki" w:date="2016-07-31T14:16:00Z">
        <w:r w:rsidR="00457429" w:rsidRPr="00680A13">
          <w:rPr>
            <w:rFonts w:ascii="ＭＳ ゴシック" w:hAnsi="ＭＳ ゴシック" w:hint="eastAsia"/>
          </w:rPr>
          <w:t>◎</w:t>
        </w:r>
      </w:ins>
      <w:ins w:id="214" w:author="Shinji Kawasaki" w:date="2016-07-31T14:14:00Z">
        <w:r w:rsidR="00457429" w:rsidRPr="00680A13">
          <w:rPr>
            <w:rFonts w:ascii="ＭＳ ゴシック" w:hAnsi="ＭＳ ゴシック" w:hint="eastAsia"/>
          </w:rPr>
          <w:t>、</w:t>
        </w:r>
      </w:ins>
      <w:ins w:id="215" w:author="Shinji Kawasaki" w:date="2016-07-31T14:16:00Z">
        <w:r w:rsidR="00457429" w:rsidRPr="00680A13">
          <w:rPr>
            <w:rFonts w:ascii="ＭＳ ゴシック" w:hAnsi="ＭＳ ゴシック" w:hint="eastAsia"/>
          </w:rPr>
          <w:t>◎</w:t>
        </w:r>
      </w:ins>
      <w:r w:rsidRPr="00680A13">
        <w:rPr>
          <w:rFonts w:ascii="ＭＳ ゴシック" w:hAnsi="ＭＳ ゴシック"/>
        </w:rPr>
        <w:t>catch</w:t>
      </w:r>
      <w:ins w:id="216" w:author="Shinji Kawasaki" w:date="2016-07-31T14:16:00Z">
        <w:r w:rsidR="00457429" w:rsidRPr="00680A13">
          <w:rPr>
            <w:rFonts w:ascii="ＭＳ ゴシック" w:hAnsi="ＭＳ ゴシック" w:hint="eastAsia"/>
          </w:rPr>
          <w:t>◎</w:t>
        </w:r>
      </w:ins>
      <w:r w:rsidRPr="00680A13">
        <w:rPr>
          <w:rFonts w:ascii="ＭＳ ゴシック" w:hAnsi="ＭＳ ゴシック"/>
        </w:rPr>
        <w:t>によるエラーハンドリング</w:t>
      </w:r>
      <w:ins w:id="217" w:author="DA 一色" w:date="2016-08-01T14:59:00Z">
        <w:r w:rsidR="00D74C0F">
          <w:rPr>
            <w:rFonts w:ascii="ＭＳ ゴシック" w:hAnsi="ＭＳ ゴシック" w:hint="eastAsia"/>
          </w:rPr>
          <w:t>：</w:t>
        </w:r>
      </w:ins>
    </w:p>
    <w:p w14:paraId="78E2BB9A" w14:textId="17C38C05" w:rsidR="007D765A" w:rsidRPr="00680A13" w:rsidRDefault="00D74C0F" w:rsidP="007D765A">
      <w:pPr>
        <w:rPr>
          <w:rFonts w:ascii="ＭＳ ゴシック" w:hAnsi="ＭＳ ゴシック"/>
        </w:rPr>
      </w:pPr>
      <w:ins w:id="218" w:author="DA 一色" w:date="2016-08-01T14:59:00Z">
        <w:r>
          <w:rPr>
            <w:rFonts w:ascii="ＭＳ ゴシック" w:hAnsi="ＭＳ ゴシック" w:hint="eastAsia"/>
          </w:rPr>
          <w:t xml:space="preserve">　　</w:t>
        </w:r>
      </w:ins>
      <w:r w:rsidR="008F492F" w:rsidRPr="00680A13">
        <w:rPr>
          <w:rFonts w:ascii="ＭＳ ゴシック" w:hAnsi="ＭＳ ゴシック" w:hint="eastAsia"/>
        </w:rPr>
        <w:t>－</w:t>
      </w:r>
      <w:r w:rsidR="007D765A" w:rsidRPr="00680A13">
        <w:rPr>
          <w:rFonts w:ascii="ＭＳ ゴシック" w:hAnsi="ＭＳ ゴシック" w:hint="eastAsia"/>
        </w:rPr>
        <w:t xml:space="preserve"> それまで</w:t>
      </w:r>
      <w:ins w:id="219" w:author="Shinji Kawasaki" w:date="2016-07-31T14:14:00Z">
        <w:r w:rsidR="00457429" w:rsidRPr="00680A13">
          <w:rPr>
            <w:rFonts w:ascii="ＭＳ ゴシック" w:hAnsi="ＭＳ ゴシック" w:hint="eastAsia"/>
          </w:rPr>
          <w:t>は</w:t>
        </w:r>
      </w:ins>
      <w:r w:rsidR="007D765A" w:rsidRPr="00680A13">
        <w:rPr>
          <w:rFonts w:ascii="ＭＳ ゴシック" w:hAnsi="ＭＳ ゴシック" w:hint="eastAsia"/>
        </w:rPr>
        <w:t>この仕様</w:t>
      </w:r>
      <w:ins w:id="220" w:author="Shinji Kawasaki" w:date="2016-07-31T14:14:00Z">
        <w:r w:rsidR="00457429" w:rsidRPr="00680A13">
          <w:rPr>
            <w:rFonts w:ascii="ＭＳ ゴシック" w:hAnsi="ＭＳ ゴシック" w:hint="eastAsia"/>
          </w:rPr>
          <w:t>な</w:t>
        </w:r>
      </w:ins>
      <w:r w:rsidR="007D765A" w:rsidRPr="00680A13">
        <w:rPr>
          <w:rFonts w:ascii="ＭＳ ゴシック" w:hAnsi="ＭＳ ゴシック" w:hint="eastAsia"/>
        </w:rPr>
        <w:t>しで済んでおり、</w:t>
      </w:r>
      <w:ins w:id="221" w:author="Shinji Kawasaki" w:date="2016-07-31T14:15:00Z">
        <w:r w:rsidR="00457429" w:rsidRPr="00680A13">
          <w:rPr>
            <w:rFonts w:ascii="ＭＳ ゴシック" w:hAnsi="ＭＳ ゴシック" w:hint="eastAsia"/>
          </w:rPr>
          <w:t>エラーハンドリングは</w:t>
        </w:r>
      </w:ins>
      <w:ins w:id="222" w:author="Shinji Kawasaki" w:date="2016-07-31T14:14:00Z">
        <w:r w:rsidR="00457429" w:rsidRPr="00680A13">
          <w:rPr>
            <w:rFonts w:ascii="ＭＳ ゴシック" w:hAnsi="ＭＳ ゴシック" w:hint="eastAsia"/>
          </w:rPr>
          <w:t>オプショナル</w:t>
        </w:r>
      </w:ins>
      <w:r w:rsidR="007D765A" w:rsidRPr="00680A13">
        <w:rPr>
          <w:rFonts w:ascii="ＭＳ ゴシック" w:hAnsi="ＭＳ ゴシック"/>
        </w:rPr>
        <w:t>型を利用したいわゆる◎Either</w:t>
      </w:r>
      <w:ins w:id="223" w:author="Shinji Kawasaki" w:date="2016-07-31T14:14:00Z">
        <w:r w:rsidR="00457429" w:rsidRPr="00680A13">
          <w:rPr>
            <w:rFonts w:ascii="ＭＳ ゴシック" w:hAnsi="ＭＳ ゴシック" w:hint="eastAsia"/>
          </w:rPr>
          <w:t>◎</w:t>
        </w:r>
      </w:ins>
      <w:r w:rsidR="007D765A" w:rsidRPr="00680A13">
        <w:rPr>
          <w:rFonts w:ascii="ＭＳ ゴシック" w:hAnsi="ＭＳ ゴシック"/>
        </w:rPr>
        <w:t>型などで補うのでは？</w:t>
      </w:r>
      <w:ins w:id="224" w:author="Shinji Kawasaki" w:date="2016-07-31T14:15:00Z">
        <w:r w:rsidR="00457429" w:rsidRPr="00680A13">
          <w:rPr>
            <w:rFonts w:ascii="ＭＳ ゴシック" w:hAnsi="ＭＳ ゴシック" w:hint="eastAsia"/>
          </w:rPr>
          <w:t xml:space="preserve"> </w:t>
        </w:r>
      </w:ins>
      <w:r w:rsidR="007D765A" w:rsidRPr="00680A13">
        <w:rPr>
          <w:rFonts w:ascii="ＭＳ ゴシック" w:hAnsi="ＭＳ ゴシック"/>
        </w:rPr>
        <w:t>と思われていたので意外な仕様追加であった</w:t>
      </w:r>
      <w:ins w:id="225" w:author="DA 一色" w:date="2016-08-01T14:59:00Z">
        <w:r>
          <w:rPr>
            <w:rFonts w:ascii="ＭＳ ゴシック" w:hAnsi="ＭＳ ゴシック"/>
          </w:rPr>
          <w:t>。</w:t>
        </w:r>
      </w:ins>
      <w:ins w:id="226" w:author="Shinji Kawasaki" w:date="2016-07-31T14:17:00Z">
        <w:r w:rsidR="00457429" w:rsidRPr="00680A13">
          <w:rPr>
            <w:rFonts w:ascii="ＭＳ ゴシック" w:hAnsi="ＭＳ ゴシック" w:hint="eastAsia"/>
          </w:rPr>
          <w:t>「</w:t>
        </w:r>
      </w:ins>
      <w:r w:rsidR="007D765A" w:rsidRPr="00680A13">
        <w:rPr>
          <w:rFonts w:ascii="ＭＳ ゴシック" w:hAnsi="ＭＳ ゴシック" w:hint="eastAsia"/>
        </w:rPr>
        <w:t>◆</w:t>
      </w:r>
      <w:r w:rsidR="007D765A" w:rsidRPr="00680A13">
        <w:rPr>
          <w:rFonts w:ascii="ＭＳ ゴシック" w:hAnsi="ＭＳ ゴシック"/>
        </w:rPr>
        <w:t>Swift 2.0 の</w:t>
      </w:r>
      <w:ins w:id="227" w:author="Shinji Kawasaki" w:date="2016-07-31T14:17:00Z">
        <w:r w:rsidR="00457429" w:rsidRPr="00680A13">
          <w:rPr>
            <w:rFonts w:ascii="ＭＳ ゴシック" w:hAnsi="ＭＳ ゴシック" w:hint="eastAsia"/>
          </w:rPr>
          <w:t>◎</w:t>
        </w:r>
      </w:ins>
      <w:r w:rsidR="007D765A" w:rsidRPr="00680A13">
        <w:rPr>
          <w:rFonts w:ascii="ＭＳ ゴシック" w:hAnsi="ＭＳ ゴシック"/>
        </w:rPr>
        <w:t>try</w:t>
      </w:r>
      <w:ins w:id="228" w:author="Shinji Kawasaki" w:date="2016-07-31T14:17:00Z">
        <w:r w:rsidR="00457429" w:rsidRPr="00680A13">
          <w:rPr>
            <w:rFonts w:ascii="ＭＳ ゴシック" w:hAnsi="ＭＳ ゴシック" w:hint="eastAsia"/>
          </w:rPr>
          <w:t>◎、◎</w:t>
        </w:r>
      </w:ins>
      <w:r w:rsidR="007D765A" w:rsidRPr="00680A13">
        <w:rPr>
          <w:rFonts w:ascii="ＭＳ ゴシック" w:hAnsi="ＭＳ ゴシック"/>
        </w:rPr>
        <w:t>catch</w:t>
      </w:r>
      <w:ins w:id="229" w:author="Shinji Kawasaki" w:date="2016-07-31T14:17:00Z">
        <w:r w:rsidR="00457429" w:rsidRPr="00680A13">
          <w:rPr>
            <w:rFonts w:ascii="ＭＳ ゴシック" w:hAnsi="ＭＳ ゴシック" w:hint="eastAsia"/>
          </w:rPr>
          <w:t>◎</w:t>
        </w:r>
      </w:ins>
      <w:r w:rsidR="007D765A" w:rsidRPr="00680A13">
        <w:rPr>
          <w:rFonts w:ascii="ＭＳ ゴシック" w:hAnsi="ＭＳ ゴシック"/>
        </w:rPr>
        <w:t>ファーストインプレッション◇http://qiita.com/</w:t>
      </w:r>
      <w:proofErr w:type="spellStart"/>
      <w:r w:rsidR="007D765A" w:rsidRPr="00680A13">
        <w:rPr>
          <w:rFonts w:ascii="ＭＳ ゴシック" w:hAnsi="ＭＳ ゴシック"/>
        </w:rPr>
        <w:t>koher</w:t>
      </w:r>
      <w:proofErr w:type="spellEnd"/>
      <w:r w:rsidR="007D765A" w:rsidRPr="00680A13">
        <w:rPr>
          <w:rFonts w:ascii="ＭＳ ゴシック" w:hAnsi="ＭＳ ゴシック"/>
        </w:rPr>
        <w:t>/items/0c60b13ff0fe93220210◆</w:t>
      </w:r>
      <w:ins w:id="230" w:author="Shinji Kawasaki" w:date="2016-07-31T14:17:00Z">
        <w:r w:rsidR="00457429" w:rsidRPr="00680A13">
          <w:rPr>
            <w:rFonts w:ascii="ＭＳ ゴシック" w:hAnsi="ＭＳ ゴシック" w:hint="eastAsia"/>
          </w:rPr>
          <w:t>」</w:t>
        </w:r>
      </w:ins>
      <w:r w:rsidR="007D765A" w:rsidRPr="00680A13">
        <w:rPr>
          <w:rFonts w:ascii="ＭＳ ゴシック" w:hAnsi="ＭＳ ゴシック"/>
        </w:rPr>
        <w:t>に詳しい考察がある</w:t>
      </w:r>
    </w:p>
    <w:p w14:paraId="2D440D0A" w14:textId="27C5B257"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31" w:author="Shinji Kawasaki" w:date="2016-07-31T14:17:00Z">
        <w:r w:rsidR="00457429" w:rsidRPr="00680A13">
          <w:rPr>
            <w:rFonts w:ascii="ＭＳ ゴシック" w:hAnsi="ＭＳ ゴシック" w:hint="eastAsia"/>
          </w:rPr>
          <w:t>◎</w:t>
        </w:r>
      </w:ins>
      <w:r w:rsidRPr="00680A13">
        <w:rPr>
          <w:rFonts w:ascii="ＭＳ ゴシック" w:hAnsi="ＭＳ ゴシック"/>
        </w:rPr>
        <w:t>#available</w:t>
      </w:r>
      <w:ins w:id="232" w:author="Shinji Kawasaki" w:date="2016-07-31T14:17:00Z">
        <w:r w:rsidR="00457429" w:rsidRPr="00680A13">
          <w:rPr>
            <w:rFonts w:ascii="ＭＳ ゴシック" w:hAnsi="ＭＳ ゴシック" w:hint="eastAsia"/>
          </w:rPr>
          <w:t>◎</w:t>
        </w:r>
      </w:ins>
      <w:r w:rsidRPr="00680A13">
        <w:rPr>
          <w:rFonts w:ascii="ＭＳ ゴシック" w:hAnsi="ＭＳ ゴシック"/>
        </w:rPr>
        <w:t>ステートメント</w:t>
      </w:r>
      <w:ins w:id="233" w:author="DA 一色" w:date="2016-08-01T14:59:00Z">
        <w:r w:rsidR="00D74C0F">
          <w:rPr>
            <w:rFonts w:ascii="ＭＳ ゴシック" w:hAnsi="ＭＳ ゴシック"/>
          </w:rPr>
          <w:t>：</w:t>
        </w:r>
      </w:ins>
    </w:p>
    <w:p w14:paraId="0A398D27" w14:textId="465331AD" w:rsidR="007D765A" w:rsidRPr="00680A13" w:rsidRDefault="00D74C0F" w:rsidP="007D765A">
      <w:pPr>
        <w:rPr>
          <w:rFonts w:ascii="ＭＳ ゴシック" w:hAnsi="ＭＳ ゴシック"/>
        </w:rPr>
      </w:pPr>
      <w:ins w:id="234" w:author="DA 一色" w:date="2016-08-01T14:59:00Z">
        <w:r>
          <w:rPr>
            <w:rFonts w:ascii="ＭＳ ゴシック" w:hAnsi="ＭＳ ゴシック" w:hint="eastAsia"/>
          </w:rPr>
          <w:t xml:space="preserve">　　</w:t>
        </w:r>
      </w:ins>
      <w:r w:rsidR="008F492F" w:rsidRPr="00680A13">
        <w:rPr>
          <w:rFonts w:ascii="ＭＳ ゴシック" w:hAnsi="ＭＳ ゴシック" w:hint="eastAsia"/>
        </w:rPr>
        <w:t>－</w:t>
      </w:r>
      <w:r w:rsidR="007D765A" w:rsidRPr="00680A13">
        <w:rPr>
          <w:rFonts w:ascii="ＭＳ ゴシック" w:hAnsi="ＭＳ ゴシック" w:hint="eastAsia"/>
        </w:rPr>
        <w:t xml:space="preserve"> </w:t>
      </w:r>
      <w:r w:rsidR="007D765A" w:rsidRPr="00680A13">
        <w:rPr>
          <w:rFonts w:ascii="ＭＳ ゴシック" w:hAnsi="ＭＳ ゴシック"/>
        </w:rPr>
        <w:t>OSやそのバージョンでの条件分岐をコンパイラーレベルで確実に行えるように</w:t>
      </w:r>
    </w:p>
    <w:p w14:paraId="5CE8BFFF" w14:textId="79853C95"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35" w:author="Shinji Kawasaki" w:date="2016-07-31T14:18:00Z">
        <w:r w:rsidR="00EA4307" w:rsidRPr="00680A13">
          <w:rPr>
            <w:rFonts w:ascii="ＭＳ ゴシック" w:hAnsi="ＭＳ ゴシック" w:hint="eastAsia"/>
          </w:rPr>
          <w:t>◎</w:t>
        </w:r>
      </w:ins>
      <w:r w:rsidRPr="00680A13">
        <w:rPr>
          <w:rFonts w:ascii="ＭＳ ゴシック" w:hAnsi="ＭＳ ゴシック"/>
        </w:rPr>
        <w:t>repeat-while</w:t>
      </w:r>
      <w:ins w:id="236" w:author="Shinji Kawasaki" w:date="2016-07-31T14:18:00Z">
        <w:r w:rsidR="00EA4307" w:rsidRPr="00680A13">
          <w:rPr>
            <w:rFonts w:ascii="ＭＳ ゴシック" w:hAnsi="ＭＳ ゴシック" w:hint="eastAsia"/>
          </w:rPr>
          <w:t>◎</w:t>
        </w:r>
      </w:ins>
      <w:r w:rsidRPr="00680A13">
        <w:rPr>
          <w:rFonts w:ascii="ＭＳ ゴシック" w:hAnsi="ＭＳ ゴシック"/>
        </w:rPr>
        <w:t>ステートメント</w:t>
      </w:r>
      <w:ins w:id="237" w:author="DA 一色" w:date="2016-08-01T14:59:00Z">
        <w:r w:rsidR="00D74C0F">
          <w:rPr>
            <w:rFonts w:ascii="ＭＳ ゴシック" w:hAnsi="ＭＳ ゴシック"/>
          </w:rPr>
          <w:t>：</w:t>
        </w:r>
      </w:ins>
    </w:p>
    <w:p w14:paraId="681A87A1" w14:textId="43DF5284" w:rsidR="007D765A" w:rsidRPr="00680A13" w:rsidRDefault="00D74C0F" w:rsidP="007D765A">
      <w:pPr>
        <w:rPr>
          <w:rFonts w:ascii="ＭＳ ゴシック" w:hAnsi="ＭＳ ゴシック"/>
        </w:rPr>
      </w:pPr>
      <w:ins w:id="238" w:author="DA 一色" w:date="2016-08-01T14:59:00Z">
        <w:r>
          <w:rPr>
            <w:rFonts w:ascii="ＭＳ ゴシック" w:hAnsi="ＭＳ ゴシック" w:hint="eastAsia"/>
          </w:rPr>
          <w:t xml:space="preserve">　　</w:t>
        </w:r>
      </w:ins>
      <w:r w:rsidR="008F492F" w:rsidRPr="00680A13">
        <w:rPr>
          <w:rFonts w:ascii="ＭＳ ゴシック" w:hAnsi="ＭＳ ゴシック" w:hint="eastAsia"/>
        </w:rPr>
        <w:t>－</w:t>
      </w:r>
      <w:r w:rsidR="007D765A" w:rsidRPr="00680A13">
        <w:rPr>
          <w:rFonts w:ascii="ＭＳ ゴシック" w:hAnsi="ＭＳ ゴシック" w:hint="eastAsia"/>
        </w:rPr>
        <w:t xml:space="preserve"> </w:t>
      </w:r>
      <w:r w:rsidR="007D765A" w:rsidRPr="00680A13">
        <w:rPr>
          <w:rFonts w:ascii="ＭＳ ゴシック" w:hAnsi="ＭＳ ゴシック"/>
        </w:rPr>
        <w:t>C言語などで</w:t>
      </w:r>
      <w:ins w:id="239" w:author="Shinji Kawasaki" w:date="2016-07-31T11:45:00Z">
        <w:r w:rsidR="00A84B63" w:rsidRPr="00680A13">
          <w:rPr>
            <w:rFonts w:ascii="ＭＳ ゴシック" w:hAnsi="ＭＳ ゴシック" w:hint="eastAsia"/>
          </w:rPr>
          <w:t>おなじみ</w:t>
        </w:r>
      </w:ins>
      <w:r w:rsidR="007D765A" w:rsidRPr="00680A13">
        <w:rPr>
          <w:rFonts w:ascii="ＭＳ ゴシック" w:hAnsi="ＭＳ ゴシック"/>
        </w:rPr>
        <w:t>の◎do-while◎と同様の構文</w:t>
      </w:r>
    </w:p>
    <w:p w14:paraId="5CD21E34" w14:textId="1AE87C59"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r w:rsidRPr="00680A13">
        <w:rPr>
          <w:rFonts w:ascii="ＭＳ ゴシック" w:hAnsi="ＭＳ ゴシック"/>
        </w:rPr>
        <w:t>Protocol extension</w:t>
      </w:r>
      <w:ins w:id="240" w:author="DA 一色" w:date="2016-08-01T14:59:00Z">
        <w:r w:rsidR="00D74C0F">
          <w:rPr>
            <w:rFonts w:ascii="ＭＳ ゴシック" w:hAnsi="ＭＳ ゴシック"/>
          </w:rPr>
          <w:t>：</w:t>
        </w:r>
      </w:ins>
    </w:p>
    <w:p w14:paraId="03DD8E41" w14:textId="0C1ED8CA" w:rsidR="007D765A" w:rsidRPr="00680A13" w:rsidRDefault="00D74C0F" w:rsidP="007D765A">
      <w:pPr>
        <w:rPr>
          <w:rFonts w:ascii="ＭＳ ゴシック" w:hAnsi="ＭＳ ゴシック"/>
        </w:rPr>
      </w:pPr>
      <w:ins w:id="241" w:author="DA 一色" w:date="2016-08-01T14:59:00Z">
        <w:r>
          <w:rPr>
            <w:rFonts w:ascii="ＭＳ ゴシック" w:hAnsi="ＭＳ ゴシック" w:hint="eastAsia"/>
          </w:rPr>
          <w:t xml:space="preserve">　　</w:t>
        </w:r>
      </w:ins>
      <w:r w:rsidR="008F492F" w:rsidRPr="00680A13">
        <w:rPr>
          <w:rFonts w:ascii="ＭＳ ゴシック" w:hAnsi="ＭＳ ゴシック" w:hint="eastAsia"/>
        </w:rPr>
        <w:t>－</w:t>
      </w:r>
      <w:r w:rsidR="007D765A" w:rsidRPr="00680A13">
        <w:rPr>
          <w:rFonts w:ascii="ＭＳ ゴシック" w:hAnsi="ＭＳ ゴシック" w:hint="eastAsia"/>
        </w:rPr>
        <w:t xml:space="preserve"> それまでは</w:t>
      </w:r>
      <w:ins w:id="242" w:author="Shinji Kawasaki" w:date="2016-07-31T14:19:00Z">
        <w:r w:rsidR="00EA4307" w:rsidRPr="00680A13">
          <w:rPr>
            <w:rFonts w:ascii="ＭＳ ゴシック" w:hAnsi="ＭＳ ゴシック" w:hint="eastAsia"/>
          </w:rPr>
          <w:t>プロトコルには</w:t>
        </w:r>
      </w:ins>
      <w:r w:rsidR="007D765A" w:rsidRPr="00680A13">
        <w:rPr>
          <w:rFonts w:ascii="ＭＳ ゴシック" w:hAnsi="ＭＳ ゴシック" w:hint="eastAsia"/>
        </w:rPr>
        <w:t>必要なプロパティ</w:t>
      </w:r>
      <w:ins w:id="243" w:author="DA 一色" w:date="2016-08-01T15:00:00Z">
        <w:r>
          <w:rPr>
            <w:rFonts w:ascii="ＭＳ ゴシック" w:hAnsi="ＭＳ ゴシック" w:hint="eastAsia"/>
          </w:rPr>
          <w:t>／</w:t>
        </w:r>
      </w:ins>
      <w:r w:rsidR="007D765A" w:rsidRPr="00680A13">
        <w:rPr>
          <w:rFonts w:ascii="ＭＳ ゴシック" w:hAnsi="ＭＳ ゴシック" w:hint="eastAsia"/>
        </w:rPr>
        <w:t>メソッドの羅列しか</w:t>
      </w:r>
      <w:ins w:id="244" w:author="Shinji Kawasaki" w:date="2016-07-31T11:45:00Z">
        <w:r w:rsidR="00A84B63" w:rsidRPr="00680A13">
          <w:rPr>
            <w:rFonts w:ascii="ＭＳ ゴシック" w:hAnsi="ＭＳ ゴシック" w:hint="eastAsia"/>
          </w:rPr>
          <w:t>できなかった</w:t>
        </w:r>
      </w:ins>
      <w:r w:rsidR="007D765A" w:rsidRPr="00680A13">
        <w:rPr>
          <w:rFonts w:ascii="ＭＳ ゴシック" w:hAnsi="ＭＳ ゴシック" w:hint="eastAsia"/>
        </w:rPr>
        <w:t>が、デフォルト実装を与えられるように</w:t>
      </w:r>
      <w:ins w:id="245" w:author="Shinji Kawasaki" w:date="2016-07-31T14:19:00Z">
        <w:r w:rsidR="00EA4307" w:rsidRPr="00680A13">
          <w:rPr>
            <w:rFonts w:ascii="ＭＳ ゴシック" w:hAnsi="ＭＳ ゴシック" w:hint="eastAsia"/>
          </w:rPr>
          <w:t>なった</w:t>
        </w:r>
      </w:ins>
      <w:ins w:id="246" w:author="DA 一色" w:date="2016-08-01T14:59:00Z">
        <w:r>
          <w:rPr>
            <w:rFonts w:ascii="ＭＳ ゴシック" w:hAnsi="ＭＳ ゴシック" w:hint="eastAsia"/>
          </w:rPr>
          <w:t>。</w:t>
        </w:r>
      </w:ins>
    </w:p>
    <w:p w14:paraId="65A71386" w14:textId="78CE506B" w:rsidR="007D765A" w:rsidRPr="00680A13" w:rsidRDefault="00D74C0F" w:rsidP="007D765A">
      <w:pPr>
        <w:rPr>
          <w:rFonts w:ascii="ＭＳ ゴシック" w:hAnsi="ＭＳ ゴシック"/>
        </w:rPr>
      </w:pPr>
      <w:ins w:id="247" w:author="DA 一色" w:date="2016-08-01T14:59:00Z">
        <w:r>
          <w:rPr>
            <w:rFonts w:ascii="ＭＳ ゴシック" w:hAnsi="ＭＳ ゴシック" w:hint="eastAsia"/>
          </w:rPr>
          <w:t xml:space="preserve">　　</w:t>
        </w:r>
      </w:ins>
      <w:r w:rsidR="008F492F" w:rsidRPr="00680A13">
        <w:rPr>
          <w:rFonts w:ascii="ＭＳ ゴシック" w:hAnsi="ＭＳ ゴシック" w:hint="eastAsia"/>
        </w:rPr>
        <w:t>－</w:t>
      </w:r>
      <w:r w:rsidR="007D765A" w:rsidRPr="00680A13">
        <w:rPr>
          <w:rFonts w:ascii="ＭＳ ゴシック" w:hAnsi="ＭＳ ゴシック" w:hint="eastAsia"/>
        </w:rPr>
        <w:t xml:space="preserve"> 標準ライブラリもその影響を受け、変更があった</w:t>
      </w:r>
    </w:p>
    <w:p w14:paraId="55A4F98F" w14:textId="18077BD6"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48" w:author="Shinji Kawasaki" w:date="2016-07-31T14:21:00Z">
        <w:r w:rsidR="00EA4307" w:rsidRPr="00680A13">
          <w:rPr>
            <w:rFonts w:ascii="ＭＳ ゴシック" w:hAnsi="ＭＳ ゴシック" w:hint="eastAsia"/>
          </w:rPr>
          <w:t>◎</w:t>
        </w:r>
      </w:ins>
      <w:r w:rsidRPr="00680A13">
        <w:rPr>
          <w:rFonts w:ascii="ＭＳ ゴシック" w:hAnsi="ＭＳ ゴシック"/>
        </w:rPr>
        <w:t>defer</w:t>
      </w:r>
      <w:ins w:id="249" w:author="Shinji Kawasaki" w:date="2016-07-31T14:21:00Z">
        <w:r w:rsidR="00EA4307" w:rsidRPr="00680A13">
          <w:rPr>
            <w:rFonts w:ascii="ＭＳ ゴシック" w:hAnsi="ＭＳ ゴシック" w:hint="eastAsia"/>
          </w:rPr>
          <w:t>◎</w:t>
        </w:r>
      </w:ins>
      <w:r w:rsidRPr="00680A13">
        <w:rPr>
          <w:rFonts w:ascii="ＭＳ ゴシック" w:hAnsi="ＭＳ ゴシック"/>
        </w:rPr>
        <w:t>ステートメント</w:t>
      </w:r>
      <w:ins w:id="250" w:author="DA 一色" w:date="2016-08-01T15:00:00Z">
        <w:r w:rsidR="00D74C0F">
          <w:rPr>
            <w:rFonts w:ascii="ＭＳ ゴシック" w:hAnsi="ＭＳ ゴシック"/>
          </w:rPr>
          <w:t>：</w:t>
        </w:r>
      </w:ins>
    </w:p>
    <w:p w14:paraId="3506C2C9" w14:textId="5F81FD36" w:rsidR="007D765A" w:rsidRPr="00680A13" w:rsidRDefault="00D74C0F" w:rsidP="007D765A">
      <w:pPr>
        <w:rPr>
          <w:rFonts w:ascii="ＭＳ ゴシック" w:hAnsi="ＭＳ ゴシック"/>
        </w:rPr>
      </w:pPr>
      <w:ins w:id="251" w:author="DA 一色" w:date="2016-08-01T15:01:00Z">
        <w:r>
          <w:rPr>
            <w:rFonts w:ascii="ＭＳ ゴシック" w:hAnsi="ＭＳ ゴシック" w:hint="eastAsia"/>
          </w:rPr>
          <w:t xml:space="preserve">　　</w:t>
        </w:r>
      </w:ins>
      <w:r w:rsidR="008F492F" w:rsidRPr="00680A13">
        <w:rPr>
          <w:rFonts w:ascii="ＭＳ ゴシック" w:hAnsi="ＭＳ ゴシック" w:hint="eastAsia"/>
        </w:rPr>
        <w:t>－</w:t>
      </w:r>
      <w:r w:rsidR="007D765A" w:rsidRPr="00680A13">
        <w:rPr>
          <w:rFonts w:ascii="ＭＳ ゴシック" w:hAnsi="ＭＳ ゴシック" w:hint="eastAsia"/>
        </w:rPr>
        <w:t xml:space="preserve"> </w:t>
      </w:r>
      <w:r w:rsidR="007D765A" w:rsidRPr="00680A13">
        <w:rPr>
          <w:rFonts w:ascii="ＭＳ ゴシック" w:hAnsi="ＭＳ ゴシック"/>
        </w:rPr>
        <w:t>Go言語などで</w:t>
      </w:r>
      <w:ins w:id="252" w:author="Shinji Kawasaki" w:date="2016-07-31T11:45:00Z">
        <w:r w:rsidR="00A84B63" w:rsidRPr="00680A13">
          <w:rPr>
            <w:rFonts w:ascii="ＭＳ ゴシック" w:hAnsi="ＭＳ ゴシック" w:hint="eastAsia"/>
          </w:rPr>
          <w:t>おなじみ</w:t>
        </w:r>
      </w:ins>
      <w:ins w:id="253" w:author="Shinji Kawasaki" w:date="2016-07-31T14:21:00Z">
        <w:r w:rsidR="00EA4307" w:rsidRPr="00680A13">
          <w:rPr>
            <w:rFonts w:ascii="ＭＳ ゴシック" w:hAnsi="ＭＳ ゴシック" w:hint="eastAsia"/>
          </w:rPr>
          <w:t>の「</w:t>
        </w:r>
      </w:ins>
      <w:r w:rsidR="007D765A" w:rsidRPr="00680A13">
        <w:rPr>
          <w:rFonts w:ascii="ＭＳ ゴシック" w:hAnsi="ＭＳ ゴシック"/>
        </w:rPr>
        <w:t>スコープを抜ける時に確実に実行される処理</w:t>
      </w:r>
      <w:ins w:id="254" w:author="Shinji Kawasaki" w:date="2016-07-31T14:21:00Z">
        <w:r w:rsidR="00EA4307" w:rsidRPr="00680A13">
          <w:rPr>
            <w:rFonts w:ascii="ＭＳ ゴシック" w:hAnsi="ＭＳ ゴシック" w:hint="eastAsia"/>
          </w:rPr>
          <w:t>」</w:t>
        </w:r>
      </w:ins>
      <w:r w:rsidR="007D765A" w:rsidRPr="00680A13">
        <w:rPr>
          <w:rFonts w:ascii="ＭＳ ゴシック" w:hAnsi="ＭＳ ゴシック"/>
        </w:rPr>
        <w:t>を記述</w:t>
      </w:r>
      <w:ins w:id="255" w:author="Shinji Kawasaki" w:date="2016-07-31T11:45:00Z">
        <w:r w:rsidR="00A84B63" w:rsidRPr="00680A13">
          <w:rPr>
            <w:rFonts w:ascii="ＭＳ ゴシック" w:hAnsi="ＭＳ ゴシック" w:hint="eastAsia"/>
          </w:rPr>
          <w:t>できる</w:t>
        </w:r>
      </w:ins>
      <w:r w:rsidR="007D765A" w:rsidRPr="00680A13">
        <w:rPr>
          <w:rFonts w:ascii="ＭＳ ゴシック" w:hAnsi="ＭＳ ゴシック"/>
        </w:rPr>
        <w:t>ようにする構文</w:t>
      </w:r>
    </w:p>
    <w:p w14:paraId="5F6B58B5" w14:textId="6CB788F2"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56" w:author="Shinji Kawasaki" w:date="2016-07-31T14:21:00Z">
        <w:r w:rsidR="00EA4307" w:rsidRPr="00680A13">
          <w:rPr>
            <w:rFonts w:ascii="ＭＳ ゴシック" w:hAnsi="ＭＳ ゴシック" w:hint="eastAsia"/>
          </w:rPr>
          <w:t>◎</w:t>
        </w:r>
      </w:ins>
      <w:r w:rsidRPr="00680A13">
        <w:rPr>
          <w:rFonts w:ascii="ＭＳ ゴシック" w:hAnsi="ＭＳ ゴシック"/>
        </w:rPr>
        <w:t>guard</w:t>
      </w:r>
      <w:ins w:id="257" w:author="Shinji Kawasaki" w:date="2016-07-31T14:21:00Z">
        <w:r w:rsidR="00EA4307" w:rsidRPr="00680A13">
          <w:rPr>
            <w:rFonts w:ascii="ＭＳ ゴシック" w:hAnsi="ＭＳ ゴシック" w:hint="eastAsia"/>
          </w:rPr>
          <w:t>◎</w:t>
        </w:r>
      </w:ins>
      <w:r w:rsidRPr="00680A13">
        <w:rPr>
          <w:rFonts w:ascii="ＭＳ ゴシック" w:hAnsi="ＭＳ ゴシック"/>
        </w:rPr>
        <w:t>ステートメント</w:t>
      </w:r>
      <w:ins w:id="258" w:author="DA 一色" w:date="2016-08-01T15:01:00Z">
        <w:r w:rsidR="00D74C0F">
          <w:rPr>
            <w:rFonts w:ascii="ＭＳ ゴシック" w:hAnsi="ＭＳ ゴシック"/>
          </w:rPr>
          <w:t>：</w:t>
        </w:r>
      </w:ins>
    </w:p>
    <w:p w14:paraId="343700BB" w14:textId="1F37B095" w:rsidR="007D765A" w:rsidRPr="00680A13" w:rsidRDefault="00D74C0F" w:rsidP="007D765A">
      <w:pPr>
        <w:rPr>
          <w:rFonts w:ascii="ＭＳ ゴシック" w:hAnsi="ＭＳ ゴシック"/>
        </w:rPr>
      </w:pPr>
      <w:ins w:id="259" w:author="DA 一色" w:date="2016-08-01T15:01:00Z">
        <w:r>
          <w:rPr>
            <w:rFonts w:ascii="ＭＳ ゴシック" w:hAnsi="ＭＳ ゴシック" w:hint="eastAsia"/>
          </w:rPr>
          <w:t xml:space="preserve">　　</w:t>
        </w:r>
      </w:ins>
      <w:r w:rsidR="008F492F" w:rsidRPr="00680A13">
        <w:rPr>
          <w:rFonts w:ascii="ＭＳ ゴシック" w:hAnsi="ＭＳ ゴシック" w:hint="eastAsia"/>
        </w:rPr>
        <w:t>－</w:t>
      </w:r>
      <w:r w:rsidR="007D765A" w:rsidRPr="00680A13">
        <w:rPr>
          <w:rFonts w:ascii="ＭＳ ゴシック" w:hAnsi="ＭＳ ゴシック" w:hint="eastAsia"/>
        </w:rPr>
        <w:t xml:space="preserve"> オプショナル型をアンラップしつつ、</w:t>
      </w:r>
      <w:ins w:id="260" w:author="Shinji Kawasaki" w:date="2016-07-31T14:21:00Z">
        <w:r w:rsidR="00EA4307" w:rsidRPr="00680A13">
          <w:rPr>
            <w:rFonts w:ascii="ＭＳ ゴシック" w:hAnsi="ＭＳ ゴシック" w:hint="eastAsia"/>
          </w:rPr>
          <w:t>◎</w:t>
        </w:r>
      </w:ins>
      <w:r w:rsidR="007D765A" w:rsidRPr="00680A13">
        <w:rPr>
          <w:rFonts w:ascii="ＭＳ ゴシック" w:hAnsi="ＭＳ ゴシック"/>
        </w:rPr>
        <w:t>nil</w:t>
      </w:r>
      <w:ins w:id="261" w:author="Shinji Kawasaki" w:date="2016-07-31T14:21:00Z">
        <w:r w:rsidR="00EA4307" w:rsidRPr="00680A13">
          <w:rPr>
            <w:rFonts w:ascii="ＭＳ ゴシック" w:hAnsi="ＭＳ ゴシック" w:hint="eastAsia"/>
          </w:rPr>
          <w:t>◎</w:t>
        </w:r>
      </w:ins>
      <w:r w:rsidR="007D765A" w:rsidRPr="00680A13">
        <w:rPr>
          <w:rFonts w:ascii="ＭＳ ゴシック" w:hAnsi="ＭＳ ゴシック"/>
        </w:rPr>
        <w:t>だった時に早期</w:t>
      </w:r>
      <w:ins w:id="262" w:author="Shinji Kawasaki" w:date="2016-07-31T14:21:00Z">
        <w:r w:rsidR="00EA4307" w:rsidRPr="00680A13">
          <w:rPr>
            <w:rFonts w:ascii="ＭＳ ゴシック" w:hAnsi="ＭＳ ゴシック" w:hint="eastAsia"/>
          </w:rPr>
          <w:t>◎</w:t>
        </w:r>
      </w:ins>
      <w:r w:rsidR="007D765A" w:rsidRPr="00680A13">
        <w:rPr>
          <w:rFonts w:ascii="ＭＳ ゴシック" w:hAnsi="ＭＳ ゴシック"/>
        </w:rPr>
        <w:t>return</w:t>
      </w:r>
      <w:ins w:id="263" w:author="Shinji Kawasaki" w:date="2016-07-31T14:21:00Z">
        <w:r w:rsidR="00EA4307" w:rsidRPr="00680A13">
          <w:rPr>
            <w:rFonts w:ascii="ＭＳ ゴシック" w:hAnsi="ＭＳ ゴシック" w:hint="eastAsia"/>
          </w:rPr>
          <w:t>◎</w:t>
        </w:r>
      </w:ins>
      <w:r w:rsidR="007D765A" w:rsidRPr="00680A13">
        <w:rPr>
          <w:rFonts w:ascii="ＭＳ ゴシック" w:hAnsi="ＭＳ ゴシック"/>
        </w:rPr>
        <w:t>をする構文</w:t>
      </w:r>
    </w:p>
    <w:p w14:paraId="3D23CBC4" w14:textId="77777777" w:rsidR="007D765A" w:rsidRPr="00680A13" w:rsidRDefault="007D765A" w:rsidP="007D765A">
      <w:pPr>
        <w:rPr>
          <w:rFonts w:ascii="ＭＳ ゴシック" w:hAnsi="ＭＳ ゴシック"/>
        </w:rPr>
      </w:pPr>
      <w:r w:rsidRPr="00680A13">
        <w:rPr>
          <w:rFonts w:ascii="ＭＳ ゴシック" w:hAnsi="ＭＳ ゴシック" w:hint="eastAsia"/>
        </w:rPr>
        <w:t>・ パターンマッチングの強化</w:t>
      </w:r>
    </w:p>
    <w:p w14:paraId="214D0322" w14:textId="02673B5D"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64" w:author="Shinji Kawasaki" w:date="2016-07-31T14:22:00Z">
        <w:r w:rsidR="00EA4307" w:rsidRPr="00680A13">
          <w:rPr>
            <w:rFonts w:ascii="ＭＳ ゴシック" w:hAnsi="ＭＳ ゴシック" w:hint="eastAsia"/>
          </w:rPr>
          <w:t>◎</w:t>
        </w:r>
      </w:ins>
      <w:r w:rsidRPr="00680A13">
        <w:rPr>
          <w:rFonts w:ascii="ＭＳ ゴシック" w:hAnsi="ＭＳ ゴシック"/>
        </w:rPr>
        <w:t>Enum</w:t>
      </w:r>
      <w:ins w:id="265" w:author="Shinji Kawasaki" w:date="2016-07-31T14:22:00Z">
        <w:r w:rsidR="00EA4307" w:rsidRPr="00680A13">
          <w:rPr>
            <w:rFonts w:ascii="ＭＳ ゴシック" w:hAnsi="ＭＳ ゴシック" w:hint="eastAsia"/>
          </w:rPr>
          <w:t>◎</w:t>
        </w:r>
      </w:ins>
      <w:r w:rsidRPr="00680A13">
        <w:rPr>
          <w:rFonts w:ascii="ＭＳ ゴシック" w:hAnsi="ＭＳ ゴシック"/>
        </w:rPr>
        <w:t>型の</w:t>
      </w:r>
      <w:ins w:id="266" w:author="Shinji Kawasaki" w:date="2016-07-31T14:22:00Z">
        <w:r w:rsidR="00EA4307" w:rsidRPr="00680A13">
          <w:rPr>
            <w:rFonts w:ascii="ＭＳ ゴシック" w:hAnsi="ＭＳ ゴシック" w:hint="eastAsia"/>
          </w:rPr>
          <w:t>ジェネリクス</w:t>
        </w:r>
      </w:ins>
      <w:r w:rsidRPr="00680A13">
        <w:rPr>
          <w:rFonts w:ascii="ＭＳ ゴシック" w:hAnsi="ＭＳ ゴシック"/>
        </w:rPr>
        <w:t>対応</w:t>
      </w:r>
    </w:p>
    <w:p w14:paraId="135DCCED" w14:textId="77777777" w:rsidR="00EA4307" w:rsidRPr="00680A13" w:rsidRDefault="00EA4307" w:rsidP="007D765A">
      <w:pPr>
        <w:rPr>
          <w:rFonts w:ascii="ＭＳ ゴシック" w:hAnsi="ＭＳ ゴシック"/>
        </w:rPr>
      </w:pPr>
    </w:p>
    <w:p w14:paraId="227DFC88" w14:textId="4D5D14BC" w:rsidR="007D765A" w:rsidRPr="00680A13" w:rsidRDefault="00EA4307" w:rsidP="007D765A">
      <w:pPr>
        <w:rPr>
          <w:rFonts w:ascii="ＭＳ ゴシック" w:hAnsi="ＭＳ ゴシック"/>
        </w:rPr>
      </w:pPr>
      <w:r w:rsidRPr="00680A13">
        <w:rPr>
          <w:rFonts w:ascii="ＭＳ ゴシック" w:hAnsi="ＭＳ ゴシック" w:hint="eastAsia"/>
        </w:rPr>
        <w:t xml:space="preserve">　</w:t>
      </w:r>
      <w:ins w:id="267" w:author="Shinji Kawasaki" w:date="2016-07-31T14:22:00Z">
        <w:r w:rsidRPr="00680A13">
          <w:rPr>
            <w:rFonts w:ascii="ＭＳ ゴシック" w:hAnsi="ＭＳ ゴシック" w:hint="eastAsia"/>
          </w:rPr>
          <w:t>そして、</w:t>
        </w:r>
      </w:ins>
      <w:r w:rsidR="007D765A" w:rsidRPr="00680A13">
        <w:rPr>
          <w:rFonts w:ascii="ＭＳ ゴシック" w:hAnsi="ＭＳ ゴシック" w:hint="eastAsia"/>
        </w:rPr>
        <w:t>同年</w:t>
      </w:r>
      <w:r w:rsidR="007D765A" w:rsidRPr="00680A13">
        <w:rPr>
          <w:rFonts w:ascii="ＭＳ ゴシック" w:hAnsi="ＭＳ ゴシック"/>
        </w:rPr>
        <w:t>10月20日に</w:t>
      </w:r>
      <w:ins w:id="268" w:author="Shinji Kawasaki" w:date="2016-07-31T14:22:00Z">
        <w:r w:rsidRPr="00680A13">
          <w:rPr>
            <w:rFonts w:ascii="ＭＳ ゴシック" w:hAnsi="ＭＳ ゴシック" w:hint="eastAsia"/>
          </w:rPr>
          <w:t>は</w:t>
        </w:r>
      </w:ins>
      <w:r w:rsidR="007D765A" w:rsidRPr="00680A13">
        <w:rPr>
          <w:rFonts w:ascii="ＭＳ ゴシック" w:hAnsi="ＭＳ ゴシック"/>
        </w:rPr>
        <w:t>細かい変更を含んだ</w:t>
      </w:r>
      <w:ins w:id="269" w:author="DA 一色" w:date="2016-08-01T15:02:00Z">
        <w:r w:rsidR="006B4D13">
          <w:rPr>
            <w:rFonts w:ascii="ＭＳ ゴシック" w:hAnsi="ＭＳ ゴシック"/>
          </w:rPr>
          <w:t>△</w:t>
        </w:r>
      </w:ins>
      <w:r w:rsidR="007D765A" w:rsidRPr="00680A13">
        <w:rPr>
          <w:rFonts w:ascii="ＭＳ ゴシック" w:hAnsi="ＭＳ ゴシック"/>
        </w:rPr>
        <w:t>Swift 2.1</w:t>
      </w:r>
      <w:ins w:id="270" w:author="DA 一色" w:date="2016-08-01T15:02:00Z">
        <w:r w:rsidR="006B4D13">
          <w:rPr>
            <w:rFonts w:ascii="ＭＳ ゴシック" w:hAnsi="ＭＳ ゴシック"/>
          </w:rPr>
          <w:t>△および</w:t>
        </w:r>
      </w:ins>
      <w:r w:rsidR="007D765A" w:rsidRPr="00680A13">
        <w:rPr>
          <w:rFonts w:ascii="ＭＳ ゴシック" w:hAnsi="ＭＳ ゴシック"/>
        </w:rPr>
        <w:t>Xcode 7.1の正式版がリリースされた。</w:t>
      </w:r>
    </w:p>
    <w:p w14:paraId="564DA454" w14:textId="77777777" w:rsidR="007D765A" w:rsidRPr="006B4D13" w:rsidRDefault="007D765A" w:rsidP="007D765A">
      <w:pPr>
        <w:rPr>
          <w:rFonts w:ascii="ＭＳ ゴシック" w:hAnsi="ＭＳ ゴシック"/>
        </w:rPr>
      </w:pPr>
    </w:p>
    <w:p w14:paraId="7BA609D2" w14:textId="61419045" w:rsidR="007D765A" w:rsidRPr="00680A13" w:rsidRDefault="007D765A" w:rsidP="00680A13">
      <w:pPr>
        <w:pStyle w:val="Heading2"/>
      </w:pPr>
      <w:r w:rsidRPr="00680A13">
        <w:rPr>
          <w:rFonts w:hint="eastAsia"/>
        </w:rPr>
        <w:t>●</w:t>
      </w:r>
      <w:r w:rsidRPr="00680A13">
        <w:t>2015年12月3日</w:t>
      </w:r>
      <w:r w:rsidR="00EF52C5" w:rsidRPr="00680A13">
        <w:rPr>
          <w:rFonts w:hint="eastAsia"/>
        </w:rPr>
        <w:t>：</w:t>
      </w:r>
      <w:r w:rsidRPr="00680A13">
        <w:t xml:space="preserve"> GitHubでSwiftをオープンソース</w:t>
      </w:r>
      <w:ins w:id="271" w:author="Shinji Kawasaki" w:date="2016-07-31T14:24:00Z">
        <w:r w:rsidR="00EA4307" w:rsidRPr="00680A13">
          <w:rPr>
            <w:rFonts w:hint="eastAsia"/>
          </w:rPr>
          <w:t>として</w:t>
        </w:r>
      </w:ins>
      <w:r w:rsidRPr="00680A13">
        <w:t>公開</w:t>
      </w:r>
    </w:p>
    <w:p w14:paraId="2BD3BF4B" w14:textId="77777777" w:rsidR="007D765A" w:rsidRPr="00680A13" w:rsidRDefault="007D765A" w:rsidP="007D765A">
      <w:pPr>
        <w:rPr>
          <w:rFonts w:ascii="ＭＳ ゴシック" w:hAnsi="ＭＳ ゴシック"/>
        </w:rPr>
      </w:pPr>
    </w:p>
    <w:p w14:paraId="755E596A" w14:textId="707417DF"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r w:rsidRPr="00680A13">
        <w:rPr>
          <w:rFonts w:ascii="ＭＳ ゴシック" w:hAnsi="ＭＳ ゴシック"/>
        </w:rPr>
        <w:t>WWDC 2015年で年末と予告されていた通り、同年12月3日に◆Swiftがオープンソースとして公開◇https://github.com/apple/swift/◆された</w:t>
      </w:r>
      <w:r w:rsidRPr="00680A13">
        <w:rPr>
          <w:rFonts w:ascii="ＭＳ ゴシック" w:hAnsi="ＭＳ ゴシック" w:hint="eastAsia"/>
        </w:rPr>
        <w:t>（</w:t>
      </w:r>
      <w:r w:rsidRPr="00680A13">
        <w:rPr>
          <w:rFonts w:ascii="ＭＳ ゴシック" w:hAnsi="ＭＳ ゴシック"/>
        </w:rPr>
        <w:t>ライセンスはApache License 2.0</w:t>
      </w:r>
      <w:r w:rsidRPr="00680A13">
        <w:rPr>
          <w:rFonts w:ascii="ＭＳ ゴシック" w:hAnsi="ＭＳ ゴシック" w:hint="eastAsia"/>
        </w:rPr>
        <w:t>）</w:t>
      </w:r>
      <w:r w:rsidRPr="00680A13">
        <w:rPr>
          <w:rFonts w:ascii="ＭＳ ゴシック" w:hAnsi="ＭＳ ゴシック"/>
        </w:rPr>
        <w:t>。Swift</w:t>
      </w:r>
      <w:ins w:id="272" w:author="DA 一色" w:date="2016-08-01T15:04:00Z">
        <w:r w:rsidR="006B4D13">
          <w:rPr>
            <w:rFonts w:ascii="ＭＳ ゴシック" w:hAnsi="ＭＳ ゴシック"/>
          </w:rPr>
          <w:t>リ</w:t>
        </w:r>
      </w:ins>
      <w:r w:rsidRPr="00680A13">
        <w:rPr>
          <w:rFonts w:ascii="ＭＳ ゴシック" w:hAnsi="ＭＳ ゴシック"/>
        </w:rPr>
        <w:t>ポジトリへのスターが1日で1</w:t>
      </w:r>
      <w:ins w:id="273" w:author="DA 一色" w:date="2016-08-01T15:02:00Z">
        <w:r w:rsidR="006B4D13">
          <w:rPr>
            <w:rFonts w:ascii="ＭＳ ゴシック" w:hAnsi="ＭＳ ゴシック"/>
          </w:rPr>
          <w:t>万</w:t>
        </w:r>
      </w:ins>
      <w:ins w:id="274" w:author="Shinji Kawasaki" w:date="2016-07-31T14:24:00Z">
        <w:r w:rsidR="00EA4307" w:rsidRPr="00680A13">
          <w:rPr>
            <w:rFonts w:ascii="ＭＳ ゴシック" w:hAnsi="ＭＳ ゴシック" w:hint="eastAsia"/>
          </w:rPr>
          <w:t>個</w:t>
        </w:r>
      </w:ins>
      <w:r w:rsidRPr="00680A13">
        <w:rPr>
          <w:rFonts w:ascii="ＭＳ ゴシック" w:hAnsi="ＭＳ ゴシック"/>
        </w:rPr>
        <w:t>を超えるなど、大変高い注目を集めた。</w:t>
      </w:r>
    </w:p>
    <w:p w14:paraId="3F99280D" w14:textId="77777777" w:rsidR="007D765A" w:rsidRPr="00680A13" w:rsidRDefault="007D765A" w:rsidP="007D765A">
      <w:pPr>
        <w:rPr>
          <w:rFonts w:ascii="ＭＳ ゴシック" w:hAnsi="ＭＳ ゴシック"/>
        </w:rPr>
      </w:pPr>
    </w:p>
    <w:p w14:paraId="71A24DF7" w14:textId="30C4BDE6"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75" w:author="Shinji Kawasaki" w:date="2016-07-31T14:25:00Z">
        <w:r w:rsidR="00EA4307" w:rsidRPr="00680A13">
          <w:rPr>
            <w:rFonts w:ascii="ＭＳ ゴシック" w:hAnsi="ＭＳ ゴシック" w:hint="eastAsia"/>
          </w:rPr>
          <w:t>Swift 2.0は</w:t>
        </w:r>
      </w:ins>
      <w:r w:rsidRPr="00680A13">
        <w:rPr>
          <w:rFonts w:ascii="ＭＳ ゴシック" w:hAnsi="ＭＳ ゴシック" w:hint="eastAsia"/>
        </w:rPr>
        <w:t>主に次の</w:t>
      </w:r>
      <w:ins w:id="276" w:author="DA 一色" w:date="2016-08-01T15:04:00Z">
        <w:r w:rsidR="006B4D13">
          <w:rPr>
            <w:rFonts w:ascii="ＭＳ ゴシック" w:hAnsi="ＭＳ ゴシック"/>
          </w:rPr>
          <w:t>リ</w:t>
        </w:r>
      </w:ins>
      <w:r w:rsidRPr="00680A13">
        <w:rPr>
          <w:rFonts w:ascii="ＭＳ ゴシック" w:hAnsi="ＭＳ ゴシック" w:hint="eastAsia"/>
        </w:rPr>
        <w:t>ポジトリから構成されていて、多くの機能が含まれていることが分かる。</w:t>
      </w:r>
    </w:p>
    <w:p w14:paraId="7A95F55D" w14:textId="77777777" w:rsidR="007D765A" w:rsidRPr="00680A13" w:rsidRDefault="007D765A" w:rsidP="007D765A">
      <w:pPr>
        <w:rPr>
          <w:rFonts w:ascii="ＭＳ ゴシック" w:hAnsi="ＭＳ ゴシック"/>
        </w:rPr>
      </w:pPr>
    </w:p>
    <w:p w14:paraId="65F2DBB5" w14:textId="06B5EC03"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77" w:author="DA 一色" w:date="2016-08-01T15:07:00Z">
        <w:r w:rsidR="006B4D13" w:rsidRPr="008F409B">
          <w:rPr>
            <w:rFonts w:ascii="ＭＳ ゴシック" w:hAnsi="ＭＳ ゴシック" w:hint="eastAsia"/>
            <w:b/>
          </w:rPr>
          <w:t>△</w:t>
        </w:r>
      </w:ins>
      <w:r w:rsidRPr="008F409B">
        <w:rPr>
          <w:rFonts w:ascii="ＭＳ ゴシック" w:hAnsi="ＭＳ ゴシック" w:hint="eastAsia"/>
          <w:b/>
        </w:rPr>
        <w:t>コンパイラ</w:t>
      </w:r>
      <w:ins w:id="278" w:author="DA 一色" w:date="2016-08-01T14:39:00Z">
        <w:r w:rsidR="00FD7FF9" w:rsidRPr="008F409B">
          <w:rPr>
            <w:rFonts w:ascii="ＭＳ ゴシック" w:hAnsi="ＭＳ ゴシック" w:hint="eastAsia"/>
            <w:b/>
          </w:rPr>
          <w:t>ー</w:t>
        </w:r>
      </w:ins>
      <w:ins w:id="279" w:author="DA 一色" w:date="2016-08-01T15:07:00Z">
        <w:r w:rsidR="006B4D13" w:rsidRPr="008F409B">
          <w:rPr>
            <w:rFonts w:ascii="ＭＳ ゴシック" w:hAnsi="ＭＳ ゴシック" w:hint="eastAsia"/>
            <w:b/>
          </w:rPr>
          <w:t>△</w:t>
        </w:r>
      </w:ins>
      <w:r w:rsidR="00EF52C5" w:rsidRPr="00680A13">
        <w:rPr>
          <w:rFonts w:ascii="ＭＳ ゴシック" w:hAnsi="ＭＳ ゴシック" w:hint="eastAsia"/>
        </w:rPr>
        <w:t>（</w:t>
      </w:r>
      <w:r w:rsidRPr="00680A13">
        <w:rPr>
          <w:rFonts w:ascii="ＭＳ ゴシック" w:hAnsi="ＭＳ ゴシック"/>
        </w:rPr>
        <w:t>◆</w:t>
      </w:r>
      <w:proofErr w:type="spellStart"/>
      <w:r w:rsidRPr="00680A13">
        <w:rPr>
          <w:rFonts w:ascii="ＭＳ ゴシック" w:hAnsi="ＭＳ ゴシック"/>
        </w:rPr>
        <w:t>clang◇https</w:t>
      </w:r>
      <w:proofErr w:type="spellEnd"/>
      <w:r w:rsidRPr="00680A13">
        <w:rPr>
          <w:rFonts w:ascii="ＭＳ ゴシック" w:hAnsi="ＭＳ ゴシック"/>
        </w:rPr>
        <w:t>://github.com/apple/swift-clang◆</w:t>
      </w:r>
      <w:ins w:id="280" w:author="DA 一色" w:date="2016-08-01T15:06:00Z">
        <w:r w:rsidR="006B4D13">
          <w:rPr>
            <w:rFonts w:ascii="ＭＳ ゴシック" w:hAnsi="ＭＳ ゴシック"/>
          </w:rPr>
          <w:t xml:space="preserve"> ＋</w:t>
        </w:r>
        <w:r w:rsidR="006B4D13">
          <w:rPr>
            <w:rFonts w:ascii="ＭＳ ゴシック" w:hAnsi="ＭＳ ゴシック" w:hint="eastAsia"/>
          </w:rPr>
          <w:t xml:space="preserve"> </w:t>
        </w:r>
      </w:ins>
      <w:r w:rsidRPr="00680A13">
        <w:rPr>
          <w:rFonts w:ascii="ＭＳ ゴシック" w:hAnsi="ＭＳ ゴシック"/>
        </w:rPr>
        <w:t>◆</w:t>
      </w:r>
      <w:proofErr w:type="spellStart"/>
      <w:r w:rsidRPr="00680A13">
        <w:rPr>
          <w:rFonts w:ascii="ＭＳ ゴシック" w:hAnsi="ＭＳ ゴシック"/>
        </w:rPr>
        <w:t>llvm◇https</w:t>
      </w:r>
      <w:proofErr w:type="spellEnd"/>
      <w:r w:rsidRPr="00680A13">
        <w:rPr>
          <w:rFonts w:ascii="ＭＳ ゴシック" w:hAnsi="ＭＳ ゴシック"/>
        </w:rPr>
        <w:t>://github.com/apple/swift-</w:t>
      </w:r>
      <w:proofErr w:type="spellStart"/>
      <w:r w:rsidRPr="00680A13">
        <w:rPr>
          <w:rFonts w:ascii="ＭＳ ゴシック" w:hAnsi="ＭＳ ゴシック"/>
        </w:rPr>
        <w:t>llvm</w:t>
      </w:r>
      <w:proofErr w:type="spellEnd"/>
      <w:r w:rsidRPr="00680A13">
        <w:rPr>
          <w:rFonts w:ascii="ＭＳ ゴシック" w:hAnsi="ＭＳ ゴシック"/>
        </w:rPr>
        <w:t>◆</w:t>
      </w:r>
      <w:r w:rsidR="00EF52C5" w:rsidRPr="00680A13">
        <w:rPr>
          <w:rFonts w:ascii="ＭＳ ゴシック" w:hAnsi="ＭＳ ゴシック" w:hint="eastAsia"/>
        </w:rPr>
        <w:t>）</w:t>
      </w:r>
      <w:ins w:id="281" w:author="DA 一色" w:date="2016-08-01T15:07:00Z">
        <w:r w:rsidR="006B4D13">
          <w:rPr>
            <w:rFonts w:ascii="ＭＳ ゴシック" w:hAnsi="ＭＳ ゴシック" w:hint="eastAsia"/>
          </w:rPr>
          <w:t>：</w:t>
        </w:r>
      </w:ins>
    </w:p>
    <w:p w14:paraId="30E39063" w14:textId="6CE61A2F" w:rsidR="007D765A" w:rsidRPr="00680A13" w:rsidRDefault="006B4D13" w:rsidP="007D765A">
      <w:pPr>
        <w:rPr>
          <w:rFonts w:ascii="ＭＳ ゴシック" w:hAnsi="ＭＳ ゴシック"/>
        </w:rPr>
      </w:pPr>
      <w:ins w:id="282" w:author="DA 一色" w:date="2016-08-01T15:07:00Z">
        <w:r>
          <w:rPr>
            <w:rFonts w:ascii="ＭＳ ゴシック" w:hAnsi="ＭＳ ゴシック" w:hint="eastAsia"/>
          </w:rPr>
          <w:t xml:space="preserve">　　</w:t>
        </w:r>
      </w:ins>
      <w:r w:rsidR="008F492F" w:rsidRPr="00680A13">
        <w:rPr>
          <w:rFonts w:ascii="ＭＳ ゴシック" w:hAnsi="ＭＳ ゴシック" w:hint="eastAsia"/>
        </w:rPr>
        <w:t>－</w:t>
      </w:r>
      <w:r w:rsidR="007D765A" w:rsidRPr="00680A13">
        <w:rPr>
          <w:rFonts w:ascii="ＭＳ ゴシック" w:hAnsi="ＭＳ ゴシック" w:hint="eastAsia"/>
        </w:rPr>
        <w:t xml:space="preserve"> 参考：</w:t>
      </w:r>
      <w:r w:rsidR="007D765A" w:rsidRPr="00680A13">
        <w:rPr>
          <w:rFonts w:ascii="ＭＳ ゴシック" w:hAnsi="ＭＳ ゴシック"/>
        </w:rPr>
        <w:t xml:space="preserve"> ◆Compiler Architecture◇https://swift.org/compiler</w:t>
      </w:r>
      <w:r w:rsidR="008F492F" w:rsidRPr="00680A13">
        <w:rPr>
          <w:rFonts w:ascii="ＭＳ ゴシック" w:hAnsi="ＭＳ ゴシック"/>
        </w:rPr>
        <w:t>-stdlib/#compiler-architecture◆</w:t>
      </w:r>
    </w:p>
    <w:p w14:paraId="2526F371" w14:textId="6A5FB1D5" w:rsidR="008F492F" w:rsidRPr="00680A13" w:rsidRDefault="007D765A" w:rsidP="007D765A">
      <w:pPr>
        <w:rPr>
          <w:rFonts w:ascii="ＭＳ ゴシック" w:hAnsi="ＭＳ ゴシック"/>
        </w:rPr>
      </w:pPr>
      <w:r w:rsidRPr="00680A13">
        <w:rPr>
          <w:rFonts w:ascii="ＭＳ ゴシック" w:hAnsi="ＭＳ ゴシック" w:hint="eastAsia"/>
        </w:rPr>
        <w:t>・ ◆</w:t>
      </w:r>
      <w:ins w:id="283" w:author="DA 一色" w:date="2016-08-01T15:07:00Z">
        <w:r w:rsidR="006B4D13" w:rsidRPr="008F409B">
          <w:rPr>
            <w:rFonts w:ascii="ＭＳ ゴシック" w:hAnsi="ＭＳ ゴシック" w:hint="eastAsia"/>
            <w:b/>
          </w:rPr>
          <w:t>△</w:t>
        </w:r>
      </w:ins>
      <w:r w:rsidRPr="008F409B">
        <w:rPr>
          <w:rFonts w:ascii="ＭＳ ゴシック" w:hAnsi="ＭＳ ゴシック" w:hint="eastAsia"/>
          <w:b/>
        </w:rPr>
        <w:t>標準ライブラリ</w:t>
      </w:r>
      <w:ins w:id="284" w:author="DA 一色" w:date="2016-08-01T15:07:00Z">
        <w:r w:rsidR="006B4D13" w:rsidRPr="008F409B">
          <w:rPr>
            <w:rFonts w:ascii="ＭＳ ゴシック" w:hAnsi="ＭＳ ゴシック" w:hint="eastAsia"/>
            <w:b/>
          </w:rPr>
          <w:t>△</w:t>
        </w:r>
      </w:ins>
      <w:r w:rsidRPr="00680A13">
        <w:rPr>
          <w:rFonts w:ascii="ＭＳ ゴシック" w:hAnsi="ＭＳ ゴシック" w:hint="eastAsia"/>
        </w:rPr>
        <w:t>◇</w:t>
      </w:r>
      <w:r w:rsidRPr="00680A13">
        <w:rPr>
          <w:rFonts w:ascii="ＭＳ ゴシック" w:hAnsi="ＭＳ ゴシック"/>
        </w:rPr>
        <w:t>https://github.com/apple/swift◆</w:t>
      </w:r>
      <w:ins w:id="285" w:author="DA 一色" w:date="2016-08-01T15:07:00Z">
        <w:r w:rsidR="006B4D13">
          <w:rPr>
            <w:rFonts w:ascii="ＭＳ ゴシック" w:hAnsi="ＭＳ ゴシック"/>
          </w:rPr>
          <w:t>：</w:t>
        </w:r>
      </w:ins>
    </w:p>
    <w:p w14:paraId="625608D8" w14:textId="1AA8DC52" w:rsidR="007D765A" w:rsidRPr="00680A13" w:rsidRDefault="006B4D13" w:rsidP="007D765A">
      <w:pPr>
        <w:rPr>
          <w:rFonts w:ascii="ＭＳ ゴシック" w:hAnsi="ＭＳ ゴシック"/>
        </w:rPr>
      </w:pPr>
      <w:ins w:id="286" w:author="DA 一色" w:date="2016-08-01T15:07:00Z">
        <w:r>
          <w:rPr>
            <w:rFonts w:ascii="ＭＳ ゴシック" w:hAnsi="ＭＳ ゴシック" w:hint="eastAsia"/>
          </w:rPr>
          <w:t xml:space="preserve">　　</w:t>
        </w:r>
      </w:ins>
      <w:r w:rsidR="008F492F" w:rsidRPr="00680A13">
        <w:rPr>
          <w:rFonts w:ascii="ＭＳ ゴシック" w:hAnsi="ＭＳ ゴシック" w:hint="eastAsia"/>
        </w:rPr>
        <w:t xml:space="preserve">－ </w:t>
      </w:r>
      <w:r w:rsidR="007D765A" w:rsidRPr="00680A13">
        <w:rPr>
          <w:rFonts w:ascii="ＭＳ ゴシック" w:hAnsi="ＭＳ ゴシック"/>
        </w:rPr>
        <w:t>◆SourceKit◇https://github.com/apple/swift/tree/master/tools/SourceKit◆というIDE機能用のフレームワークなども含まれる</w:t>
      </w:r>
    </w:p>
    <w:p w14:paraId="199E3BA9" w14:textId="0A1E4C2C"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87" w:author="DA 一色" w:date="2016-08-01T15:07:00Z">
        <w:r w:rsidR="006B4D13" w:rsidRPr="008F409B">
          <w:rPr>
            <w:rFonts w:ascii="ＭＳ ゴシック" w:hAnsi="ＭＳ ゴシック" w:hint="eastAsia"/>
            <w:b/>
          </w:rPr>
          <w:t>△</w:t>
        </w:r>
      </w:ins>
      <w:r w:rsidRPr="008F409B">
        <w:rPr>
          <w:rFonts w:ascii="ＭＳ ゴシック" w:hAnsi="ＭＳ ゴシック" w:hint="eastAsia"/>
          <w:b/>
        </w:rPr>
        <w:t>コアライブラリ</w:t>
      </w:r>
      <w:ins w:id="288" w:author="DA 一色" w:date="2016-08-01T15:07:00Z">
        <w:r w:rsidR="006B4D13" w:rsidRPr="008F409B">
          <w:rPr>
            <w:rFonts w:ascii="ＭＳ ゴシック" w:hAnsi="ＭＳ ゴシック" w:hint="eastAsia"/>
            <w:b/>
          </w:rPr>
          <w:t>△</w:t>
        </w:r>
      </w:ins>
      <w:r w:rsidR="008F492F" w:rsidRPr="00680A13">
        <w:rPr>
          <w:rFonts w:ascii="ＭＳ ゴシック" w:hAnsi="ＭＳ ゴシック" w:hint="eastAsia"/>
        </w:rPr>
        <w:t>（</w:t>
      </w:r>
      <w:r w:rsidRPr="00680A13">
        <w:rPr>
          <w:rFonts w:ascii="ＭＳ ゴシック" w:hAnsi="ＭＳ ゴシック"/>
        </w:rPr>
        <w:t>◆</w:t>
      </w:r>
      <w:proofErr w:type="spellStart"/>
      <w:r w:rsidRPr="00680A13">
        <w:rPr>
          <w:rFonts w:ascii="ＭＳ ゴシック" w:hAnsi="ＭＳ ゴシック"/>
        </w:rPr>
        <w:t>Foundation◇https</w:t>
      </w:r>
      <w:proofErr w:type="spellEnd"/>
      <w:r w:rsidRPr="00680A13">
        <w:rPr>
          <w:rFonts w:ascii="ＭＳ ゴシック" w:hAnsi="ＭＳ ゴシック"/>
        </w:rPr>
        <w:t>://github.com/apple/swift-</w:t>
      </w:r>
      <w:proofErr w:type="spellStart"/>
      <w:r w:rsidRPr="00680A13">
        <w:rPr>
          <w:rFonts w:ascii="ＭＳ ゴシック" w:hAnsi="ＭＳ ゴシック"/>
        </w:rPr>
        <w:t>corelibs</w:t>
      </w:r>
      <w:proofErr w:type="spellEnd"/>
      <w:r w:rsidRPr="00680A13">
        <w:rPr>
          <w:rFonts w:ascii="ＭＳ ゴシック" w:hAnsi="ＭＳ ゴシック"/>
        </w:rPr>
        <w:t>-foundation◆</w:t>
      </w:r>
      <w:ins w:id="289" w:author="DA 一色" w:date="2016-08-01T15:06:00Z">
        <w:r w:rsidR="006B4D13">
          <w:rPr>
            <w:rFonts w:ascii="ＭＳ ゴシック" w:hAnsi="ＭＳ ゴシック"/>
          </w:rPr>
          <w:t xml:space="preserve"> ＋</w:t>
        </w:r>
        <w:r w:rsidR="006B4D13">
          <w:rPr>
            <w:rFonts w:ascii="ＭＳ ゴシック" w:hAnsi="ＭＳ ゴシック" w:hint="eastAsia"/>
          </w:rPr>
          <w:t xml:space="preserve"> </w:t>
        </w:r>
      </w:ins>
      <w:r w:rsidRPr="00680A13">
        <w:rPr>
          <w:rFonts w:ascii="ＭＳ ゴシック" w:hAnsi="ＭＳ ゴシック"/>
        </w:rPr>
        <w:t>◆</w:t>
      </w:r>
      <w:proofErr w:type="spellStart"/>
      <w:r w:rsidRPr="00680A13">
        <w:rPr>
          <w:rFonts w:ascii="ＭＳ ゴシック" w:hAnsi="ＭＳ ゴシック"/>
        </w:rPr>
        <w:t>XCTest◇https</w:t>
      </w:r>
      <w:proofErr w:type="spellEnd"/>
      <w:r w:rsidRPr="00680A13">
        <w:rPr>
          <w:rFonts w:ascii="ＭＳ ゴシック" w:hAnsi="ＭＳ ゴシック"/>
        </w:rPr>
        <w:t>://github.com/apple/swift-</w:t>
      </w:r>
      <w:proofErr w:type="spellStart"/>
      <w:r w:rsidRPr="00680A13">
        <w:rPr>
          <w:rFonts w:ascii="ＭＳ ゴシック" w:hAnsi="ＭＳ ゴシック"/>
        </w:rPr>
        <w:t>corelibs</w:t>
      </w:r>
      <w:proofErr w:type="spellEnd"/>
      <w:r w:rsidRPr="00680A13">
        <w:rPr>
          <w:rFonts w:ascii="ＭＳ ゴシック" w:hAnsi="ＭＳ ゴシック"/>
        </w:rPr>
        <w:t>-</w:t>
      </w:r>
      <w:proofErr w:type="spellStart"/>
      <w:r w:rsidRPr="00680A13">
        <w:rPr>
          <w:rFonts w:ascii="ＭＳ ゴシック" w:hAnsi="ＭＳ ゴシック"/>
        </w:rPr>
        <w:t>xctest</w:t>
      </w:r>
      <w:proofErr w:type="spellEnd"/>
      <w:r w:rsidRPr="00680A13">
        <w:rPr>
          <w:rFonts w:ascii="ＭＳ ゴシック" w:hAnsi="ＭＳ ゴシック"/>
        </w:rPr>
        <w:t>◆</w:t>
      </w:r>
      <w:ins w:id="290" w:author="DA 一色" w:date="2016-08-01T15:06:00Z">
        <w:r w:rsidR="006B4D13">
          <w:rPr>
            <w:rFonts w:ascii="ＭＳ ゴシック" w:hAnsi="ＭＳ ゴシック"/>
          </w:rPr>
          <w:t xml:space="preserve"> ＋</w:t>
        </w:r>
        <w:r w:rsidR="006B4D13">
          <w:rPr>
            <w:rFonts w:ascii="ＭＳ ゴシック" w:hAnsi="ＭＳ ゴシック" w:hint="eastAsia"/>
          </w:rPr>
          <w:t xml:space="preserve"> </w:t>
        </w:r>
      </w:ins>
      <w:r w:rsidRPr="00680A13">
        <w:rPr>
          <w:rFonts w:ascii="ＭＳ ゴシック" w:hAnsi="ＭＳ ゴシック"/>
        </w:rPr>
        <w:t>◆</w:t>
      </w:r>
      <w:proofErr w:type="spellStart"/>
      <w:r w:rsidRPr="00680A13">
        <w:rPr>
          <w:rFonts w:ascii="ＭＳ ゴシック" w:hAnsi="ＭＳ ゴシック"/>
        </w:rPr>
        <w:t>libdispatch◇https</w:t>
      </w:r>
      <w:proofErr w:type="spellEnd"/>
      <w:r w:rsidRPr="00680A13">
        <w:rPr>
          <w:rFonts w:ascii="ＭＳ ゴシック" w:hAnsi="ＭＳ ゴシック"/>
        </w:rPr>
        <w:t>://github.com/apple/swift-</w:t>
      </w:r>
      <w:proofErr w:type="spellStart"/>
      <w:r w:rsidRPr="00680A13">
        <w:rPr>
          <w:rFonts w:ascii="ＭＳ ゴシック" w:hAnsi="ＭＳ ゴシック"/>
        </w:rPr>
        <w:t>corelibs</w:t>
      </w:r>
      <w:proofErr w:type="spellEnd"/>
      <w:r w:rsidRPr="00680A13">
        <w:rPr>
          <w:rFonts w:ascii="ＭＳ ゴシック" w:hAnsi="ＭＳ ゴシック"/>
        </w:rPr>
        <w:t>-</w:t>
      </w:r>
      <w:proofErr w:type="spellStart"/>
      <w:r w:rsidRPr="00680A13">
        <w:rPr>
          <w:rFonts w:ascii="ＭＳ ゴシック" w:hAnsi="ＭＳ ゴシック"/>
        </w:rPr>
        <w:t>libdispatch</w:t>
      </w:r>
      <w:proofErr w:type="spellEnd"/>
      <w:r w:rsidRPr="00680A13">
        <w:rPr>
          <w:rFonts w:ascii="ＭＳ ゴシック" w:hAnsi="ＭＳ ゴシック"/>
        </w:rPr>
        <w:t>◆</w:t>
      </w:r>
      <w:r w:rsidR="008F492F" w:rsidRPr="00680A13">
        <w:rPr>
          <w:rFonts w:ascii="ＭＳ ゴシック" w:hAnsi="ＭＳ ゴシック" w:hint="eastAsia"/>
        </w:rPr>
        <w:t>）</w:t>
      </w:r>
    </w:p>
    <w:p w14:paraId="6663792A" w14:textId="6457CBF7" w:rsidR="008F492F" w:rsidRPr="00680A13" w:rsidRDefault="007D765A" w:rsidP="007D765A">
      <w:pPr>
        <w:rPr>
          <w:rFonts w:ascii="ＭＳ ゴシック" w:hAnsi="ＭＳ ゴシック"/>
        </w:rPr>
      </w:pPr>
      <w:r w:rsidRPr="00680A13">
        <w:rPr>
          <w:rFonts w:ascii="ＭＳ ゴシック" w:hAnsi="ＭＳ ゴシック" w:hint="eastAsia"/>
        </w:rPr>
        <w:t>・ ◆</w:t>
      </w:r>
      <w:ins w:id="291" w:author="DA 一色" w:date="2016-08-01T15:07:00Z">
        <w:r w:rsidR="006B4D13" w:rsidRPr="008F409B">
          <w:rPr>
            <w:rFonts w:ascii="ＭＳ ゴシック" w:hAnsi="ＭＳ ゴシック" w:hint="eastAsia"/>
            <w:b/>
          </w:rPr>
          <w:t>△</w:t>
        </w:r>
      </w:ins>
      <w:r w:rsidRPr="008F409B">
        <w:rPr>
          <w:rFonts w:ascii="ＭＳ ゴシック" w:hAnsi="ＭＳ ゴシック"/>
          <w:b/>
        </w:rPr>
        <w:t>Swift Evolution</w:t>
      </w:r>
      <w:ins w:id="292" w:author="DA 一色" w:date="2016-08-01T15:07:00Z">
        <w:r w:rsidR="006B4D13" w:rsidRPr="008F409B">
          <w:rPr>
            <w:rFonts w:ascii="ＭＳ ゴシック" w:hAnsi="ＭＳ ゴシック" w:hint="eastAsia"/>
            <w:b/>
          </w:rPr>
          <w:t>△</w:t>
        </w:r>
      </w:ins>
      <w:r w:rsidRPr="00680A13">
        <w:rPr>
          <w:rFonts w:ascii="ＭＳ ゴシック" w:hAnsi="ＭＳ ゴシック"/>
        </w:rPr>
        <w:t>◇https://github.com/apple/swift-evolution◆</w:t>
      </w:r>
      <w:ins w:id="293" w:author="DA 一色" w:date="2016-08-01T15:07:00Z">
        <w:r w:rsidR="006B4D13">
          <w:rPr>
            <w:rFonts w:ascii="ＭＳ ゴシック" w:hAnsi="ＭＳ ゴシック"/>
          </w:rPr>
          <w:t>：</w:t>
        </w:r>
      </w:ins>
    </w:p>
    <w:p w14:paraId="112C37FF" w14:textId="475CE0A4" w:rsidR="007D765A" w:rsidRPr="00680A13" w:rsidRDefault="006B4D13" w:rsidP="007D765A">
      <w:pPr>
        <w:rPr>
          <w:rFonts w:ascii="ＭＳ ゴシック" w:hAnsi="ＭＳ ゴシック"/>
        </w:rPr>
      </w:pPr>
      <w:ins w:id="294" w:author="DA 一色" w:date="2016-08-01T15:06:00Z">
        <w:r>
          <w:rPr>
            <w:rFonts w:ascii="ＭＳ ゴシック" w:hAnsi="ＭＳ ゴシック" w:hint="eastAsia"/>
          </w:rPr>
          <w:t xml:space="preserve">　　</w:t>
        </w:r>
      </w:ins>
      <w:r w:rsidR="008F492F" w:rsidRPr="00680A13">
        <w:rPr>
          <w:rFonts w:ascii="ＭＳ ゴシック" w:hAnsi="ＭＳ ゴシック" w:hint="eastAsia"/>
        </w:rPr>
        <w:t xml:space="preserve">－ </w:t>
      </w:r>
      <w:r w:rsidR="007D765A" w:rsidRPr="00680A13">
        <w:rPr>
          <w:rFonts w:ascii="ＭＳ ゴシック" w:hAnsi="ＭＳ ゴシック"/>
        </w:rPr>
        <w:t>今後のSwift言語の変更・提案などをまとめる場</w:t>
      </w:r>
      <w:r w:rsidR="007D765A" w:rsidRPr="00680A13">
        <w:rPr>
          <w:rFonts w:ascii="ＭＳ ゴシック" w:hAnsi="ＭＳ ゴシック" w:hint="eastAsia"/>
        </w:rPr>
        <w:t>（</w:t>
      </w:r>
      <w:r w:rsidR="007D765A" w:rsidRPr="00680A13">
        <w:rPr>
          <w:rFonts w:ascii="ＭＳ ゴシック" w:hAnsi="ＭＳ ゴシック"/>
        </w:rPr>
        <w:t>議論は◆メーリングリスト◇https://lists.swift.org/mailman/</w:t>
      </w:r>
      <w:proofErr w:type="spellStart"/>
      <w:r w:rsidR="007D765A" w:rsidRPr="00680A13">
        <w:rPr>
          <w:rFonts w:ascii="ＭＳ ゴシック" w:hAnsi="ＭＳ ゴシック"/>
        </w:rPr>
        <w:t>listinfo</w:t>
      </w:r>
      <w:proofErr w:type="spellEnd"/>
      <w:r w:rsidR="007D765A" w:rsidRPr="00680A13">
        <w:rPr>
          <w:rFonts w:ascii="ＭＳ ゴシック" w:hAnsi="ＭＳ ゴシック"/>
        </w:rPr>
        <w:t>/swift-evolution◆</w:t>
      </w:r>
      <w:ins w:id="295" w:author="Shinji Kawasaki" w:date="2016-07-31T11:45:00Z">
        <w:r w:rsidR="00A84B63" w:rsidRPr="00680A13">
          <w:rPr>
            <w:rFonts w:ascii="ＭＳ ゴシック" w:hAnsi="ＭＳ ゴシック" w:hint="eastAsia"/>
          </w:rPr>
          <w:t>で</w:t>
        </w:r>
      </w:ins>
      <w:ins w:id="296" w:author="Shinji Kawasaki" w:date="2016-07-31T15:01:00Z">
        <w:r w:rsidR="00DC2AA8" w:rsidRPr="00680A13">
          <w:rPr>
            <w:rFonts w:ascii="ＭＳ ゴシック" w:hAnsi="ＭＳ ゴシック" w:hint="eastAsia"/>
          </w:rPr>
          <w:t>行われる</w:t>
        </w:r>
      </w:ins>
      <w:r w:rsidR="007D765A" w:rsidRPr="00680A13">
        <w:rPr>
          <w:rFonts w:ascii="ＭＳ ゴシック" w:hAnsi="ＭＳ ゴシック" w:hint="eastAsia"/>
        </w:rPr>
        <w:t>）</w:t>
      </w:r>
    </w:p>
    <w:p w14:paraId="686CEF27" w14:textId="72E9928D" w:rsidR="007D765A" w:rsidRPr="00680A13" w:rsidRDefault="007D765A" w:rsidP="007D765A">
      <w:pPr>
        <w:rPr>
          <w:rFonts w:ascii="ＭＳ ゴシック" w:hAnsi="ＭＳ ゴシック"/>
        </w:rPr>
      </w:pPr>
      <w:r w:rsidRPr="00680A13">
        <w:rPr>
          <w:rFonts w:ascii="ＭＳ ゴシック" w:hAnsi="ＭＳ ゴシック" w:hint="eastAsia"/>
        </w:rPr>
        <w:t>・ ◆</w:t>
      </w:r>
      <w:ins w:id="297" w:author="DA 一色" w:date="2016-08-01T15:07:00Z">
        <w:r w:rsidR="006B4D13" w:rsidRPr="008F409B">
          <w:rPr>
            <w:rFonts w:ascii="ＭＳ ゴシック" w:hAnsi="ＭＳ ゴシック" w:hint="eastAsia"/>
            <w:b/>
          </w:rPr>
          <w:t>△</w:t>
        </w:r>
      </w:ins>
      <w:r w:rsidRPr="008F409B">
        <w:rPr>
          <w:rFonts w:ascii="ＭＳ ゴシック" w:hAnsi="ＭＳ ゴシック"/>
          <w:b/>
        </w:rPr>
        <w:t>Swift Package Manager</w:t>
      </w:r>
      <w:r w:rsidR="008F492F" w:rsidRPr="008F409B">
        <w:rPr>
          <w:rFonts w:ascii="ＭＳ ゴシック" w:hAnsi="ＭＳ ゴシック" w:hint="eastAsia"/>
          <w:b/>
        </w:rPr>
        <w:t>（</w:t>
      </w:r>
      <w:r w:rsidRPr="008F409B">
        <w:rPr>
          <w:rFonts w:ascii="ＭＳ ゴシック" w:hAnsi="ＭＳ ゴシック"/>
          <w:b/>
        </w:rPr>
        <w:t>SPM</w:t>
      </w:r>
      <w:r w:rsidR="008F492F" w:rsidRPr="008F409B">
        <w:rPr>
          <w:rFonts w:ascii="ＭＳ ゴシック" w:hAnsi="ＭＳ ゴシック" w:hint="eastAsia"/>
          <w:b/>
        </w:rPr>
        <w:t>）</w:t>
      </w:r>
      <w:ins w:id="298" w:author="DA 一色" w:date="2016-08-01T15:07:00Z">
        <w:r w:rsidR="006B4D13" w:rsidRPr="008F409B">
          <w:rPr>
            <w:rFonts w:ascii="ＭＳ ゴシック" w:hAnsi="ＭＳ ゴシック" w:hint="eastAsia"/>
            <w:b/>
          </w:rPr>
          <w:t>△</w:t>
        </w:r>
      </w:ins>
      <w:r w:rsidRPr="00680A13">
        <w:rPr>
          <w:rFonts w:ascii="ＭＳ ゴシック" w:hAnsi="ＭＳ ゴシック"/>
        </w:rPr>
        <w:t>◇https://github.com/apple/swift-package-manager◆</w:t>
      </w:r>
    </w:p>
    <w:p w14:paraId="66D2977D" w14:textId="77777777" w:rsidR="00EA4307" w:rsidRPr="00680A13" w:rsidRDefault="00EA4307" w:rsidP="007D765A">
      <w:pPr>
        <w:rPr>
          <w:rFonts w:ascii="ＭＳ ゴシック" w:hAnsi="ＭＳ ゴシック"/>
        </w:rPr>
      </w:pPr>
    </w:p>
    <w:p w14:paraId="361F89E1" w14:textId="380A787E" w:rsidR="007D765A" w:rsidRPr="00680A13" w:rsidRDefault="00EA4307" w:rsidP="007D765A">
      <w:pPr>
        <w:rPr>
          <w:rFonts w:ascii="ＭＳ ゴシック" w:hAnsi="ＭＳ ゴシック"/>
        </w:rPr>
      </w:pPr>
      <w:r w:rsidRPr="00680A13">
        <w:rPr>
          <w:rFonts w:ascii="ＭＳ ゴシック" w:hAnsi="ＭＳ ゴシック" w:hint="eastAsia"/>
        </w:rPr>
        <w:t xml:space="preserve">　</w:t>
      </w:r>
      <w:r w:rsidR="007D765A" w:rsidRPr="00680A13">
        <w:rPr>
          <w:rFonts w:ascii="ＭＳ ゴシック" w:hAnsi="ＭＳ ゴシック" w:hint="eastAsia"/>
        </w:rPr>
        <w:t>その他、細かいことはオープンソース化と同時に公開された◆</w:t>
      </w:r>
      <w:proofErr w:type="spellStart"/>
      <w:r w:rsidR="007D765A" w:rsidRPr="00680A13">
        <w:rPr>
          <w:rFonts w:ascii="ＭＳ ゴシック" w:hAnsi="ＭＳ ゴシック"/>
        </w:rPr>
        <w:t>swift.org◇https</w:t>
      </w:r>
      <w:proofErr w:type="spellEnd"/>
      <w:r w:rsidR="007D765A" w:rsidRPr="00680A13">
        <w:rPr>
          <w:rFonts w:ascii="ＭＳ ゴシック" w:hAnsi="ＭＳ ゴシック"/>
        </w:rPr>
        <w:t>://swift.org/◆に掲載されている。</w:t>
      </w:r>
    </w:p>
    <w:p w14:paraId="72F946FD" w14:textId="77777777" w:rsidR="007D765A" w:rsidRPr="00680A13" w:rsidRDefault="007D765A" w:rsidP="007D765A">
      <w:pPr>
        <w:rPr>
          <w:rFonts w:ascii="ＭＳ ゴシック" w:hAnsi="ＭＳ ゴシック"/>
        </w:rPr>
      </w:pPr>
    </w:p>
    <w:p w14:paraId="60255856" w14:textId="526A1C15" w:rsidR="007D765A" w:rsidRPr="00680A13" w:rsidRDefault="007D765A" w:rsidP="007D765A">
      <w:pPr>
        <w:rPr>
          <w:rFonts w:ascii="ＭＳ ゴシック" w:hAnsi="ＭＳ ゴシック"/>
        </w:rPr>
      </w:pPr>
      <w:r w:rsidRPr="00680A13">
        <w:rPr>
          <w:rFonts w:ascii="ＭＳ ゴシック" w:hAnsi="ＭＳ ゴシック" w:hint="eastAsia"/>
        </w:rPr>
        <w:t xml:space="preserve">　</w:t>
      </w:r>
      <w:ins w:id="299" w:author="Shinji Kawasaki" w:date="2016-07-31T14:28:00Z">
        <w:r w:rsidR="002010EB" w:rsidRPr="00680A13">
          <w:rPr>
            <w:rFonts w:ascii="ＭＳ ゴシック" w:hAnsi="ＭＳ ゴシック" w:hint="eastAsia"/>
          </w:rPr>
          <w:t>オープンソース化されたこと</w:t>
        </w:r>
      </w:ins>
      <w:r w:rsidRPr="00680A13">
        <w:rPr>
          <w:rFonts w:ascii="ＭＳ ゴシック" w:hAnsi="ＭＳ ゴシック" w:hint="eastAsia"/>
        </w:rPr>
        <w:t>で</w:t>
      </w:r>
      <w:proofErr w:type="spellStart"/>
      <w:r w:rsidRPr="00680A13">
        <w:rPr>
          <w:rFonts w:ascii="ＭＳ ゴシック" w:hAnsi="ＭＳ ゴシック"/>
        </w:rPr>
        <w:t>macOS</w:t>
      </w:r>
      <w:proofErr w:type="spellEnd"/>
      <w:r w:rsidRPr="00680A13">
        <w:rPr>
          <w:rFonts w:ascii="ＭＳ ゴシック" w:hAnsi="ＭＳ ゴシック"/>
        </w:rPr>
        <w:t>以外でのプラットフォームでの</w:t>
      </w:r>
      <w:ins w:id="300" w:author="Shinji Kawasaki" w:date="2016-07-31T14:28:00Z">
        <w:r w:rsidR="002010EB" w:rsidRPr="00680A13">
          <w:rPr>
            <w:rFonts w:ascii="ＭＳ ゴシック" w:hAnsi="ＭＳ ゴシック" w:hint="eastAsia"/>
          </w:rPr>
          <w:t>Swiftの</w:t>
        </w:r>
      </w:ins>
      <w:r w:rsidRPr="00680A13">
        <w:rPr>
          <w:rFonts w:ascii="ＭＳ ゴシック" w:hAnsi="ＭＳ ゴシック"/>
        </w:rPr>
        <w:t>動作も可能となり、まずはLinux</w:t>
      </w:r>
      <w:r w:rsidR="00EF52C5" w:rsidRPr="00680A13">
        <w:rPr>
          <w:rFonts w:ascii="ＭＳ ゴシック" w:hAnsi="ＭＳ ゴシック" w:hint="eastAsia"/>
        </w:rPr>
        <w:t>（</w:t>
      </w:r>
      <w:r w:rsidRPr="00680A13">
        <w:rPr>
          <w:rFonts w:ascii="ＭＳ ゴシック" w:hAnsi="ＭＳ ゴシック"/>
        </w:rPr>
        <w:t>Ubuntu</w:t>
      </w:r>
      <w:r w:rsidR="00EF52C5" w:rsidRPr="00680A13">
        <w:rPr>
          <w:rFonts w:ascii="ＭＳ ゴシック" w:hAnsi="ＭＳ ゴシック" w:hint="eastAsia"/>
        </w:rPr>
        <w:t>）</w:t>
      </w:r>
      <w:r w:rsidRPr="00680A13">
        <w:rPr>
          <w:rFonts w:ascii="ＭＳ ゴシック" w:hAnsi="ＭＳ ゴシック"/>
        </w:rPr>
        <w:t>上で動くバイナリが提供された。</w:t>
      </w:r>
      <w:r w:rsidRPr="00680A13">
        <w:rPr>
          <w:rFonts w:ascii="ＭＳ ゴシック" w:hAnsi="ＭＳ ゴシック" w:hint="eastAsia"/>
        </w:rPr>
        <w:t>さらに実際に、</w:t>
      </w:r>
      <w:r w:rsidRPr="00680A13">
        <w:rPr>
          <w:rFonts w:ascii="ＭＳ ゴシック" w:hAnsi="ＭＳ ゴシック"/>
        </w:rPr>
        <w:t>2016年2月22日</w:t>
      </w:r>
      <w:ins w:id="301" w:author="DA 一色" w:date="2016-08-01T15:10:00Z">
        <w:r w:rsidR="006B4D13">
          <w:rPr>
            <w:rFonts w:ascii="ＭＳ ゴシック" w:hAnsi="ＭＳ ゴシック"/>
          </w:rPr>
          <w:t>、</w:t>
        </w:r>
      </w:ins>
      <w:r w:rsidRPr="00680A13">
        <w:rPr>
          <w:rFonts w:ascii="ＭＳ ゴシック" w:hAnsi="ＭＳ ゴシック"/>
        </w:rPr>
        <w:t>IBMが</w:t>
      </w:r>
      <w:ins w:id="302" w:author="DA 一色" w:date="2016-08-01T15:12:00Z">
        <w:r w:rsidR="005559F3" w:rsidRPr="00680A13">
          <w:rPr>
            <w:rFonts w:ascii="ＭＳ ゴシック" w:hAnsi="ＭＳ ゴシック"/>
          </w:rPr>
          <w:t>◆</w:t>
        </w:r>
      </w:ins>
      <w:commentRangeStart w:id="303"/>
      <w:r w:rsidRPr="00680A13">
        <w:rPr>
          <w:rFonts w:ascii="ＭＳ ゴシック" w:hAnsi="ＭＳ ゴシック"/>
        </w:rPr>
        <w:t>クラウドサービス</w:t>
      </w:r>
      <w:ins w:id="304" w:author="Shinji Kawasaki" w:date="2016-07-31T14:28:00Z">
        <w:r w:rsidR="002010EB" w:rsidRPr="00680A13">
          <w:rPr>
            <w:rFonts w:ascii="ＭＳ ゴシック" w:hAnsi="ＭＳ ゴシック" w:hint="eastAsia"/>
          </w:rPr>
          <w:t>「</w:t>
        </w:r>
      </w:ins>
      <w:proofErr w:type="spellStart"/>
      <w:r w:rsidRPr="00680A13">
        <w:rPr>
          <w:rFonts w:ascii="ＭＳ ゴシック" w:hAnsi="ＭＳ ゴシック"/>
        </w:rPr>
        <w:t>Bluemix</w:t>
      </w:r>
      <w:proofErr w:type="spellEnd"/>
      <w:ins w:id="305" w:author="DA 一色" w:date="2016-08-01T15:12:00Z">
        <w:r w:rsidR="005559F3">
          <w:rPr>
            <w:rFonts w:ascii="ＭＳ ゴシック" w:hAnsi="ＭＳ ゴシック"/>
          </w:rPr>
          <w:t>」</w:t>
        </w:r>
      </w:ins>
      <w:ins w:id="306" w:author="DA 一色" w:date="2016-08-01T15:11:00Z">
        <w:r w:rsidR="006B4D13">
          <w:rPr>
            <w:rFonts w:ascii="ＭＳ ゴシック" w:hAnsi="ＭＳ ゴシック"/>
          </w:rPr>
          <w:t>の</w:t>
        </w:r>
        <w:r w:rsidR="006B4D13">
          <w:rPr>
            <w:rFonts w:ascii="ＭＳ ゴシック" w:hAnsi="ＭＳ ゴシック" w:hint="eastAsia"/>
          </w:rPr>
          <w:t>Swift</w:t>
        </w:r>
      </w:ins>
      <w:ins w:id="307" w:author="DA 一色" w:date="2016-08-01T15:15:00Z">
        <w:r w:rsidR="005559F3">
          <w:rPr>
            <w:rFonts w:ascii="ＭＳ ゴシック" w:hAnsi="ＭＳ ゴシック" w:hint="eastAsia"/>
          </w:rPr>
          <w:t>対応</w:t>
        </w:r>
      </w:ins>
      <w:commentRangeEnd w:id="303"/>
      <w:r w:rsidR="005559F3">
        <w:rPr>
          <w:rStyle w:val="CommentReference"/>
        </w:rPr>
        <w:commentReference w:id="303"/>
      </w:r>
      <w:r w:rsidRPr="00680A13">
        <w:rPr>
          <w:rFonts w:ascii="ＭＳ ゴシック" w:hAnsi="ＭＳ ゴシック"/>
        </w:rPr>
        <w:t>◇https://developer.ibm.com/swift/◆</w:t>
      </w:r>
      <w:ins w:id="308" w:author="DA 一色" w:date="2016-08-01T15:11:00Z">
        <w:r w:rsidR="006B4D13">
          <w:rPr>
            <w:rFonts w:ascii="ＭＳ ゴシック" w:hAnsi="ＭＳ ゴシック" w:hint="eastAsia"/>
          </w:rPr>
          <w:t>と</w:t>
        </w:r>
      </w:ins>
      <w:ins w:id="309" w:author="DA 一色" w:date="2016-08-01T15:16:00Z">
        <w:r w:rsidR="005559F3">
          <w:rPr>
            <w:rFonts w:ascii="ＭＳ ゴシック" w:hAnsi="ＭＳ ゴシック" w:hint="eastAsia"/>
          </w:rPr>
          <w:t>、</w:t>
        </w:r>
      </w:ins>
      <w:ins w:id="310" w:author="DA 一色" w:date="2016-08-01T15:17:00Z">
        <w:r w:rsidR="005559F3">
          <w:rPr>
            <w:rFonts w:ascii="ＭＳ ゴシック" w:hAnsi="ＭＳ ゴシック" w:hint="eastAsia"/>
          </w:rPr>
          <w:t>Swiftベースの</w:t>
        </w:r>
      </w:ins>
      <w:r w:rsidRPr="00680A13">
        <w:rPr>
          <w:rFonts w:ascii="ＭＳ ゴシック" w:hAnsi="ＭＳ ゴシック"/>
        </w:rPr>
        <w:t>Webフレームワーク</w:t>
      </w:r>
      <w:ins w:id="311" w:author="Shinji Kawasaki" w:date="2016-07-31T14:29:00Z">
        <w:r w:rsidR="002010EB" w:rsidRPr="00680A13">
          <w:rPr>
            <w:rFonts w:ascii="ＭＳ ゴシック" w:hAnsi="ＭＳ ゴシック" w:hint="eastAsia"/>
          </w:rPr>
          <w:t>「</w:t>
        </w:r>
      </w:ins>
      <w:r w:rsidRPr="00680A13">
        <w:rPr>
          <w:rFonts w:ascii="ＭＳ ゴシック" w:hAnsi="ＭＳ ゴシック"/>
        </w:rPr>
        <w:t>◆</w:t>
      </w:r>
      <w:proofErr w:type="spellStart"/>
      <w:r w:rsidRPr="00680A13">
        <w:rPr>
          <w:rFonts w:ascii="ＭＳ ゴシック" w:hAnsi="ＭＳ ゴシック"/>
        </w:rPr>
        <w:t>Kitura◇https</w:t>
      </w:r>
      <w:proofErr w:type="spellEnd"/>
      <w:r w:rsidRPr="00680A13">
        <w:rPr>
          <w:rFonts w:ascii="ＭＳ ゴシック" w:hAnsi="ＭＳ ゴシック"/>
        </w:rPr>
        <w:t>://github.com/IBM-Swift/</w:t>
      </w:r>
      <w:proofErr w:type="spellStart"/>
      <w:r w:rsidRPr="00680A13">
        <w:rPr>
          <w:rFonts w:ascii="ＭＳ ゴシック" w:hAnsi="ＭＳ ゴシック"/>
        </w:rPr>
        <w:t>Kitura</w:t>
      </w:r>
      <w:proofErr w:type="spellEnd"/>
      <w:r w:rsidRPr="00680A13">
        <w:rPr>
          <w:rFonts w:ascii="ＭＳ ゴシック" w:hAnsi="ＭＳ ゴシック"/>
        </w:rPr>
        <w:t>◆</w:t>
      </w:r>
      <w:ins w:id="312" w:author="Shinji Kawasaki" w:date="2016-07-31T14:29:00Z">
        <w:r w:rsidR="002010EB" w:rsidRPr="00680A13">
          <w:rPr>
            <w:rFonts w:ascii="ＭＳ ゴシック" w:hAnsi="ＭＳ ゴシック" w:hint="eastAsia"/>
          </w:rPr>
          <w:t>」</w:t>
        </w:r>
      </w:ins>
      <w:commentRangeStart w:id="313"/>
      <w:r w:rsidRPr="00680A13">
        <w:rPr>
          <w:rFonts w:ascii="ＭＳ ゴシック" w:hAnsi="ＭＳ ゴシック"/>
        </w:rPr>
        <w:t>を</w:t>
      </w:r>
      <w:commentRangeEnd w:id="313"/>
      <w:r w:rsidR="00382E51">
        <w:rPr>
          <w:rStyle w:val="CommentReference"/>
        </w:rPr>
        <w:commentReference w:id="313"/>
      </w:r>
      <w:r w:rsidRPr="00680A13">
        <w:rPr>
          <w:rFonts w:ascii="ＭＳ ゴシック" w:hAnsi="ＭＳ ゴシック"/>
        </w:rPr>
        <w:t>発表・公開し、実際にその成果が活用されつつある。</w:t>
      </w:r>
    </w:p>
    <w:p w14:paraId="13BAC1F9" w14:textId="77777777" w:rsidR="007D765A" w:rsidRPr="00680A13" w:rsidRDefault="007D765A" w:rsidP="007D765A">
      <w:pPr>
        <w:rPr>
          <w:rFonts w:ascii="ＭＳ ゴシック" w:hAnsi="ＭＳ ゴシック"/>
        </w:rPr>
      </w:pPr>
    </w:p>
    <w:p w14:paraId="7EB0220E" w14:textId="4BC43608" w:rsidR="007D765A" w:rsidRPr="00680A13" w:rsidRDefault="007D765A" w:rsidP="00680A13">
      <w:pPr>
        <w:pStyle w:val="Heading2"/>
      </w:pPr>
      <w:r w:rsidRPr="00680A13">
        <w:rPr>
          <w:rFonts w:hint="eastAsia"/>
        </w:rPr>
        <w:t>●</w:t>
      </w:r>
      <w:r w:rsidRPr="00680A13">
        <w:t>2016年3月21日</w:t>
      </w:r>
      <w:r w:rsidRPr="00680A13">
        <w:rPr>
          <w:rFonts w:hint="eastAsia"/>
        </w:rPr>
        <w:t>：</w:t>
      </w:r>
      <w:r w:rsidRPr="00680A13">
        <w:t xml:space="preserve"> Swift 2.2</w:t>
      </w:r>
      <w:ins w:id="314" w:author="DA 一色" w:date="2016-08-01T14:42:00Z">
        <w:r w:rsidR="00CD6255">
          <w:t>／</w:t>
        </w:r>
      </w:ins>
      <w:proofErr w:type="spellStart"/>
      <w:r w:rsidRPr="00680A13">
        <w:t>Xcode</w:t>
      </w:r>
      <w:proofErr w:type="spellEnd"/>
      <w:r w:rsidRPr="00680A13">
        <w:t xml:space="preserve"> 7.2の正式版リリース</w:t>
      </w:r>
    </w:p>
    <w:p w14:paraId="4617608E" w14:textId="77777777" w:rsidR="007D765A" w:rsidRPr="00680A13" w:rsidRDefault="007D765A" w:rsidP="007D765A">
      <w:pPr>
        <w:rPr>
          <w:rFonts w:ascii="ＭＳ ゴシック" w:hAnsi="ＭＳ ゴシック"/>
        </w:rPr>
      </w:pPr>
    </w:p>
    <w:p w14:paraId="09E00FF7" w14:textId="18944A7B" w:rsidR="007D765A" w:rsidRPr="00680A13" w:rsidRDefault="007D765A" w:rsidP="007D765A">
      <w:pPr>
        <w:rPr>
          <w:rFonts w:ascii="ＭＳ ゴシック" w:hAnsi="ＭＳ ゴシック"/>
        </w:rPr>
      </w:pPr>
      <w:r w:rsidRPr="00680A13">
        <w:rPr>
          <w:rFonts w:ascii="ＭＳ ゴシック" w:hAnsi="ＭＳ ゴシック" w:hint="eastAsia"/>
        </w:rPr>
        <w:t xml:space="preserve">　そして</w:t>
      </w:r>
      <w:r w:rsidRPr="00680A13">
        <w:rPr>
          <w:rFonts w:ascii="ＭＳ ゴシック" w:hAnsi="ＭＳ ゴシック"/>
        </w:rPr>
        <w:t>2016年3月21日、オープンソース化後</w:t>
      </w:r>
      <w:ins w:id="315" w:author="Shinji Kawasaki" w:date="2016-07-31T14:29:00Z">
        <w:r w:rsidR="002010EB" w:rsidRPr="00680A13">
          <w:rPr>
            <w:rFonts w:ascii="ＭＳ ゴシック" w:hAnsi="ＭＳ ゴシック" w:hint="eastAsia"/>
          </w:rPr>
          <w:t>、</w:t>
        </w:r>
      </w:ins>
      <w:r w:rsidRPr="00680A13">
        <w:rPr>
          <w:rFonts w:ascii="ＭＳ ゴシック" w:hAnsi="ＭＳ ゴシック"/>
        </w:rPr>
        <w:t>初となるバージョン</w:t>
      </w:r>
      <w:ins w:id="316" w:author="Shinji Kawasaki" w:date="2016-07-31T14:30:00Z">
        <w:r w:rsidR="002010EB" w:rsidRPr="00680A13">
          <w:rPr>
            <w:rFonts w:ascii="ＭＳ ゴシック" w:hAnsi="ＭＳ ゴシック" w:hint="eastAsia"/>
          </w:rPr>
          <w:t>アップが行われ、</w:t>
        </w:r>
      </w:ins>
      <w:r w:rsidRPr="00680A13">
        <w:rPr>
          <w:rFonts w:ascii="ＭＳ ゴシック" w:hAnsi="ＭＳ ゴシック"/>
        </w:rPr>
        <w:t>◆</w:t>
      </w:r>
      <w:ins w:id="317" w:author="DA 一色" w:date="2016-08-01T15:18:00Z">
        <w:r w:rsidR="005559F3">
          <w:rPr>
            <w:rFonts w:ascii="ＭＳ ゴシック" w:hAnsi="ＭＳ ゴシック"/>
          </w:rPr>
          <w:t>△</w:t>
        </w:r>
      </w:ins>
      <w:r w:rsidRPr="00680A13">
        <w:rPr>
          <w:rFonts w:ascii="ＭＳ ゴシック" w:hAnsi="ＭＳ ゴシック"/>
        </w:rPr>
        <w:t>Swift 2.2</w:t>
      </w:r>
      <w:ins w:id="318" w:author="DA 一色" w:date="2016-08-01T15:18:00Z">
        <w:r w:rsidR="005559F3">
          <w:rPr>
            <w:rFonts w:ascii="ＭＳ ゴシック" w:hAnsi="ＭＳ ゴシック"/>
          </w:rPr>
          <w:t>△</w:t>
        </w:r>
      </w:ins>
      <w:r w:rsidRPr="00680A13">
        <w:rPr>
          <w:rFonts w:ascii="ＭＳ ゴシック" w:hAnsi="ＭＳ ゴシック"/>
        </w:rPr>
        <w:t>がリリースされた◇https://swift.org/blog/swift-2-2-released/◆。</w:t>
      </w:r>
      <w:r w:rsidRPr="00680A13">
        <w:rPr>
          <w:rFonts w:ascii="ＭＳ ゴシック" w:hAnsi="ＭＳ ゴシック" w:hint="eastAsia"/>
        </w:rPr>
        <w:t>その中でも分かりやすいものとしては以下のような変更があった。</w:t>
      </w:r>
    </w:p>
    <w:p w14:paraId="73D12B2D" w14:textId="77777777" w:rsidR="007D765A" w:rsidRPr="00680A13" w:rsidRDefault="007D765A" w:rsidP="007D765A">
      <w:pPr>
        <w:rPr>
          <w:rFonts w:ascii="ＭＳ ゴシック" w:hAnsi="ＭＳ ゴシック"/>
        </w:rPr>
      </w:pPr>
    </w:p>
    <w:p w14:paraId="3A72633F" w14:textId="263A1775" w:rsidR="00EF52C5" w:rsidRPr="00680A13" w:rsidRDefault="007D765A" w:rsidP="007D765A">
      <w:pPr>
        <w:rPr>
          <w:rFonts w:ascii="ＭＳ ゴシック" w:hAnsi="ＭＳ ゴシック"/>
        </w:rPr>
      </w:pPr>
      <w:r w:rsidRPr="00680A13">
        <w:rPr>
          <w:rFonts w:ascii="ＭＳ ゴシック" w:hAnsi="ＭＳ ゴシック" w:hint="eastAsia"/>
        </w:rPr>
        <w:t>・ ◆</w:t>
      </w:r>
      <w:ins w:id="319" w:author="Shinji Kawasaki" w:date="2016-07-31T14:31:00Z">
        <w:r w:rsidR="002010EB" w:rsidRPr="00680A13">
          <w:rPr>
            <w:rFonts w:ascii="ＭＳ ゴシック" w:hAnsi="ＭＳ ゴシック" w:hint="eastAsia"/>
          </w:rPr>
          <w:t>◎</w:t>
        </w:r>
      </w:ins>
      <w:r w:rsidRPr="00680A13">
        <w:rPr>
          <w:rFonts w:ascii="ＭＳ ゴシック" w:hAnsi="ＭＳ ゴシック"/>
        </w:rPr>
        <w:t>#selector</w:t>
      </w:r>
      <w:ins w:id="320" w:author="Shinji Kawasaki" w:date="2016-07-31T14:31:00Z">
        <w:r w:rsidR="002010EB" w:rsidRPr="00680A13">
          <w:rPr>
            <w:rFonts w:ascii="ＭＳ ゴシック" w:hAnsi="ＭＳ ゴシック" w:hint="eastAsia"/>
          </w:rPr>
          <w:t>◎</w:t>
        </w:r>
      </w:ins>
      <w:ins w:id="321" w:author="Shinji Kawasaki" w:date="2016-07-31T14:33:00Z">
        <w:r w:rsidR="002010EB" w:rsidRPr="00680A13">
          <w:rPr>
            <w:rFonts w:ascii="ＭＳ ゴシック" w:hAnsi="ＭＳ ゴシック" w:hint="eastAsia"/>
          </w:rPr>
          <w:t>式</w:t>
        </w:r>
      </w:ins>
      <w:r w:rsidRPr="00680A13">
        <w:rPr>
          <w:rFonts w:ascii="ＭＳ ゴシック" w:hAnsi="ＭＳ ゴシック"/>
        </w:rPr>
        <w:t>の導入◇https://github.com/apple/swift-evolution/blob/master/proposals/0022-objc-selectors.md◆</w:t>
      </w:r>
      <w:ins w:id="322" w:author="DA 一色" w:date="2016-08-01T15:18:00Z">
        <w:r w:rsidR="005559F3">
          <w:rPr>
            <w:rFonts w:ascii="ＭＳ ゴシック" w:hAnsi="ＭＳ ゴシック"/>
          </w:rPr>
          <w:t>：</w:t>
        </w:r>
      </w:ins>
    </w:p>
    <w:p w14:paraId="51563224" w14:textId="6F4080A6" w:rsidR="007D765A" w:rsidRPr="00680A13" w:rsidRDefault="005559F3" w:rsidP="007D765A">
      <w:pPr>
        <w:rPr>
          <w:rFonts w:ascii="ＭＳ ゴシック" w:hAnsi="ＭＳ ゴシック"/>
        </w:rPr>
      </w:pPr>
      <w:ins w:id="323" w:author="DA 一色" w:date="2016-08-01T15:18:00Z">
        <w:r>
          <w:rPr>
            <w:rFonts w:ascii="ＭＳ ゴシック" w:hAnsi="ＭＳ ゴシック" w:hint="eastAsia"/>
          </w:rPr>
          <w:t xml:space="preserve">　　</w:t>
        </w:r>
      </w:ins>
      <w:r w:rsidR="00EF52C5" w:rsidRPr="00680A13">
        <w:rPr>
          <w:rFonts w:ascii="ＭＳ ゴシック" w:hAnsi="ＭＳ ゴシック" w:hint="eastAsia"/>
        </w:rPr>
        <w:t xml:space="preserve">－ </w:t>
      </w:r>
      <w:r w:rsidR="007D765A" w:rsidRPr="00680A13">
        <w:rPr>
          <w:rFonts w:ascii="ＭＳ ゴシック" w:hAnsi="ＭＳ ゴシック"/>
        </w:rPr>
        <w:t>Selector指定が文字列で</w:t>
      </w:r>
      <w:ins w:id="324" w:author="Shinji Kawasaki" w:date="2016-07-31T11:45:00Z">
        <w:r w:rsidR="00A84B63" w:rsidRPr="00680A13">
          <w:rPr>
            <w:rFonts w:ascii="ＭＳ ゴシック" w:hAnsi="ＭＳ ゴシック" w:hint="eastAsia"/>
          </w:rPr>
          <w:t>はなく</w:t>
        </w:r>
      </w:ins>
      <w:r w:rsidR="007D765A" w:rsidRPr="00680A13">
        <w:rPr>
          <w:rFonts w:ascii="ＭＳ ゴシック" w:hAnsi="ＭＳ ゴシック"/>
        </w:rPr>
        <w:t>タイプセーフに行えるように</w:t>
      </w:r>
    </w:p>
    <w:p w14:paraId="72CE6924" w14:textId="5459225B" w:rsidR="007D765A" w:rsidRPr="00680A13" w:rsidRDefault="007D765A" w:rsidP="007D765A">
      <w:pPr>
        <w:rPr>
          <w:rFonts w:ascii="ＭＳ ゴシック" w:hAnsi="ＭＳ ゴシック"/>
        </w:rPr>
      </w:pPr>
      <w:r w:rsidRPr="00680A13">
        <w:rPr>
          <w:rFonts w:ascii="ＭＳ ゴシック" w:hAnsi="ＭＳ ゴシック" w:hint="eastAsia"/>
        </w:rPr>
        <w:t>・ ◆</w:t>
      </w:r>
      <w:r w:rsidR="00474DBC" w:rsidRPr="00474DBC">
        <w:rPr>
          <w:rFonts w:ascii="ＭＳ ゴシック" w:hAnsi="ＭＳ ゴシック"/>
        </w:rPr>
        <w:t>Swiftバージョンによるビルド切り替えオプションの導入</w:t>
      </w:r>
      <w:bookmarkStart w:id="325" w:name="_GoBack"/>
      <w:bookmarkEnd w:id="325"/>
      <w:r w:rsidRPr="00680A13">
        <w:rPr>
          <w:rFonts w:ascii="ＭＳ ゴシック" w:hAnsi="ＭＳ ゴシック"/>
        </w:rPr>
        <w:t>◇https://github.com/apple/swift-evolution/blob/master/proposals/0020-if-swift-version.md◆</w:t>
      </w:r>
    </w:p>
    <w:p w14:paraId="73A470A7" w14:textId="4FF1185D" w:rsidR="007D765A" w:rsidRPr="00680A13" w:rsidRDefault="007D765A" w:rsidP="007D765A">
      <w:pPr>
        <w:rPr>
          <w:rFonts w:ascii="ＭＳ ゴシック" w:hAnsi="ＭＳ ゴシック"/>
        </w:rPr>
      </w:pPr>
      <w:r w:rsidRPr="00680A13">
        <w:rPr>
          <w:rFonts w:ascii="ＭＳ ゴシック" w:hAnsi="ＭＳ ゴシック" w:hint="eastAsia"/>
        </w:rPr>
        <w:t>・ ◆</w:t>
      </w:r>
      <w:ins w:id="326" w:author="Shinji Kawasaki" w:date="2016-07-31T14:33:00Z">
        <w:r w:rsidR="002010EB" w:rsidRPr="00680A13">
          <w:rPr>
            <w:rFonts w:ascii="ＭＳ ゴシック" w:hAnsi="ＭＳ ゴシック" w:hint="eastAsia"/>
          </w:rPr>
          <w:t>◎</w:t>
        </w:r>
      </w:ins>
      <w:r w:rsidRPr="00680A13">
        <w:rPr>
          <w:rFonts w:ascii="ＭＳ ゴシック" w:hAnsi="ＭＳ ゴシック"/>
        </w:rPr>
        <w:t>++</w:t>
      </w:r>
      <w:ins w:id="327" w:author="Shinji Kawasaki" w:date="2016-07-31T14:33:00Z">
        <w:r w:rsidR="002010EB" w:rsidRPr="00680A13">
          <w:rPr>
            <w:rFonts w:ascii="ＭＳ ゴシック" w:hAnsi="ＭＳ ゴシック" w:hint="eastAsia"/>
          </w:rPr>
          <w:t>◎</w:t>
        </w:r>
      </w:ins>
      <w:ins w:id="328" w:author="DA 一色" w:date="2016-08-01T15:19:00Z">
        <w:r w:rsidR="005559F3">
          <w:rPr>
            <w:rFonts w:ascii="ＭＳ ゴシック" w:hAnsi="ＭＳ ゴシック" w:hint="eastAsia"/>
          </w:rPr>
          <w:t>／</w:t>
        </w:r>
      </w:ins>
      <w:ins w:id="329" w:author="Shinji Kawasaki" w:date="2016-07-31T14:34:00Z">
        <w:r w:rsidR="002010EB" w:rsidRPr="00680A13">
          <w:rPr>
            <w:rFonts w:ascii="ＭＳ ゴシック" w:hAnsi="ＭＳ ゴシック" w:hint="eastAsia"/>
          </w:rPr>
          <w:t>◎</w:t>
        </w:r>
      </w:ins>
      <w:r w:rsidRPr="00680A13">
        <w:rPr>
          <w:rFonts w:ascii="ＭＳ ゴシック" w:hAnsi="ＭＳ ゴシック"/>
        </w:rPr>
        <w:t>--</w:t>
      </w:r>
      <w:ins w:id="330" w:author="Shinji Kawasaki" w:date="2016-07-31T14:34:00Z">
        <w:r w:rsidR="002010EB" w:rsidRPr="00680A13">
          <w:rPr>
            <w:rFonts w:ascii="ＭＳ ゴシック" w:hAnsi="ＭＳ ゴシック" w:hint="eastAsia"/>
          </w:rPr>
          <w:t>◎</w:t>
        </w:r>
      </w:ins>
      <w:r w:rsidRPr="00680A13">
        <w:rPr>
          <w:rFonts w:ascii="ＭＳ ゴシック" w:hAnsi="ＭＳ ゴシック"/>
        </w:rPr>
        <w:t>記法が非推奨に◇https://github.com/apple/swift-evolution/blob/master/proposals/0004-remove-pre-post-inc-decrement.md◆</w:t>
      </w:r>
    </w:p>
    <w:p w14:paraId="0682AA23" w14:textId="135F089E" w:rsidR="007D765A" w:rsidRPr="00680A13" w:rsidRDefault="007D765A" w:rsidP="007D765A">
      <w:pPr>
        <w:rPr>
          <w:rFonts w:ascii="ＭＳ ゴシック" w:hAnsi="ＭＳ ゴシック"/>
        </w:rPr>
      </w:pPr>
      <w:r w:rsidRPr="00680A13">
        <w:rPr>
          <w:rFonts w:ascii="ＭＳ ゴシック" w:hAnsi="ＭＳ ゴシック" w:hint="eastAsia"/>
        </w:rPr>
        <w:t>・ ◆</w:t>
      </w:r>
      <w:r w:rsidRPr="00680A13">
        <w:rPr>
          <w:rFonts w:ascii="ＭＳ ゴシック" w:hAnsi="ＭＳ ゴシック"/>
        </w:rPr>
        <w:t>Cスタイルの</w:t>
      </w:r>
      <w:ins w:id="331" w:author="Shinji Kawasaki" w:date="2016-07-31T14:34:00Z">
        <w:r w:rsidR="002010EB" w:rsidRPr="00680A13">
          <w:rPr>
            <w:rFonts w:ascii="ＭＳ ゴシック" w:hAnsi="ＭＳ ゴシック" w:hint="eastAsia"/>
          </w:rPr>
          <w:t>◎</w:t>
        </w:r>
      </w:ins>
      <w:r w:rsidRPr="00680A13">
        <w:rPr>
          <w:rFonts w:ascii="ＭＳ ゴシック" w:hAnsi="ＭＳ ゴシック"/>
        </w:rPr>
        <w:t>for</w:t>
      </w:r>
      <w:ins w:id="332" w:author="Shinji Kawasaki" w:date="2016-07-31T14:34:00Z">
        <w:r w:rsidR="002010EB" w:rsidRPr="00680A13">
          <w:rPr>
            <w:rFonts w:ascii="ＭＳ ゴシック" w:hAnsi="ＭＳ ゴシック" w:hint="eastAsia"/>
          </w:rPr>
          <w:t>◎</w:t>
        </w:r>
      </w:ins>
      <w:r w:rsidRPr="00680A13">
        <w:rPr>
          <w:rFonts w:ascii="ＭＳ ゴシック" w:hAnsi="ＭＳ ゴシック"/>
        </w:rPr>
        <w:t>ステートメントが非推奨に◇https://github.com/apple/swift-evolution/blob/master/proposals/0007-remove-c-style-for-loops.md◆</w:t>
      </w:r>
    </w:p>
    <w:p w14:paraId="5DC5B0BE" w14:textId="384B9C11" w:rsidR="007D765A" w:rsidRPr="00680A13" w:rsidRDefault="007D765A" w:rsidP="007D765A">
      <w:pPr>
        <w:rPr>
          <w:rFonts w:ascii="ＭＳ ゴシック" w:hAnsi="ＭＳ ゴシック"/>
        </w:rPr>
      </w:pPr>
      <w:r w:rsidRPr="00680A13">
        <w:rPr>
          <w:rFonts w:ascii="ＭＳ ゴシック" w:hAnsi="ＭＳ ゴシック" w:hint="eastAsia"/>
        </w:rPr>
        <w:t>・ ◆◎</w:t>
      </w:r>
      <w:r w:rsidRPr="00680A13">
        <w:rPr>
          <w:rFonts w:ascii="ＭＳ ゴシック" w:hAnsi="ＭＳ ゴシック"/>
        </w:rPr>
        <w:t>__FILE__◎</w:t>
      </w:r>
      <w:ins w:id="333" w:author="Shinji Kawasaki" w:date="2016-07-31T14:42:00Z">
        <w:r w:rsidR="00DD222E" w:rsidRPr="00680A13">
          <w:rPr>
            <w:rFonts w:ascii="ＭＳ ゴシック" w:hAnsi="ＭＳ ゴシック" w:hint="eastAsia"/>
          </w:rPr>
          <w:t>識別子</w:t>
        </w:r>
      </w:ins>
      <w:r w:rsidRPr="00680A13">
        <w:rPr>
          <w:rFonts w:ascii="ＭＳ ゴシック" w:hAnsi="ＭＳ ゴシック"/>
        </w:rPr>
        <w:t>などが非推奨に</w:t>
      </w:r>
      <w:r w:rsidRPr="00680A13">
        <w:rPr>
          <w:rFonts w:ascii="ＭＳ ゴシック" w:hAnsi="ＭＳ ゴシック" w:hint="eastAsia"/>
        </w:rPr>
        <w:t>（</w:t>
      </w:r>
      <w:r w:rsidRPr="00680A13">
        <w:rPr>
          <w:rFonts w:ascii="ＭＳ ゴシック" w:hAnsi="ＭＳ ゴシック"/>
        </w:rPr>
        <w:t>◎#file◎</w:t>
      </w:r>
      <w:ins w:id="334" w:author="Shinji Kawasaki" w:date="2016-07-31T14:44:00Z">
        <w:r w:rsidR="00DD222E" w:rsidRPr="00680A13">
          <w:rPr>
            <w:rFonts w:ascii="ＭＳ ゴシック" w:hAnsi="ＭＳ ゴシック" w:hint="eastAsia"/>
          </w:rPr>
          <w:t>識別子</w:t>
        </w:r>
      </w:ins>
      <w:r w:rsidRPr="00680A13">
        <w:rPr>
          <w:rFonts w:ascii="ＭＳ ゴシック" w:hAnsi="ＭＳ ゴシック"/>
        </w:rPr>
        <w:t>などに変更</w:t>
      </w:r>
      <w:r w:rsidRPr="00680A13">
        <w:rPr>
          <w:rFonts w:ascii="ＭＳ ゴシック" w:hAnsi="ＭＳ ゴシック" w:hint="eastAsia"/>
        </w:rPr>
        <w:t>）</w:t>
      </w:r>
      <w:r w:rsidRPr="00680A13">
        <w:rPr>
          <w:rFonts w:ascii="ＭＳ ゴシック" w:hAnsi="ＭＳ ゴシック"/>
        </w:rPr>
        <w:t>◇https://github.com/apple/swift-evolution/blob/e4328889a9643100177aef19f6f428855c5d0cf2/proposals/0028-modernizing-debug-identifiers.md◆</w:t>
      </w:r>
    </w:p>
    <w:p w14:paraId="041A536D" w14:textId="77777777" w:rsidR="007D765A" w:rsidRPr="00680A13" w:rsidRDefault="007D765A" w:rsidP="007D765A">
      <w:pPr>
        <w:rPr>
          <w:rFonts w:ascii="ＭＳ ゴシック" w:hAnsi="ＭＳ ゴシック"/>
        </w:rPr>
      </w:pPr>
    </w:p>
    <w:p w14:paraId="00FF2D61" w14:textId="3DE9DDDC" w:rsidR="007D765A" w:rsidRPr="00680A13" w:rsidRDefault="007D765A" w:rsidP="007D765A">
      <w:pPr>
        <w:rPr>
          <w:rFonts w:ascii="ＭＳ ゴシック" w:hAnsi="ＭＳ ゴシック"/>
        </w:rPr>
      </w:pPr>
      <w:r w:rsidRPr="00680A13">
        <w:rPr>
          <w:rFonts w:ascii="ＭＳ ゴシック" w:hAnsi="ＭＳ ゴシック" w:hint="eastAsia"/>
        </w:rPr>
        <w:t xml:space="preserve">　全てに◆</w:t>
      </w:r>
      <w:r w:rsidRPr="00680A13">
        <w:rPr>
          <w:rFonts w:ascii="ＭＳ ゴシック" w:hAnsi="ＭＳ ゴシック"/>
        </w:rPr>
        <w:t>GitHubのProposal◇https://github.com/apple/swift-evolution/tree/master/proposals◆へのリンクを</w:t>
      </w:r>
      <w:ins w:id="335" w:author="DA 一色" w:date="2016-08-01T15:20:00Z">
        <w:r w:rsidR="005559F3">
          <w:rPr>
            <w:rFonts w:ascii="ＭＳ ゴシック" w:hAnsi="ＭＳ ゴシック"/>
          </w:rPr>
          <w:t>張</w:t>
        </w:r>
      </w:ins>
      <w:r w:rsidRPr="00680A13">
        <w:rPr>
          <w:rFonts w:ascii="ＭＳ ゴシック" w:hAnsi="ＭＳ ゴシック"/>
        </w:rPr>
        <w:t>ってある通り、実際にGitHubを通じたバグ修正・機能追加が反映されていることが分かる。Swiftの開発への貢献の仕方は◆swift.orgのContributingの章◇https://swift.org/contributing/◆</w:t>
      </w:r>
      <w:ins w:id="336" w:author="DA 一色" w:date="2016-08-01T15:20:00Z">
        <w:r w:rsidR="005559F3">
          <w:rPr>
            <w:rFonts w:ascii="ＭＳ ゴシック" w:hAnsi="ＭＳ ゴシック"/>
          </w:rPr>
          <w:t>（</w:t>
        </w:r>
      </w:ins>
      <w:ins w:id="337" w:author="DA 一色" w:date="2016-08-01T15:21:00Z">
        <w:r w:rsidR="005559F3">
          <w:rPr>
            <w:rFonts w:ascii="ＭＳ ゴシック" w:hAnsi="ＭＳ ゴシック"/>
          </w:rPr>
          <w:t>英語</w:t>
        </w:r>
      </w:ins>
      <w:ins w:id="338" w:author="DA 一色" w:date="2016-08-01T15:20:00Z">
        <w:r w:rsidR="005559F3">
          <w:rPr>
            <w:rFonts w:ascii="ＭＳ ゴシック" w:hAnsi="ＭＳ ゴシック"/>
          </w:rPr>
          <w:t>）</w:t>
        </w:r>
      </w:ins>
      <w:r w:rsidRPr="00680A13">
        <w:rPr>
          <w:rFonts w:ascii="ＭＳ ゴシック" w:hAnsi="ＭＳ ゴシック"/>
        </w:rPr>
        <w:t>に詳しく記載されている。</w:t>
      </w:r>
    </w:p>
    <w:p w14:paraId="587C9F3B" w14:textId="77777777" w:rsidR="007D765A" w:rsidRPr="00680A13" w:rsidRDefault="007D765A" w:rsidP="007D765A">
      <w:pPr>
        <w:rPr>
          <w:rFonts w:ascii="ＭＳ ゴシック" w:hAnsi="ＭＳ ゴシック"/>
        </w:rPr>
      </w:pPr>
    </w:p>
    <w:p w14:paraId="3FF56EBB" w14:textId="64FFA1AA" w:rsidR="007D765A" w:rsidRPr="00680A13" w:rsidRDefault="007D765A" w:rsidP="007D765A">
      <w:pPr>
        <w:rPr>
          <w:rFonts w:ascii="ＭＳ ゴシック" w:hAnsi="ＭＳ ゴシック"/>
        </w:rPr>
      </w:pPr>
      <w:r w:rsidRPr="00680A13">
        <w:rPr>
          <w:rFonts w:ascii="ＭＳ ゴシック" w:hAnsi="ＭＳ ゴシック" w:hint="eastAsia"/>
        </w:rPr>
        <w:t xml:space="preserve">　また目立つのが、非推奨になった仕様である。これまでは、バージョンアップの</w:t>
      </w:r>
      <w:ins w:id="339" w:author="DA 一色" w:date="2016-08-01T15:21:00Z">
        <w:r w:rsidR="005559F3">
          <w:rPr>
            <w:rFonts w:ascii="ＭＳ ゴシック" w:hAnsi="ＭＳ ゴシック" w:hint="eastAsia"/>
          </w:rPr>
          <w:t>たび</w:t>
        </w:r>
      </w:ins>
      <w:r w:rsidRPr="00680A13">
        <w:rPr>
          <w:rFonts w:ascii="ＭＳ ゴシック" w:hAnsi="ＭＳ ゴシック" w:hint="eastAsia"/>
        </w:rPr>
        <w:t>にコンパイルエラーが発生するような変更が多かったが、</w:t>
      </w:r>
      <w:r w:rsidRPr="00680A13">
        <w:rPr>
          <w:rFonts w:ascii="ＭＳ ゴシック" w:hAnsi="ＭＳ ゴシック"/>
        </w:rPr>
        <w:t>2.2では</w:t>
      </w:r>
      <w:ins w:id="340" w:author="DA 一色" w:date="2016-08-01T15:21:00Z">
        <w:r w:rsidR="005559F3">
          <w:rPr>
            <w:rFonts w:ascii="ＭＳ ゴシック" w:hAnsi="ＭＳ ゴシック"/>
          </w:rPr>
          <w:t>バージョン</w:t>
        </w:r>
      </w:ins>
      <w:r w:rsidRPr="00680A13">
        <w:rPr>
          <w:rFonts w:ascii="ＭＳ ゴシック" w:hAnsi="ＭＳ ゴシック"/>
        </w:rPr>
        <w:t>3で予定されている仕様変更の前に緩やかに警告で追従を促すように変わり、Swiftが安定へ向かっていることが伺える。</w:t>
      </w:r>
    </w:p>
    <w:p w14:paraId="45A5C823" w14:textId="77777777" w:rsidR="007D765A" w:rsidRPr="003D5A8C" w:rsidRDefault="007D765A" w:rsidP="007D765A">
      <w:pPr>
        <w:rPr>
          <w:rFonts w:ascii="ＭＳ ゴシック" w:hAnsi="ＭＳ ゴシック"/>
        </w:rPr>
      </w:pPr>
    </w:p>
    <w:p w14:paraId="03FBB625" w14:textId="6EC7CAA7" w:rsidR="007D765A" w:rsidRPr="00680A13" w:rsidRDefault="007D765A" w:rsidP="007D765A">
      <w:pPr>
        <w:rPr>
          <w:rFonts w:ascii="ＭＳ ゴシック" w:hAnsi="ＭＳ ゴシック"/>
        </w:rPr>
      </w:pPr>
      <w:r w:rsidRPr="00680A13">
        <w:rPr>
          <w:rFonts w:ascii="ＭＳ ゴシック" w:hAnsi="ＭＳ ゴシック" w:hint="eastAsia"/>
        </w:rPr>
        <w:t xml:space="preserve">　その後マイナーアップデートがあり、</w:t>
      </w:r>
      <w:ins w:id="341" w:author="DA 一色" w:date="2016-08-01T15:21:00Z">
        <w:r w:rsidR="005559F3">
          <w:rPr>
            <w:rFonts w:ascii="ＭＳ ゴシック" w:hAnsi="ＭＳ ゴシック"/>
          </w:rPr>
          <w:t>△</w:t>
        </w:r>
      </w:ins>
      <w:r w:rsidRPr="00680A13">
        <w:rPr>
          <w:rFonts w:ascii="ＭＳ ゴシック" w:hAnsi="ＭＳ ゴシック"/>
        </w:rPr>
        <w:t>2.2.1</w:t>
      </w:r>
      <w:ins w:id="342" w:author="DA 一色" w:date="2016-08-01T15:21:00Z">
        <w:r w:rsidR="005559F3">
          <w:rPr>
            <w:rFonts w:ascii="ＭＳ ゴシック" w:hAnsi="ＭＳ ゴシック"/>
          </w:rPr>
          <w:t>△</w:t>
        </w:r>
      </w:ins>
      <w:r w:rsidRPr="00680A13">
        <w:rPr>
          <w:rFonts w:ascii="ＭＳ ゴシック" w:hAnsi="ＭＳ ゴシック"/>
        </w:rPr>
        <w:t>が2016年7月現在の最新である。</w:t>
      </w:r>
    </w:p>
    <w:p w14:paraId="6A874B3B" w14:textId="77777777" w:rsidR="007D765A" w:rsidRPr="00680A13" w:rsidRDefault="007D765A" w:rsidP="007D765A">
      <w:pPr>
        <w:rPr>
          <w:rFonts w:ascii="ＭＳ ゴシック" w:hAnsi="ＭＳ ゴシック"/>
        </w:rPr>
      </w:pPr>
    </w:p>
    <w:p w14:paraId="635E1390" w14:textId="77777777" w:rsidR="007D765A" w:rsidRPr="00680A13" w:rsidRDefault="007D765A" w:rsidP="00680A13">
      <w:pPr>
        <w:pStyle w:val="Heading1"/>
        <w:spacing w:before="180" w:after="180"/>
      </w:pPr>
      <w:r w:rsidRPr="00680A13">
        <w:rPr>
          <w:rFonts w:hint="eastAsia"/>
        </w:rPr>
        <w:t>■まとめ</w:t>
      </w:r>
    </w:p>
    <w:p w14:paraId="2B216231" w14:textId="77777777" w:rsidR="007D765A" w:rsidRPr="00680A13" w:rsidRDefault="007D765A" w:rsidP="007D765A">
      <w:pPr>
        <w:rPr>
          <w:rFonts w:ascii="ＭＳ ゴシック" w:hAnsi="ＭＳ ゴシック"/>
        </w:rPr>
      </w:pPr>
    </w:p>
    <w:p w14:paraId="3AC0B456" w14:textId="2E288EEB" w:rsidR="007D765A" w:rsidRPr="00680A13" w:rsidRDefault="007D765A" w:rsidP="007D765A">
      <w:pPr>
        <w:rPr>
          <w:rFonts w:ascii="ＭＳ ゴシック" w:hAnsi="ＭＳ ゴシック"/>
        </w:rPr>
      </w:pPr>
      <w:r w:rsidRPr="00680A13">
        <w:rPr>
          <w:rFonts w:ascii="ＭＳ ゴシック" w:hAnsi="ＭＳ ゴシック" w:hint="eastAsia"/>
        </w:rPr>
        <w:t xml:space="preserve">　と、ここまでで実質</w:t>
      </w:r>
      <w:r w:rsidRPr="00680A13">
        <w:rPr>
          <w:rFonts w:ascii="ＭＳ ゴシック" w:hAnsi="ＭＳ ゴシック"/>
        </w:rPr>
        <w:t>2年ほどに</w:t>
      </w:r>
      <w:ins w:id="343" w:author="DA 一色" w:date="2016-08-01T15:22:00Z">
        <w:r w:rsidR="003D5A8C">
          <w:rPr>
            <w:rFonts w:ascii="ＭＳ ゴシック" w:hAnsi="ＭＳ ゴシック"/>
          </w:rPr>
          <w:t>わた</w:t>
        </w:r>
      </w:ins>
      <w:r w:rsidRPr="00680A13">
        <w:rPr>
          <w:rFonts w:ascii="ＭＳ ゴシック" w:hAnsi="ＭＳ ゴシック"/>
        </w:rPr>
        <w:t>るSwiftの変遷を見てきた。紹介しきれなかった細かい変更点は◆CHANGELOG◇https://github.com/openstack/swift/blob/master/CHANGELOG◆</w:t>
      </w:r>
      <w:ins w:id="344" w:author="DA 一色" w:date="2016-08-01T15:22:00Z">
        <w:r w:rsidR="003D5A8C">
          <w:rPr>
            <w:rFonts w:ascii="ＭＳ ゴシック" w:hAnsi="ＭＳ ゴシック"/>
          </w:rPr>
          <w:t>（英語）</w:t>
        </w:r>
      </w:ins>
      <w:r w:rsidRPr="00680A13">
        <w:rPr>
          <w:rFonts w:ascii="ＭＳ ゴシック" w:hAnsi="ＭＳ ゴシック"/>
        </w:rPr>
        <w:t>に全て載っている。</w:t>
      </w:r>
    </w:p>
    <w:p w14:paraId="0DD32C79" w14:textId="77777777" w:rsidR="007D765A" w:rsidRPr="00680A13" w:rsidRDefault="007D765A" w:rsidP="007D765A">
      <w:pPr>
        <w:rPr>
          <w:rFonts w:ascii="ＭＳ ゴシック" w:hAnsi="ＭＳ ゴシック"/>
        </w:rPr>
      </w:pPr>
    </w:p>
    <w:p w14:paraId="795DE0A4" w14:textId="4AD5AA70" w:rsidR="007D765A" w:rsidRPr="00680A13" w:rsidRDefault="007D765A" w:rsidP="007D765A">
      <w:pPr>
        <w:rPr>
          <w:rFonts w:ascii="ＭＳ ゴシック" w:hAnsi="ＭＳ ゴシック"/>
        </w:rPr>
      </w:pPr>
      <w:r w:rsidRPr="00680A13">
        <w:rPr>
          <w:rFonts w:ascii="ＭＳ ゴシック" w:hAnsi="ＭＳ ゴシック" w:hint="eastAsia"/>
        </w:rPr>
        <w:t xml:space="preserve">　オープンソース</w:t>
      </w:r>
      <w:ins w:id="345" w:author="Shinji Kawasaki" w:date="2016-07-31T14:45:00Z">
        <w:r w:rsidR="00DD222E" w:rsidRPr="00680A13">
          <w:rPr>
            <w:rFonts w:ascii="ＭＳ ゴシック" w:hAnsi="ＭＳ ゴシック" w:hint="eastAsia"/>
          </w:rPr>
          <w:t>化以</w:t>
        </w:r>
      </w:ins>
      <w:r w:rsidRPr="00680A13">
        <w:rPr>
          <w:rFonts w:ascii="ＭＳ ゴシック" w:hAnsi="ＭＳ ゴシック" w:hint="eastAsia"/>
        </w:rPr>
        <w:t>前は、</w:t>
      </w:r>
      <w:r w:rsidRPr="00680A13">
        <w:rPr>
          <w:rFonts w:ascii="ＭＳ ゴシック" w:hAnsi="ＭＳ ゴシック"/>
        </w:rPr>
        <w:t>Swiftの言語仕様は素晴らしいものの、バージョンアップ</w:t>
      </w:r>
      <w:ins w:id="346" w:author="Shinji Kawasaki" w:date="2016-07-31T14:45:00Z">
        <w:r w:rsidR="00DD222E" w:rsidRPr="00680A13">
          <w:rPr>
            <w:rFonts w:ascii="ＭＳ ゴシック" w:hAnsi="ＭＳ ゴシック" w:hint="eastAsia"/>
          </w:rPr>
          <w:t>ごとの変更点</w:t>
        </w:r>
      </w:ins>
      <w:r w:rsidRPr="00680A13">
        <w:rPr>
          <w:rFonts w:ascii="ＭＳ ゴシック" w:hAnsi="ＭＳ ゴシック"/>
        </w:rPr>
        <w:t>がありすぎることや</w:t>
      </w:r>
      <w:ins w:id="347" w:author="DA 一色" w:date="2016-08-01T15:23:00Z">
        <w:r w:rsidR="003D5A8C">
          <w:rPr>
            <w:rFonts w:ascii="ＭＳ ゴシック" w:hAnsi="ＭＳ ゴシック"/>
          </w:rPr>
          <w:t>、</w:t>
        </w:r>
      </w:ins>
      <w:r w:rsidRPr="00680A13">
        <w:rPr>
          <w:rFonts w:ascii="ＭＳ ゴシック" w:hAnsi="ＭＳ ゴシック"/>
        </w:rPr>
        <w:t>その開発フローがブラックボックスである</w:t>
      </w:r>
      <w:ins w:id="348" w:author="DA 一色" w:date="2016-08-01T15:23:00Z">
        <w:r w:rsidR="003D5A8C">
          <w:rPr>
            <w:rFonts w:ascii="ＭＳ ゴシック" w:hAnsi="ＭＳ ゴシック"/>
          </w:rPr>
          <w:t>こと</w:t>
        </w:r>
      </w:ins>
      <w:r w:rsidRPr="00680A13">
        <w:rPr>
          <w:rFonts w:ascii="ＭＳ ゴシック" w:hAnsi="ＭＳ ゴシック"/>
        </w:rPr>
        <w:t>など</w:t>
      </w:r>
      <w:ins w:id="349" w:author="Shinji Kawasaki" w:date="2016-07-31T14:46:00Z">
        <w:r w:rsidR="00DD222E" w:rsidRPr="00680A13">
          <w:rPr>
            <w:rFonts w:ascii="ＭＳ ゴシック" w:hAnsi="ＭＳ ゴシック" w:hint="eastAsia"/>
          </w:rPr>
          <w:t>、</w:t>
        </w:r>
      </w:ins>
      <w:r w:rsidRPr="00680A13">
        <w:rPr>
          <w:rFonts w:ascii="ＭＳ ゴシック" w:hAnsi="ＭＳ ゴシック"/>
        </w:rPr>
        <w:t>Swift</w:t>
      </w:r>
      <w:ins w:id="350" w:author="Shinji Kawasaki" w:date="2016-07-31T14:46:00Z">
        <w:r w:rsidR="00DD222E" w:rsidRPr="00680A13">
          <w:rPr>
            <w:rFonts w:ascii="ＭＳ ゴシック" w:hAnsi="ＭＳ ゴシック" w:hint="eastAsia"/>
          </w:rPr>
          <w:t>の将来</w:t>
        </w:r>
      </w:ins>
      <w:r w:rsidRPr="00680A13">
        <w:rPr>
          <w:rFonts w:ascii="ＭＳ ゴシック" w:hAnsi="ＭＳ ゴシック"/>
        </w:rPr>
        <w:t>がどうなっていくのか見えにくいところがあった。</w:t>
      </w:r>
      <w:r w:rsidRPr="00680A13">
        <w:rPr>
          <w:rFonts w:ascii="ＭＳ ゴシック" w:hAnsi="ＭＳ ゴシック" w:hint="eastAsia"/>
        </w:rPr>
        <w:t>オープンソース化で期待以上に多くのリソースが公開され、メーリングリスト</w:t>
      </w:r>
      <w:ins w:id="351" w:author="DA 一色" w:date="2016-08-01T15:23:00Z">
        <w:r w:rsidR="003D5A8C">
          <w:rPr>
            <w:rFonts w:ascii="ＭＳ ゴシック" w:hAnsi="ＭＳ ゴシック" w:hint="eastAsia"/>
          </w:rPr>
          <w:t>や</w:t>
        </w:r>
      </w:ins>
      <w:r w:rsidRPr="00680A13">
        <w:rPr>
          <w:rFonts w:ascii="ＭＳ ゴシック" w:hAnsi="ＭＳ ゴシック"/>
        </w:rPr>
        <w:t>GitHubを介したオープンな議論が見える</w:t>
      </w:r>
      <w:ins w:id="352" w:author="Shinji Kawasaki" w:date="2016-07-31T14:46:00Z">
        <w:r w:rsidR="00DD222E" w:rsidRPr="00680A13">
          <w:rPr>
            <w:rFonts w:ascii="ＭＳ ゴシック" w:hAnsi="ＭＳ ゴシック" w:hint="eastAsia"/>
          </w:rPr>
          <w:t>ようになった</w:t>
        </w:r>
      </w:ins>
      <w:r w:rsidRPr="00680A13">
        <w:rPr>
          <w:rFonts w:ascii="ＭＳ ゴシック" w:hAnsi="ＭＳ ゴシック"/>
        </w:rPr>
        <w:t>ことで、調べさえすればSwiftの今も未来も把握</w:t>
      </w:r>
      <w:ins w:id="353" w:author="Shinji Kawasaki" w:date="2016-07-31T11:45:00Z">
        <w:r w:rsidR="00A84B63" w:rsidRPr="00680A13">
          <w:rPr>
            <w:rFonts w:ascii="ＭＳ ゴシック" w:hAnsi="ＭＳ ゴシック" w:hint="eastAsia"/>
          </w:rPr>
          <w:t>できる</w:t>
        </w:r>
      </w:ins>
      <w:r w:rsidRPr="00680A13">
        <w:rPr>
          <w:rFonts w:ascii="ＭＳ ゴシック" w:hAnsi="ＭＳ ゴシック"/>
        </w:rPr>
        <w:t>ようになった。</w:t>
      </w:r>
    </w:p>
    <w:p w14:paraId="217FE6BF" w14:textId="77777777" w:rsidR="007D765A" w:rsidRPr="00680A13" w:rsidRDefault="007D765A" w:rsidP="007D765A">
      <w:pPr>
        <w:rPr>
          <w:rFonts w:ascii="ＭＳ ゴシック" w:hAnsi="ＭＳ ゴシック"/>
        </w:rPr>
      </w:pPr>
    </w:p>
    <w:p w14:paraId="42C3E7E8" w14:textId="37B9CD80" w:rsidR="00DC75A1" w:rsidRDefault="007D765A" w:rsidP="007D765A">
      <w:pPr>
        <w:rPr>
          <w:rFonts w:ascii="ＭＳ ゴシック" w:hAnsi="ＭＳ ゴシック"/>
        </w:rPr>
      </w:pPr>
      <w:r w:rsidRPr="00680A13">
        <w:rPr>
          <w:rFonts w:ascii="ＭＳ ゴシック" w:hAnsi="ＭＳ ゴシック" w:hint="eastAsia"/>
        </w:rPr>
        <w:t xml:space="preserve">　オープンソース化のタイミングで</w:t>
      </w:r>
      <w:ins w:id="354" w:author="DA 一色" w:date="2016-08-01T15:25:00Z">
        <w:r w:rsidR="003D5A8C">
          <w:rPr>
            <w:rFonts w:ascii="ＭＳ ゴシック" w:hAnsi="ＭＳ ゴシック"/>
          </w:rPr>
          <w:t>△</w:t>
        </w:r>
      </w:ins>
      <w:r w:rsidRPr="00680A13">
        <w:rPr>
          <w:rFonts w:ascii="ＭＳ ゴシック" w:hAnsi="ＭＳ ゴシック"/>
        </w:rPr>
        <w:t>Swift 3</w:t>
      </w:r>
      <w:ins w:id="355" w:author="DA 一色" w:date="2016-08-01T15:25:00Z">
        <w:r w:rsidR="003D5A8C">
          <w:rPr>
            <w:rFonts w:ascii="ＭＳ ゴシック" w:hAnsi="ＭＳ ゴシック"/>
          </w:rPr>
          <w:t>△</w:t>
        </w:r>
      </w:ins>
      <w:r w:rsidRPr="00680A13">
        <w:rPr>
          <w:rFonts w:ascii="ＭＳ ゴシック" w:hAnsi="ＭＳ ゴシック"/>
        </w:rPr>
        <w:t>のロードマップが公開され、</w:t>
      </w:r>
      <w:ins w:id="356" w:author="Shinji Kawasaki" w:date="2016-07-31T15:30:00Z">
        <w:r w:rsidR="000A33AE" w:rsidRPr="00680A13">
          <w:rPr>
            <w:rFonts w:ascii="ＭＳ ゴシック" w:hAnsi="ＭＳ ゴシック" w:hint="eastAsia"/>
          </w:rPr>
          <w:t>現在は</w:t>
        </w:r>
      </w:ins>
      <w:ins w:id="357" w:author="Shinji Kawasaki" w:date="2016-07-31T14:47:00Z">
        <w:r w:rsidR="00DD222E" w:rsidRPr="00680A13">
          <w:rPr>
            <w:rFonts w:ascii="ＭＳ ゴシック" w:hAnsi="ＭＳ ゴシック" w:hint="eastAsia"/>
          </w:rPr>
          <w:t>2016年</w:t>
        </w:r>
      </w:ins>
      <w:r w:rsidRPr="00680A13">
        <w:rPr>
          <w:rFonts w:ascii="ＭＳ ゴシック" w:hAnsi="ＭＳ ゴシック"/>
        </w:rPr>
        <w:t>9月</w:t>
      </w:r>
      <w:ins w:id="358" w:author="Shinji Kawasaki" w:date="2016-07-31T11:45:00Z">
        <w:r w:rsidR="00A84B63" w:rsidRPr="00680A13">
          <w:rPr>
            <w:rFonts w:ascii="ＭＳ ゴシック" w:hAnsi="ＭＳ ゴシック"/>
          </w:rPr>
          <w:t>ごろ</w:t>
        </w:r>
      </w:ins>
      <w:ins w:id="359" w:author="Shinji Kawasaki" w:date="2016-07-31T14:49:00Z">
        <w:r w:rsidR="00592D56" w:rsidRPr="00680A13">
          <w:rPr>
            <w:rFonts w:ascii="ＭＳ ゴシック" w:hAnsi="ＭＳ ゴシック" w:hint="eastAsia"/>
          </w:rPr>
          <w:t>の</w:t>
        </w:r>
      </w:ins>
      <w:r w:rsidRPr="00680A13">
        <w:rPr>
          <w:rFonts w:ascii="ＭＳ ゴシック" w:hAnsi="ＭＳ ゴシック"/>
        </w:rPr>
        <w:t>リリースに向けて着々と開発が進んでいる</w:t>
      </w:r>
      <w:ins w:id="360" w:author="Shinji Kawasaki" w:date="2016-07-31T14:49:00Z">
        <w:r w:rsidR="00592D56" w:rsidRPr="00680A13">
          <w:rPr>
            <w:rFonts w:ascii="ＭＳ ゴシック" w:hAnsi="ＭＳ ゴシック" w:hint="eastAsia"/>
          </w:rPr>
          <w:t>。</w:t>
        </w:r>
      </w:ins>
      <w:r w:rsidRPr="00680A13">
        <w:rPr>
          <w:rFonts w:ascii="ＭＳ ゴシック" w:hAnsi="ＭＳ ゴシック"/>
        </w:rPr>
        <w:t>第2回ではそのあたりの動向を分かりやすく紹介していく。</w:t>
      </w:r>
    </w:p>
    <w:p w14:paraId="38D4304D" w14:textId="77777777" w:rsidR="00226153" w:rsidRDefault="00226153" w:rsidP="007D765A">
      <w:pPr>
        <w:rPr>
          <w:rFonts w:ascii="ＭＳ ゴシック" w:hAnsi="ＭＳ ゴシック"/>
        </w:rPr>
      </w:pPr>
    </w:p>
    <w:p w14:paraId="77E4ACC2" w14:textId="4EBA8EFB" w:rsidR="00680A13" w:rsidRDefault="00226153" w:rsidP="007D765A">
      <w:pPr>
        <w:rPr>
          <w:rFonts w:ascii="Ricty Discord Regular" w:hAnsi="Ricty Discord Regular" w:cs="Ricty Discord Regular"/>
        </w:rPr>
      </w:pPr>
      <w:r>
        <w:rPr>
          <w:rFonts w:ascii="ＭＳ ゴシック" w:hAnsi="ＭＳ ゴシック" w:hint="eastAsia"/>
        </w:rPr>
        <w:t>また、最後にお知らせとして、</w:t>
      </w:r>
      <w:r>
        <w:rPr>
          <w:rFonts w:ascii="ＭＳ ゴシック" w:hAnsi="ＭＳ ゴシック"/>
        </w:rPr>
        <w:t>8</w:t>
      </w:r>
      <w:r>
        <w:rPr>
          <w:rFonts w:ascii="ＭＳ ゴシック" w:hAnsi="ＭＳ ゴシック" w:hint="eastAsia"/>
        </w:rPr>
        <w:t>月</w:t>
      </w:r>
      <w:r>
        <w:rPr>
          <w:rFonts w:ascii="ＭＳ ゴシック" w:hAnsi="ＭＳ ゴシック"/>
        </w:rPr>
        <w:t>20</w:t>
      </w:r>
      <w:r w:rsidR="00D34D24">
        <w:rPr>
          <w:rFonts w:ascii="ＭＳ ゴシック" w:hAnsi="ＭＳ ゴシック" w:hint="eastAsia"/>
        </w:rPr>
        <w:t>日に</w:t>
      </w:r>
      <w:r w:rsidR="00D34D24" w:rsidRPr="00D34D24">
        <w:rPr>
          <w:rFonts w:ascii="Ricty Discord Regular" w:hAnsi="Ricty Discord Regular" w:cs="Ricty Discord Regular"/>
        </w:rPr>
        <w:t>◆</w:t>
      </w:r>
      <w:proofErr w:type="spellStart"/>
      <w:r w:rsidRPr="00226153">
        <w:rPr>
          <w:rFonts w:ascii="ＭＳ ゴシック" w:hAnsi="ＭＳ ゴシック"/>
        </w:rPr>
        <w:t>iOSDC</w:t>
      </w:r>
      <w:proofErr w:type="spellEnd"/>
      <w:r w:rsidRPr="00226153">
        <w:rPr>
          <w:rFonts w:ascii="ＭＳ ゴシック" w:hAnsi="ＭＳ ゴシック"/>
        </w:rPr>
        <w:t xml:space="preserve"> Japan 2016 </w:t>
      </w:r>
      <w:r w:rsidRPr="00680A13">
        <w:rPr>
          <w:rFonts w:ascii="Ricty Discord Regular" w:hAnsi="Ricty Discord Regular" w:cs="Ricty Discord Regular"/>
        </w:rPr>
        <w:t>◆</w:t>
      </w:r>
      <w:hyperlink r:id="rId7" w:history="1">
        <w:r w:rsidRPr="00CB2159">
          <w:rPr>
            <w:rStyle w:val="Hyperlink"/>
            <w:rFonts w:ascii="ＭＳ ゴシック" w:hAnsi="ＭＳ ゴシック"/>
          </w:rPr>
          <w:t>https://iosdc.jp/2016/</w:t>
        </w:r>
        <w:r w:rsidRPr="00CB2159">
          <w:rPr>
            <w:rStyle w:val="Hyperlink"/>
            <w:rFonts w:ascii="Ricty Discord Regular" w:hAnsi="Ricty Discord Regular" w:cs="Ricty Discord Regular"/>
          </w:rPr>
          <w:t>◆</w:t>
        </w:r>
        <w:r w:rsidRPr="00CB2159">
          <w:rPr>
            <w:rStyle w:val="Hyperlink"/>
            <w:rFonts w:ascii="Ricty Discord Regular" w:hAnsi="Ricty Discord Regular" w:cs="Ricty Discord Regular" w:hint="eastAsia"/>
          </w:rPr>
          <w:t>という</w:t>
        </w:r>
        <w:proofErr w:type="spellStart"/>
        <w:r w:rsidRPr="00CB2159">
          <w:rPr>
            <w:rStyle w:val="Hyperlink"/>
            <w:rFonts w:ascii="Ricty Discord Regular" w:hAnsi="Ricty Discord Regular" w:cs="Ricty Discord Regular"/>
          </w:rPr>
          <w:t>iOS</w:t>
        </w:r>
        <w:proofErr w:type="spellEnd"/>
        <w:r w:rsidRPr="00CB2159">
          <w:rPr>
            <w:rStyle w:val="Hyperlink"/>
            <w:rFonts w:ascii="Ricty Discord Regular" w:hAnsi="Ricty Discord Regular" w:cs="Ricty Discord Regular"/>
          </w:rPr>
          <w:t>とその周辺技術に関するエンジニアのためのカンファレンス</w:t>
        </w:r>
      </w:hyperlink>
      <w:r>
        <w:rPr>
          <w:rFonts w:ascii="Ricty Discord Regular" w:hAnsi="Ricty Discord Regular" w:cs="Ricty Discord Regular" w:hint="eastAsia"/>
        </w:rPr>
        <w:t>（</w:t>
      </w:r>
      <w:r>
        <w:rPr>
          <w:rFonts w:ascii="Ricty Discord Regular" w:hAnsi="Ricty Discord Regular" w:cs="Ricty Discord Regular"/>
        </w:rPr>
        <w:t>400</w:t>
      </w:r>
      <w:r>
        <w:rPr>
          <w:rFonts w:ascii="Ricty Discord Regular" w:hAnsi="Ricty Discord Regular" w:cs="Ricty Discord Regular" w:hint="eastAsia"/>
        </w:rPr>
        <w:t>人規模）が開催される。</w:t>
      </w:r>
      <w:r>
        <w:rPr>
          <w:rFonts w:ascii="Ricty Discord Regular" w:hAnsi="Ricty Discord Regular" w:cs="Ricty Discord Regular"/>
        </w:rPr>
        <w:t>3</w:t>
      </w:r>
      <w:r>
        <w:rPr>
          <w:rFonts w:ascii="Ricty Discord Regular" w:hAnsi="Ricty Discord Regular" w:cs="Ricty Discord Regular" w:hint="eastAsia"/>
        </w:rPr>
        <w:t>月に渋谷で開催されて世界中から著名な</w:t>
      </w:r>
      <w:proofErr w:type="spellStart"/>
      <w:r>
        <w:rPr>
          <w:rFonts w:ascii="Ricty Discord Regular" w:hAnsi="Ricty Discord Regular" w:cs="Ricty Discord Regular"/>
        </w:rPr>
        <w:t>iOS</w:t>
      </w:r>
      <w:proofErr w:type="spellEnd"/>
      <w:r>
        <w:rPr>
          <w:rFonts w:ascii="Ricty Discord Regular" w:hAnsi="Ricty Discord Regular" w:cs="Ricty Discord Regular" w:hint="eastAsia"/>
        </w:rPr>
        <w:t>・</w:t>
      </w:r>
      <w:r>
        <w:rPr>
          <w:rFonts w:ascii="Ricty Discord Regular" w:hAnsi="Ricty Discord Regular" w:cs="Ricty Discord Regular"/>
        </w:rPr>
        <w:t>Swift</w:t>
      </w:r>
      <w:r>
        <w:rPr>
          <w:rFonts w:ascii="Ricty Discord Regular" w:hAnsi="Ricty Discord Regular" w:cs="Ricty Discord Regular" w:hint="eastAsia"/>
        </w:rPr>
        <w:t>エンジニアが集結した</w:t>
      </w:r>
      <w:r w:rsidR="00D34D24" w:rsidRPr="00D34D24">
        <w:rPr>
          <w:rFonts w:ascii="Ricty Discord Regular" w:hAnsi="Ricty Discord Regular" w:cs="Ricty Discord Regular"/>
        </w:rPr>
        <w:t>◆</w:t>
      </w:r>
      <w:proofErr w:type="spellStart"/>
      <w:r>
        <w:rPr>
          <w:rFonts w:ascii="Ricty Discord Regular" w:hAnsi="Ricty Discord Regular" w:cs="Ricty Discord Regular"/>
        </w:rPr>
        <w:t>try!Swif</w:t>
      </w:r>
      <w:r w:rsidRPr="00680A13">
        <w:rPr>
          <w:rFonts w:ascii="Ricty Discord Regular" w:hAnsi="Ricty Discord Regular" w:cs="Ricty Discord Regular"/>
        </w:rPr>
        <w:t>◆</w:t>
      </w:r>
      <w:r>
        <w:rPr>
          <w:rFonts w:ascii="Ricty Discord Regular" w:hAnsi="Ricty Discord Regular" w:cs="Ricty Discord Regular"/>
        </w:rPr>
        <w:t>t</w:t>
      </w:r>
      <w:r w:rsidRPr="00226153">
        <w:rPr>
          <w:rFonts w:ascii="Ricty Discord Regular" w:hAnsi="Ricty Discord Regular" w:cs="Ricty Discord Regular"/>
        </w:rPr>
        <w:t>http</w:t>
      </w:r>
      <w:proofErr w:type="spellEnd"/>
      <w:r w:rsidRPr="00226153">
        <w:rPr>
          <w:rFonts w:ascii="Ricty Discord Regular" w:hAnsi="Ricty Discord Regular" w:cs="Ricty Discord Regular"/>
        </w:rPr>
        <w:t>://www.tryswiftconf.com</w:t>
      </w:r>
      <w:r w:rsidRPr="00680A13">
        <w:rPr>
          <w:rFonts w:ascii="Ricty Discord Regular" w:hAnsi="Ricty Discord Regular" w:cs="Ricty Discord Regular"/>
        </w:rPr>
        <w:t>◆</w:t>
      </w:r>
      <w:r>
        <w:rPr>
          <w:rFonts w:ascii="Ricty Discord Regular" w:hAnsi="Ricty Discord Regular" w:cs="Ricty Discord Regular" w:hint="eastAsia"/>
        </w:rPr>
        <w:t>と同規模のカンファレンスであり、</w:t>
      </w:r>
      <w:r w:rsidR="00D34D24">
        <w:rPr>
          <w:rFonts w:ascii="Ricty Discord Regular" w:hAnsi="Ricty Discord Regular" w:cs="Ricty Discord Regular"/>
        </w:rPr>
        <w:t>Swift</w:t>
      </w:r>
      <w:r w:rsidR="00D34D24">
        <w:rPr>
          <w:rFonts w:ascii="Ricty Discord Regular" w:hAnsi="Ricty Discord Regular" w:cs="Ricty Discord Regular" w:hint="eastAsia"/>
        </w:rPr>
        <w:t>をきっかけに盛り上がりを見せていることが伺える。筆者も、本連載と関連した内容の</w:t>
      </w:r>
      <w:r w:rsidR="00D34D24" w:rsidRPr="00D34D24">
        <w:rPr>
          <w:rFonts w:ascii="Ricty Discord Regular" w:hAnsi="Ricty Discord Regular" w:cs="Ricty Discord Regular"/>
        </w:rPr>
        <w:t>◆Swift</w:t>
      </w:r>
      <w:r w:rsidR="00D34D24" w:rsidRPr="00D34D24">
        <w:rPr>
          <w:rFonts w:ascii="Ricty Discord Regular" w:hAnsi="Ricty Discord Regular" w:cs="Ricty Discord Regular"/>
        </w:rPr>
        <w:t>のこれまでの動向のまとめと今後のさらなる発展の期待</w:t>
      </w:r>
      <w:r w:rsidR="00D34D24" w:rsidRPr="00D34D24">
        <w:rPr>
          <w:rFonts w:ascii="Ricty Discord Regular" w:hAnsi="Ricty Discord Regular" w:cs="Ricty Discord Regular"/>
        </w:rPr>
        <w:t>◆</w:t>
      </w:r>
      <w:hyperlink r:id="rId8" w:anchor="◆と題した15分のトークをするので" w:history="1">
        <w:r w:rsidR="00D34D24" w:rsidRPr="00CB2159">
          <w:rPr>
            <w:rStyle w:val="Hyperlink"/>
            <w:rFonts w:ascii="Ricty Discord Regular" w:hAnsi="Ricty Discord Regular" w:cs="Ricty Discord Regular"/>
          </w:rPr>
          <w:t>https://iosdc.jp/2016/c/node/155#◆</w:t>
        </w:r>
        <w:r w:rsidR="00D34D24" w:rsidRPr="00CB2159">
          <w:rPr>
            <w:rStyle w:val="Hyperlink"/>
            <w:rFonts w:ascii="Ricty Discord Regular" w:hAnsi="Ricty Discord Regular" w:cs="Ricty Discord Regular" w:hint="eastAsia"/>
          </w:rPr>
          <w:t>と題した</w:t>
        </w:r>
        <w:r w:rsidR="00D34D24" w:rsidRPr="00CB2159">
          <w:rPr>
            <w:rStyle w:val="Hyperlink"/>
            <w:rFonts w:ascii="Ricty Discord Regular" w:hAnsi="Ricty Discord Regular" w:cs="Ricty Discord Regular"/>
          </w:rPr>
          <w:t>15</w:t>
        </w:r>
        <w:r w:rsidR="00D34D24" w:rsidRPr="00CB2159">
          <w:rPr>
            <w:rStyle w:val="Hyperlink"/>
            <w:rFonts w:ascii="Ricty Discord Regular" w:hAnsi="Ricty Discord Regular" w:cs="Ricty Discord Regular" w:hint="eastAsia"/>
          </w:rPr>
          <w:t>分のトークをするので</w:t>
        </w:r>
      </w:hyperlink>
      <w:r w:rsidR="00D34D24">
        <w:rPr>
          <w:rFonts w:ascii="Ricty Discord Regular" w:hAnsi="Ricty Discord Regular" w:cs="Ricty Discord Regular" w:hint="eastAsia"/>
        </w:rPr>
        <w:t>、期待してほしい。</w:t>
      </w:r>
    </w:p>
    <w:p w14:paraId="00F475BD" w14:textId="77777777" w:rsidR="00D34D24" w:rsidRPr="00680A13" w:rsidRDefault="00D34D24" w:rsidP="007D765A">
      <w:pPr>
        <w:rPr>
          <w:ins w:id="361" w:author="DA 一色" w:date="2016-08-01T13:34:00Z"/>
          <w:rFonts w:ascii="ＭＳ ゴシック" w:hAnsi="ＭＳ ゴシック"/>
        </w:rPr>
      </w:pPr>
    </w:p>
    <w:p w14:paraId="1691A39A" w14:textId="65256EBD" w:rsidR="00680A13" w:rsidRPr="00680A13" w:rsidRDefault="00680A13" w:rsidP="00680A13">
      <w:pPr>
        <w:widowControl/>
        <w:shd w:val="clear" w:color="auto" w:fill="969696"/>
        <w:spacing w:line="324" w:lineRule="atLeast"/>
        <w:jc w:val="left"/>
        <w:outlineLvl w:val="3"/>
        <w:rPr>
          <w:ins w:id="362" w:author="DA 一色" w:date="2016-08-01T13:34:00Z"/>
          <w:rFonts w:ascii="ＭＳ ゴシック" w:hAnsi="ＭＳ ゴシック" w:cs="ＭＳ Ｐゴシック"/>
          <w:b/>
          <w:bCs/>
          <w:color w:val="FFFFFF"/>
          <w:kern w:val="0"/>
          <w:sz w:val="22"/>
        </w:rPr>
      </w:pPr>
      <w:ins w:id="363" w:author="DA 一色" w:date="2016-08-01T13:35:00Z">
        <w:r w:rsidRPr="00680A13">
          <w:rPr>
            <w:rFonts w:ascii="ＭＳ ゴシック" w:hAnsi="ＭＳ ゴシック" w:cs="ＭＳ Ｐゴシック" w:hint="eastAsia"/>
            <w:b/>
            <w:bCs/>
            <w:color w:val="FFFFFF"/>
            <w:kern w:val="0"/>
            <w:sz w:val="22"/>
          </w:rPr>
          <w:t>小野 将之</w:t>
        </w:r>
      </w:ins>
      <w:ins w:id="364" w:author="DA 一色" w:date="2016-08-01T13:34:00Z">
        <w:r w:rsidRPr="00680A13">
          <w:rPr>
            <w:rFonts w:ascii="ＭＳ ゴシック" w:hAnsi="ＭＳ ゴシック" w:cs="ＭＳ Ｐゴシック" w:hint="eastAsia"/>
            <w:b/>
            <w:bCs/>
            <w:color w:val="FFFFFF"/>
            <w:kern w:val="0"/>
            <w:sz w:val="22"/>
          </w:rPr>
          <w:t>（</w:t>
        </w:r>
      </w:ins>
      <w:ins w:id="365" w:author="DA 一色" w:date="2016-08-01T13:36:00Z">
        <w:r w:rsidRPr="00680A13">
          <w:rPr>
            <w:rFonts w:ascii="ＭＳ ゴシック" w:hAnsi="ＭＳ ゴシック" w:cs="ＭＳ Ｐゴシック" w:hint="eastAsia"/>
            <w:b/>
            <w:bCs/>
            <w:color w:val="FFFFFF"/>
            <w:kern w:val="0"/>
            <w:sz w:val="22"/>
          </w:rPr>
          <w:t>おの まさゆき</w:t>
        </w:r>
      </w:ins>
      <w:ins w:id="366" w:author="DA 一色" w:date="2016-08-01T13:34:00Z">
        <w:r w:rsidRPr="00680A13">
          <w:rPr>
            <w:rFonts w:ascii="ＭＳ ゴシック" w:hAnsi="ＭＳ ゴシック" w:cs="ＭＳ Ｐゴシック" w:hint="eastAsia"/>
            <w:b/>
            <w:bCs/>
            <w:color w:val="FFFFFF"/>
            <w:kern w:val="0"/>
            <w:sz w:val="22"/>
          </w:rPr>
          <w:t>）</w:t>
        </w:r>
      </w:ins>
    </w:p>
    <w:p w14:paraId="6C3E14AC" w14:textId="3CEC92FA" w:rsidR="00680A13" w:rsidRPr="00680A13" w:rsidRDefault="00680A13" w:rsidP="00680A13">
      <w:pPr>
        <w:widowControl/>
        <w:shd w:val="clear" w:color="auto" w:fill="EFEFEF"/>
        <w:spacing w:line="273" w:lineRule="atLeast"/>
        <w:ind w:right="150"/>
        <w:jc w:val="center"/>
        <w:rPr>
          <w:ins w:id="367" w:author="DA 一色" w:date="2016-08-01T13:34:00Z"/>
          <w:rFonts w:ascii="ＭＳ ゴシック" w:hAnsi="ＭＳ ゴシック" w:cs="ＭＳ Ｐゴシック"/>
          <w:color w:val="333333"/>
          <w:kern w:val="0"/>
          <w:sz w:val="20"/>
          <w:szCs w:val="20"/>
        </w:rPr>
      </w:pPr>
      <w:commentRangeStart w:id="368"/>
      <w:ins w:id="369" w:author="DA 一色" w:date="2016-08-01T13:34:00Z">
        <w:r w:rsidRPr="00680A13">
          <w:rPr>
            <w:rFonts w:ascii="ＭＳ ゴシック" w:hAnsi="ＭＳ ゴシック" w:cs="ＭＳ Ｐゴシック"/>
            <w:noProof/>
            <w:color w:val="333333"/>
            <w:kern w:val="0"/>
            <w:sz w:val="20"/>
            <w:szCs w:val="20"/>
            <w:lang w:eastAsia="en-US"/>
            <w:rPrChange w:id="370">
              <w:rPr>
                <w:noProof/>
                <w:lang w:eastAsia="en-US"/>
              </w:rPr>
            </w:rPrChange>
          </w:rPr>
          <w:drawing>
            <wp:inline distT="0" distB="0" distL="0" distR="0" wp14:anchorId="17E20E34" wp14:editId="4CE30967">
              <wp:extent cx="1524000" cy="1524000"/>
              <wp:effectExtent l="0" t="0" r="0" b="0"/>
              <wp:docPr id="3" name="図 3" descr="花井 志生（はない しせ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花井 志生（はない しせ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ins>
      <w:commentRangeEnd w:id="368"/>
      <w:ins w:id="371" w:author="DA 一色" w:date="2016-08-01T13:36:00Z">
        <w:r w:rsidRPr="00680A13">
          <w:rPr>
            <w:rStyle w:val="CommentReference"/>
            <w:rFonts w:ascii="ＭＳ ゴシック" w:hAnsi="ＭＳ ゴシック"/>
          </w:rPr>
          <w:commentReference w:id="368"/>
        </w:r>
      </w:ins>
    </w:p>
    <w:p w14:paraId="24AC0080" w14:textId="7E1D4FA9" w:rsidR="00680A13" w:rsidRPr="00680A13" w:rsidRDefault="00680A13" w:rsidP="00680A13">
      <w:pPr>
        <w:widowControl/>
        <w:shd w:val="clear" w:color="auto" w:fill="EFEFEF"/>
        <w:spacing w:after="75" w:line="273" w:lineRule="atLeast"/>
        <w:jc w:val="left"/>
        <w:rPr>
          <w:ins w:id="372" w:author="DA 一色" w:date="2016-08-01T13:34:00Z"/>
          <w:rFonts w:ascii="ＭＳ ゴシック" w:hAnsi="ＭＳ ゴシック" w:cs="ＭＳ Ｐゴシック"/>
          <w:color w:val="333333"/>
          <w:kern w:val="0"/>
          <w:sz w:val="20"/>
          <w:szCs w:val="20"/>
        </w:rPr>
      </w:pPr>
    </w:p>
    <w:p w14:paraId="759BE545" w14:textId="77777777" w:rsidR="00680A13" w:rsidRPr="00680A13" w:rsidRDefault="00680A13" w:rsidP="00680A13">
      <w:pPr>
        <w:widowControl/>
        <w:shd w:val="clear" w:color="auto" w:fill="EFEFEF"/>
        <w:spacing w:after="75" w:line="273" w:lineRule="atLeast"/>
        <w:jc w:val="left"/>
        <w:rPr>
          <w:ins w:id="373" w:author="DA 一色" w:date="2016-08-01T13:34:00Z"/>
          <w:rFonts w:ascii="ＭＳ ゴシック" w:hAnsi="ＭＳ ゴシック" w:cs="ＭＳ Ｐゴシック"/>
          <w:color w:val="333333"/>
          <w:kern w:val="0"/>
          <w:sz w:val="20"/>
          <w:szCs w:val="20"/>
        </w:rPr>
      </w:pPr>
      <w:commentRangeStart w:id="374"/>
      <w:ins w:id="375" w:author="DA 一色" w:date="2016-08-01T13:34:00Z">
        <w:r w:rsidRPr="00680A13">
          <w:rPr>
            <w:rFonts w:ascii="ＭＳ ゴシック" w:hAnsi="ＭＳ ゴシック" w:cs="ＭＳ Ｐゴシック" w:hint="eastAsia"/>
            <w:color w:val="333333"/>
            <w:kern w:val="0"/>
            <w:sz w:val="20"/>
            <w:szCs w:val="20"/>
          </w:rPr>
          <w:t>入社当時はC／C++を用いた組み込み機器（POS）用のアプリケーション開発に携わる。</w:t>
        </w:r>
      </w:ins>
    </w:p>
    <w:p w14:paraId="78B77FCC" w14:textId="77777777" w:rsidR="00680A13" w:rsidRPr="00680A13" w:rsidRDefault="00680A13" w:rsidP="00680A13">
      <w:pPr>
        <w:widowControl/>
        <w:shd w:val="clear" w:color="auto" w:fill="EFEFEF"/>
        <w:spacing w:after="75" w:line="273" w:lineRule="atLeast"/>
        <w:jc w:val="left"/>
        <w:rPr>
          <w:ins w:id="376" w:author="DA 一色" w:date="2016-08-01T13:34:00Z"/>
          <w:rFonts w:ascii="ＭＳ ゴシック" w:hAnsi="ＭＳ ゴシック" w:cs="ＭＳ Ｐゴシック"/>
          <w:color w:val="333333"/>
          <w:kern w:val="0"/>
          <w:sz w:val="20"/>
          <w:szCs w:val="20"/>
        </w:rPr>
      </w:pPr>
      <w:ins w:id="377" w:author="DA 一色" w:date="2016-08-01T13:34:00Z">
        <w:r w:rsidRPr="00680A13">
          <w:rPr>
            <w:rFonts w:ascii="ＭＳ ゴシック" w:hAnsi="ＭＳ ゴシック" w:cs="ＭＳ Ｐゴシック" w:hint="eastAsia"/>
            <w:color w:val="333333"/>
            <w:kern w:val="0"/>
            <w:sz w:val="20"/>
            <w:szCs w:val="20"/>
          </w:rPr>
          <w:t>10年ほどでサーバーサイドに移り、主にJavaを使用したWebアプリケーション開発に軸足を移す。</w:t>
        </w:r>
      </w:ins>
    </w:p>
    <w:p w14:paraId="32AEBF81" w14:textId="77777777" w:rsidR="00680A13" w:rsidRPr="00680A13" w:rsidRDefault="00680A13" w:rsidP="00680A13">
      <w:pPr>
        <w:widowControl/>
        <w:shd w:val="clear" w:color="auto" w:fill="EFEFEF"/>
        <w:spacing w:after="75" w:line="273" w:lineRule="atLeast"/>
        <w:jc w:val="left"/>
        <w:rPr>
          <w:ins w:id="378" w:author="DA 一色" w:date="2016-08-01T13:34:00Z"/>
          <w:rFonts w:ascii="ＭＳ ゴシック" w:hAnsi="ＭＳ ゴシック" w:cs="ＭＳ Ｐゴシック"/>
          <w:color w:val="333333"/>
          <w:kern w:val="0"/>
          <w:sz w:val="20"/>
          <w:szCs w:val="20"/>
        </w:rPr>
      </w:pPr>
      <w:ins w:id="379" w:author="DA 一色" w:date="2016-08-01T13:34:00Z">
        <w:r w:rsidRPr="00680A13">
          <w:rPr>
            <w:rFonts w:ascii="ＭＳ ゴシック" w:hAnsi="ＭＳ ゴシック" w:cs="ＭＳ Ｐゴシック" w:hint="eastAsia"/>
            <w:color w:val="333333"/>
            <w:kern w:val="0"/>
            <w:sz w:val="20"/>
            <w:szCs w:val="20"/>
          </w:rPr>
          <w:t>2015年夏からクラウドを用いたソリューションのテクニカル・コンサル、</w:t>
        </w:r>
        <w:proofErr w:type="spellStart"/>
        <w:r w:rsidRPr="00680A13">
          <w:rPr>
            <w:rFonts w:ascii="ＭＳ ゴシック" w:hAnsi="ＭＳ ゴシック" w:cs="ＭＳ Ｐゴシック" w:hint="eastAsia"/>
            <w:color w:val="333333"/>
            <w:kern w:val="0"/>
            <w:sz w:val="20"/>
            <w:szCs w:val="20"/>
          </w:rPr>
          <w:t>PoC</w:t>
        </w:r>
        <w:proofErr w:type="spellEnd"/>
        <w:r w:rsidRPr="00680A13">
          <w:rPr>
            <w:rFonts w:ascii="ＭＳ ゴシック" w:hAnsi="ＭＳ ゴシック" w:cs="ＭＳ Ｐゴシック" w:hint="eastAsia"/>
            <w:color w:val="333333"/>
            <w:kern w:val="0"/>
            <w:sz w:val="20"/>
            <w:szCs w:val="20"/>
          </w:rPr>
          <w:t>を生業としている。</w:t>
        </w:r>
      </w:ins>
    </w:p>
    <w:p w14:paraId="74F57E38" w14:textId="77777777" w:rsidR="00680A13" w:rsidRPr="00680A13" w:rsidRDefault="00680A13" w:rsidP="00680A13">
      <w:pPr>
        <w:widowControl/>
        <w:shd w:val="clear" w:color="auto" w:fill="EFEFEF"/>
        <w:spacing w:after="75" w:line="273" w:lineRule="atLeast"/>
        <w:jc w:val="left"/>
        <w:rPr>
          <w:ins w:id="380" w:author="DA 一色" w:date="2016-08-01T13:34:00Z"/>
          <w:rFonts w:ascii="ＭＳ ゴシック" w:hAnsi="ＭＳ ゴシック" w:cs="ＭＳ Ｐゴシック"/>
          <w:color w:val="333333"/>
          <w:kern w:val="0"/>
          <w:sz w:val="20"/>
          <w:szCs w:val="20"/>
        </w:rPr>
      </w:pPr>
      <w:ins w:id="381" w:author="DA 一色" w:date="2016-08-01T13:34:00Z">
        <w:r w:rsidRPr="00680A13">
          <w:rPr>
            <w:rFonts w:ascii="ＭＳ ゴシック" w:hAnsi="ＭＳ ゴシック" w:cs="ＭＳ Ｐゴシック" w:hint="eastAsia"/>
            <w:color w:val="333333"/>
            <w:kern w:val="0"/>
            <w:sz w:val="20"/>
            <w:szCs w:val="20"/>
          </w:rPr>
          <w:t>主な著書にJava、Ruby、C言語を用いたものがある。</w:t>
        </w:r>
      </w:ins>
      <w:commentRangeEnd w:id="374"/>
      <w:ins w:id="382" w:author="DA 一色" w:date="2016-08-01T13:38:00Z">
        <w:r w:rsidRPr="00680A13">
          <w:rPr>
            <w:rStyle w:val="CommentReference"/>
            <w:rFonts w:ascii="ＭＳ ゴシック" w:hAnsi="ＭＳ ゴシック"/>
          </w:rPr>
          <w:commentReference w:id="374"/>
        </w:r>
      </w:ins>
    </w:p>
    <w:p w14:paraId="08F819B1" w14:textId="612907CE" w:rsidR="00680A13" w:rsidRPr="00680A13" w:rsidRDefault="00680A13" w:rsidP="00680A13">
      <w:pPr>
        <w:widowControl/>
        <w:shd w:val="clear" w:color="auto" w:fill="EFEFEF"/>
        <w:spacing w:line="273" w:lineRule="atLeast"/>
        <w:jc w:val="left"/>
        <w:rPr>
          <w:ins w:id="383" w:author="DA 一色" w:date="2016-08-01T13:34:00Z"/>
          <w:rFonts w:ascii="ＭＳ ゴシック" w:hAnsi="ＭＳ ゴシック" w:cs="ＭＳ Ｐゴシック"/>
          <w:color w:val="333333"/>
          <w:kern w:val="0"/>
          <w:sz w:val="20"/>
          <w:szCs w:val="20"/>
        </w:rPr>
      </w:pPr>
    </w:p>
    <w:p w14:paraId="1AC48D55" w14:textId="77777777" w:rsidR="00680A13" w:rsidRPr="00680A13" w:rsidRDefault="00680A13" w:rsidP="007D765A">
      <w:pPr>
        <w:rPr>
          <w:rFonts w:ascii="ＭＳ ゴシック" w:hAnsi="ＭＳ ゴシック"/>
        </w:rPr>
      </w:pPr>
    </w:p>
    <w:sectPr w:rsidR="00680A13" w:rsidRPr="00680A1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hinji Kawasaki" w:date="2016-07-31T09:45:00Z" w:initials="SK">
    <w:p w14:paraId="74921777" w14:textId="77777777" w:rsidR="00226153" w:rsidRDefault="00226153">
      <w:pPr>
        <w:pStyle w:val="CommentText"/>
      </w:pPr>
      <w:r>
        <w:rPr>
          <w:rStyle w:val="CommentReference"/>
        </w:rPr>
        <w:annotationRef/>
      </w:r>
      <w:r>
        <w:rPr>
          <w:rFonts w:hint="eastAsia"/>
        </w:rPr>
        <w:t>いただいた</w:t>
      </w:r>
      <w:r>
        <w:rPr>
          <w:rFonts w:hint="eastAsia"/>
        </w:rPr>
        <w:t>Markdown</w:t>
      </w:r>
      <w:r>
        <w:rPr>
          <w:rFonts w:hint="eastAsia"/>
        </w:rPr>
        <w:t>の</w:t>
      </w:r>
      <w:r>
        <w:rPr>
          <w:rFonts w:hint="eastAsia"/>
        </w:rPr>
        <w:t>Build Insider</w:t>
      </w:r>
      <w:r>
        <w:rPr>
          <w:rFonts w:hint="eastAsia"/>
        </w:rPr>
        <w:t>用のマークアップへの自動変換、冒頭の記事ヘッダ挿入、段落先頭に全角スペース挿入、段落中の各行の連結（空行を含まない、連続した行を</w:t>
      </w:r>
      <w:r>
        <w:rPr>
          <w:rFonts w:hint="eastAsia"/>
        </w:rPr>
        <w:t>1</w:t>
      </w:r>
      <w:r>
        <w:rPr>
          <w:rFonts w:hint="eastAsia"/>
        </w:rPr>
        <w:t>段落として、行末尾の改行を削除しています）、カッコなどの記号の全角化などは編集履歴を残していません。それ以外の変更については、編集履歴を残したり、コメントを入れたりするようにしています</w:t>
      </w:r>
    </w:p>
  </w:comment>
  <w:comment w:id="7" w:author="Masayuki Ono" w:date="2016-08-01T20:00:00Z" w:initials="MO">
    <w:p w14:paraId="12FE764E" w14:textId="0B461C2C" w:rsidR="00226153" w:rsidRDefault="00226153">
      <w:pPr>
        <w:pStyle w:val="CommentText"/>
      </w:pPr>
      <w:r>
        <w:rPr>
          <w:rStyle w:val="CommentReference"/>
        </w:rPr>
        <w:annotationRef/>
      </w:r>
      <w:r>
        <w:rPr>
          <w:rFonts w:hint="eastAsia"/>
        </w:rPr>
        <w:t>了解です</w:t>
      </w:r>
    </w:p>
  </w:comment>
  <w:comment w:id="20" w:author="Shinji Kawasaki" w:date="2016-07-31T13:07:00Z" w:initials="SK">
    <w:p w14:paraId="4ACD9D99" w14:textId="1702B34C" w:rsidR="00226153" w:rsidRDefault="00226153">
      <w:pPr>
        <w:pStyle w:val="CommentText"/>
      </w:pPr>
      <w:r>
        <w:rPr>
          <w:rStyle w:val="CommentReference"/>
        </w:rPr>
        <w:annotationRef/>
      </w:r>
      <w:r>
        <w:rPr>
          <w:rFonts w:hint="eastAsia"/>
        </w:rPr>
        <w:t>動画埋め込みにしてあります</w:t>
      </w:r>
    </w:p>
  </w:comment>
  <w:comment w:id="46" w:author="DA 一色" w:date="2016-08-01T14:29:00Z" w:initials="DA 一色">
    <w:p w14:paraId="483E7DE4" w14:textId="0EB4C7CB" w:rsidR="00226153" w:rsidRDefault="00226153">
      <w:pPr>
        <w:pStyle w:val="CommentText"/>
      </w:pPr>
      <w:r>
        <w:rPr>
          <w:rStyle w:val="CommentReference"/>
        </w:rPr>
        <w:annotationRef/>
      </w:r>
      <w:r>
        <w:t>「</w:t>
      </w:r>
      <w:r>
        <w:rPr>
          <w:rFonts w:hint="eastAsia"/>
        </w:rPr>
        <w:t>Objective-C</w:t>
      </w:r>
      <w:r>
        <w:rPr>
          <w:rFonts w:hint="eastAsia"/>
        </w:rPr>
        <w:t>ランタイムシステムと</w:t>
      </w:r>
      <w:r>
        <w:rPr>
          <w:rFonts w:hint="eastAsia"/>
        </w:rPr>
        <w:t>Cocoa</w:t>
      </w:r>
      <w:r>
        <w:rPr>
          <w:rFonts w:hint="eastAsia"/>
        </w:rPr>
        <w:t>フレームワーク・ランタイムを共有</w:t>
      </w:r>
      <w:r>
        <w:t>」「</w:t>
      </w:r>
      <w:r>
        <w:rPr>
          <w:rFonts w:hint="eastAsia"/>
        </w:rPr>
        <w:t>Objective-C</w:t>
      </w:r>
      <w:r>
        <w:rPr>
          <w:rFonts w:hint="eastAsia"/>
        </w:rPr>
        <w:t>と</w:t>
      </w:r>
      <w:r>
        <w:rPr>
          <w:rFonts w:hint="eastAsia"/>
        </w:rPr>
        <w:t>Swift</w:t>
      </w:r>
      <w:r>
        <w:rPr>
          <w:rFonts w:hint="eastAsia"/>
        </w:rPr>
        <w:t>が</w:t>
      </w:r>
      <w:r>
        <w:rPr>
          <w:rFonts w:hint="eastAsia"/>
        </w:rPr>
        <w:t>Cocoa</w:t>
      </w:r>
      <w:r>
        <w:rPr>
          <w:rFonts w:hint="eastAsia"/>
        </w:rPr>
        <w:t>フレームワーク・ランタイムを共有</w:t>
      </w:r>
      <w:r>
        <w:t>」のどちらの意味にも取れてよく分からなかったのですが、後者の意味でよいですよね？</w:t>
      </w:r>
      <w:r>
        <w:rPr>
          <w:rFonts w:hint="eastAsia"/>
        </w:rPr>
        <w:t xml:space="preserve"> </w:t>
      </w:r>
      <w:r>
        <w:rPr>
          <w:rFonts w:hint="eastAsia"/>
        </w:rPr>
        <w:t>その方向で修正しています。</w:t>
      </w:r>
    </w:p>
  </w:comment>
  <w:comment w:id="48" w:author="Masayuki Ono" w:date="2016-08-01T20:50:00Z" w:initials="MO">
    <w:p w14:paraId="5A9EFF2E" w14:textId="01655C82" w:rsidR="00226153" w:rsidRDefault="00226153">
      <w:pPr>
        <w:pStyle w:val="CommentText"/>
      </w:pPr>
      <w:r>
        <w:rPr>
          <w:rStyle w:val="CommentReference"/>
        </w:rPr>
        <w:annotationRef/>
      </w:r>
      <w:r>
        <w:rPr>
          <w:rFonts w:hint="eastAsia"/>
        </w:rPr>
        <w:t>はい、合っています。</w:t>
      </w:r>
    </w:p>
  </w:comment>
  <w:comment w:id="49" w:author="Shinji Kawasaki" w:date="2016-07-31T13:13:00Z" w:initials="SK">
    <w:p w14:paraId="7E7B68A5" w14:textId="212B5DFE" w:rsidR="00226153" w:rsidRDefault="00226153">
      <w:pPr>
        <w:pStyle w:val="CommentText"/>
      </w:pPr>
      <w:r>
        <w:rPr>
          <w:rStyle w:val="CommentReference"/>
        </w:rPr>
        <w:annotationRef/>
      </w:r>
      <w:r>
        <w:rPr>
          <w:rFonts w:hint="eastAsia"/>
        </w:rPr>
        <w:t>それまで通りの意味がちょっと分からなかったので、こういう意味かなと言い換えていますが意図と違っていたら修正をお願いします</w:t>
      </w:r>
    </w:p>
  </w:comment>
  <w:comment w:id="62" w:author="Shinji Kawasaki" w:date="2016-07-31T10:03:00Z" w:initials="SK">
    <w:p w14:paraId="239B1A42" w14:textId="1BC849E5" w:rsidR="00226153" w:rsidRDefault="00226153">
      <w:pPr>
        <w:pStyle w:val="CommentText"/>
      </w:pPr>
      <w:r>
        <w:rPr>
          <w:rStyle w:val="CommentReference"/>
        </w:rPr>
        <w:annotationRef/>
      </w:r>
      <w:r>
        <w:rPr>
          <w:rFonts w:hint="eastAsia"/>
        </w:rPr>
        <w:t>中黒（・）つきの箇条書きになります</w:t>
      </w:r>
    </w:p>
  </w:comment>
  <w:comment w:id="63" w:author="DA 一色" w:date="2016-08-01T15:04:00Z" w:initials="DA 一色">
    <w:p w14:paraId="53C8E58F" w14:textId="14474E86" w:rsidR="00226153" w:rsidRDefault="00226153">
      <w:pPr>
        <w:pStyle w:val="CommentText"/>
      </w:pPr>
      <w:r>
        <w:rPr>
          <w:rStyle w:val="CommentReference"/>
        </w:rPr>
        <w:annotationRef/>
      </w:r>
      <w:r>
        <w:rPr>
          <w:rFonts w:hint="eastAsia"/>
        </w:rPr>
        <w:t>本サイトではほとんど「リポジトリ」と記載しているのでこちらの用語に統一しました。</w:t>
      </w:r>
    </w:p>
  </w:comment>
  <w:comment w:id="65" w:author="DA 一色" w:date="2016-08-01T14:44:00Z" w:initials="DA 一色">
    <w:p w14:paraId="5C466F6C" w14:textId="4B6ABA94" w:rsidR="00226153" w:rsidRDefault="00226153">
      <w:pPr>
        <w:pStyle w:val="CommentText"/>
      </w:pPr>
      <w:r>
        <w:rPr>
          <w:rStyle w:val="CommentReference"/>
        </w:rPr>
        <w:annotationRef/>
      </w:r>
      <w:r>
        <w:t>「</w:t>
      </w:r>
      <w:r w:rsidRPr="00680A13">
        <w:rPr>
          <w:rFonts w:ascii="ＭＳ ゴシック" w:hAnsi="ＭＳ ゴシック"/>
        </w:rPr>
        <w:t>Apple開発ツールチーム</w:t>
      </w:r>
      <w:r>
        <w:t>」というのは単に「</w:t>
      </w:r>
      <w:r>
        <w:rPr>
          <w:rFonts w:hint="eastAsia"/>
        </w:rPr>
        <w:t>Apple</w:t>
      </w:r>
      <w:r>
        <w:rPr>
          <w:rFonts w:hint="eastAsia"/>
        </w:rPr>
        <w:t>社内の開発ツールチーム」という意味でしょうか？</w:t>
      </w:r>
      <w:r>
        <w:rPr>
          <w:rFonts w:hint="eastAsia"/>
        </w:rPr>
        <w:t xml:space="preserve"> </w:t>
      </w:r>
      <w:r>
        <w:rPr>
          <w:rFonts w:hint="eastAsia"/>
        </w:rPr>
        <w:t>ぱっと読んだ印象では「</w:t>
      </w:r>
      <w:r>
        <w:rPr>
          <w:rFonts w:hint="eastAsia"/>
        </w:rPr>
        <w:t>Apple</w:t>
      </w:r>
      <w:r>
        <w:rPr>
          <w:rFonts w:hint="eastAsia"/>
        </w:rPr>
        <w:t>以外にも開発ツールチームがあるのかな」と感じる部分があるので（そういう意味ではないですよね？）、あえて「</w:t>
      </w:r>
      <w:r>
        <w:rPr>
          <w:rFonts w:hint="eastAsia"/>
        </w:rPr>
        <w:t>Apple</w:t>
      </w:r>
      <w:r>
        <w:rPr>
          <w:rFonts w:hint="eastAsia"/>
        </w:rPr>
        <w:t>」は記載しない方がよいと感じます。ので、そこを削除しました。間違いがあるといけないので念のため。</w:t>
      </w:r>
    </w:p>
  </w:comment>
  <w:comment w:id="66" w:author="Masayuki Ono" w:date="2016-08-01T20:42:00Z" w:initials="MO">
    <w:p w14:paraId="5E23177B" w14:textId="52BDACAC" w:rsidR="00226153" w:rsidRDefault="00226153">
      <w:pPr>
        <w:pStyle w:val="CommentText"/>
      </w:pPr>
      <w:r>
        <w:rPr>
          <w:rStyle w:val="CommentReference"/>
        </w:rPr>
        <w:annotationRef/>
      </w:r>
      <w:proofErr w:type="spellStart"/>
      <w:r>
        <w:rPr>
          <w:rFonts w:ascii="Times" w:eastAsiaTheme="minorEastAsia" w:hAnsi="Times" w:cs="Times"/>
          <w:b/>
          <w:bCs/>
          <w:kern w:val="0"/>
          <w:sz w:val="94"/>
          <w:szCs w:val="94"/>
        </w:rPr>
        <w:t>Lattner</w:t>
      </w:r>
      <w:proofErr w:type="spellEnd"/>
      <w:r>
        <w:rPr>
          <w:rFonts w:ascii="Times" w:eastAsiaTheme="minorEastAsia" w:hAnsi="Times" w:cs="Times" w:hint="eastAsia"/>
          <w:b/>
          <w:bCs/>
          <w:kern w:val="0"/>
          <w:sz w:val="94"/>
          <w:szCs w:val="94"/>
        </w:rPr>
        <w:t>さんは</w:t>
      </w:r>
      <w:r>
        <w:rPr>
          <w:rFonts w:ascii="Times" w:eastAsiaTheme="minorEastAsia" w:hAnsi="Times" w:cs="Times"/>
          <w:b/>
          <w:bCs/>
          <w:kern w:val="0"/>
          <w:sz w:val="94"/>
          <w:szCs w:val="94"/>
        </w:rPr>
        <w:t>Apple</w:t>
      </w:r>
      <w:r>
        <w:rPr>
          <w:rFonts w:ascii="Times" w:eastAsiaTheme="minorEastAsia" w:hAnsi="Times" w:cs="Times" w:hint="eastAsia"/>
          <w:b/>
          <w:bCs/>
          <w:kern w:val="0"/>
          <w:sz w:val="94"/>
          <w:szCs w:val="94"/>
        </w:rPr>
        <w:t>に</w:t>
      </w:r>
      <w:r>
        <w:rPr>
          <w:rFonts w:ascii="Times" w:eastAsiaTheme="minorEastAsia" w:hAnsi="Times" w:cs="Times"/>
          <w:b/>
          <w:bCs/>
          <w:kern w:val="0"/>
          <w:sz w:val="94"/>
          <w:szCs w:val="94"/>
        </w:rPr>
        <w:t>2005</w:t>
      </w:r>
      <w:r>
        <w:rPr>
          <w:rFonts w:ascii="Times" w:eastAsiaTheme="minorEastAsia" w:hAnsi="Times" w:cs="Times" w:hint="eastAsia"/>
          <w:b/>
          <w:bCs/>
          <w:kern w:val="0"/>
          <w:sz w:val="94"/>
          <w:szCs w:val="94"/>
        </w:rPr>
        <w:t>年から勤めているようですが、初めは個人的にやっていたような感じで、</w:t>
      </w:r>
      <w:r>
        <w:rPr>
          <w:rFonts w:ascii="Times" w:eastAsiaTheme="minorEastAsia" w:hAnsi="Times" w:cs="Times"/>
          <w:b/>
          <w:bCs/>
          <w:kern w:val="0"/>
          <w:sz w:val="94"/>
          <w:szCs w:val="94"/>
        </w:rPr>
        <w:t>2013</w:t>
      </w:r>
      <w:r>
        <w:rPr>
          <w:rFonts w:ascii="Times" w:eastAsiaTheme="minorEastAsia" w:hAnsi="Times" w:cs="Times" w:hint="eastAsia"/>
          <w:b/>
          <w:bCs/>
          <w:kern w:val="0"/>
          <w:sz w:val="94"/>
          <w:szCs w:val="94"/>
        </w:rPr>
        <w:t>年から</w:t>
      </w:r>
      <w:r>
        <w:rPr>
          <w:rFonts w:ascii="Times" w:eastAsiaTheme="minorEastAsia" w:hAnsi="Times" w:cs="Times"/>
          <w:b/>
          <w:bCs/>
          <w:kern w:val="0"/>
          <w:sz w:val="94"/>
          <w:szCs w:val="94"/>
        </w:rPr>
        <w:t>Apple</w:t>
      </w:r>
      <w:r>
        <w:rPr>
          <w:rFonts w:ascii="Times" w:eastAsiaTheme="minorEastAsia" w:hAnsi="Times" w:cs="Times" w:hint="eastAsia"/>
          <w:b/>
          <w:bCs/>
          <w:kern w:val="0"/>
          <w:sz w:val="94"/>
          <w:szCs w:val="94"/>
        </w:rPr>
        <w:t>として力を入れ始めたのかなと解釈しました。</w:t>
      </w:r>
      <w:r>
        <w:rPr>
          <w:rFonts w:ascii="Times" w:eastAsiaTheme="minorEastAsia" w:hAnsi="Times" w:cs="Times"/>
          <w:b/>
          <w:bCs/>
          <w:kern w:val="0"/>
          <w:sz w:val="94"/>
          <w:szCs w:val="94"/>
        </w:rPr>
        <w:t>(2013</w:t>
      </w:r>
      <w:r>
        <w:rPr>
          <w:rFonts w:ascii="Times" w:eastAsiaTheme="minorEastAsia" w:hAnsi="Times" w:cs="Times" w:hint="eastAsia"/>
          <w:b/>
          <w:bCs/>
          <w:kern w:val="0"/>
          <w:sz w:val="94"/>
          <w:szCs w:val="94"/>
        </w:rPr>
        <w:t>年にいきなりというかジワジワな気はしますが</w:t>
      </w:r>
      <w:r>
        <w:rPr>
          <w:rFonts w:ascii="Times" w:eastAsiaTheme="minorEastAsia" w:hAnsi="Times" w:cs="Times"/>
          <w:b/>
          <w:bCs/>
          <w:kern w:val="0"/>
          <w:sz w:val="94"/>
          <w:szCs w:val="94"/>
        </w:rPr>
        <w:t>)</w:t>
      </w:r>
      <w:r>
        <w:rPr>
          <w:rFonts w:ascii="Times" w:eastAsiaTheme="minorEastAsia" w:hAnsi="Times" w:cs="Times"/>
          <w:b/>
          <w:bCs/>
          <w:kern w:val="0"/>
          <w:sz w:val="94"/>
          <w:szCs w:val="94"/>
        </w:rPr>
        <w:br/>
      </w:r>
      <w:r>
        <w:rPr>
          <w:rFonts w:ascii="Times" w:eastAsiaTheme="minorEastAsia" w:hAnsi="Times" w:cs="Times" w:hint="eastAsia"/>
          <w:b/>
          <w:bCs/>
          <w:kern w:val="0"/>
          <w:sz w:val="94"/>
          <w:szCs w:val="94"/>
        </w:rPr>
        <w:t>…というニュアンスを含めたかったのですが、いかがでしょうか？</w:t>
      </w:r>
      <w:r>
        <w:rPr>
          <w:rFonts w:ascii="Times" w:eastAsiaTheme="minorEastAsia" w:hAnsi="Times" w:cs="Times"/>
          <w:b/>
          <w:bCs/>
          <w:kern w:val="0"/>
          <w:sz w:val="94"/>
          <w:szCs w:val="94"/>
        </w:rPr>
        <w:br/>
      </w:r>
      <w:r>
        <w:rPr>
          <w:rFonts w:ascii="Times" w:eastAsiaTheme="minorEastAsia" w:hAnsi="Times" w:cs="Times"/>
          <w:b/>
          <w:bCs/>
          <w:kern w:val="0"/>
          <w:sz w:val="94"/>
          <w:szCs w:val="94"/>
        </w:rPr>
        <w:br/>
      </w:r>
      <w:hyperlink r:id="rId1" w:anchor="Apple" w:history="1">
        <w:r w:rsidRPr="003D7DE9">
          <w:rPr>
            <w:rStyle w:val="Hyperlink"/>
          </w:rPr>
          <w:t>http://nondot.org/sabre/Resume.html#Apple</w:t>
        </w:r>
      </w:hyperlink>
      <w:r>
        <w:br/>
        <w:t xml:space="preserve">&gt; </w:t>
      </w:r>
      <w:r w:rsidRPr="009B4C6B">
        <w:t xml:space="preserve">Swift: The most prominent feature of </w:t>
      </w:r>
      <w:proofErr w:type="spellStart"/>
      <w:r w:rsidRPr="009B4C6B">
        <w:t>Xcode</w:t>
      </w:r>
      <w:proofErr w:type="spellEnd"/>
      <w:r w:rsidRPr="009B4C6B">
        <w:t xml:space="preserve"> 6 was Swift, a new programming language that I had been personally driving since 2010.</w:t>
      </w:r>
    </w:p>
  </w:comment>
  <w:comment w:id="89" w:author="DA 一色" w:date="2016-08-01T14:39:00Z" w:initials="DA 一色">
    <w:p w14:paraId="351C515E" w14:textId="14572075" w:rsidR="00226153" w:rsidRDefault="00226153">
      <w:pPr>
        <w:pStyle w:val="CommentText"/>
      </w:pPr>
      <w:r>
        <w:rPr>
          <w:rStyle w:val="CommentReference"/>
        </w:rPr>
        <w:annotationRef/>
      </w:r>
      <w:r>
        <w:t>「さん」と「氏」があったので全て「氏」に統一しました。</w:t>
      </w:r>
    </w:p>
  </w:comment>
  <w:comment w:id="109" w:author="Shinji Kawasaki" w:date="2016-07-31T14:57:00Z" w:initials="SK">
    <w:p w14:paraId="6E0F07F3" w14:textId="4F4355CE" w:rsidR="00226153" w:rsidRDefault="00226153">
      <w:pPr>
        <w:pStyle w:val="CommentText"/>
      </w:pPr>
      <w:r>
        <w:rPr>
          <w:rStyle w:val="CommentReference"/>
        </w:rPr>
        <w:annotationRef/>
      </w:r>
      <w:r>
        <w:rPr>
          <w:rFonts w:hint="eastAsia"/>
        </w:rPr>
        <w:t>Swift</w:t>
      </w:r>
      <w:r>
        <w:rPr>
          <w:rFonts w:hint="eastAsia"/>
        </w:rPr>
        <w:t>の動作も安定したものになった</w:t>
      </w:r>
    </w:p>
    <w:p w14:paraId="653F9E3E" w14:textId="54A6ABA1" w:rsidR="00226153" w:rsidRDefault="00226153">
      <w:pPr>
        <w:pStyle w:val="CommentText"/>
      </w:pPr>
    </w:p>
    <w:p w14:paraId="19132A0A" w14:textId="2A2B1F9E" w:rsidR="00226153" w:rsidRDefault="00226153">
      <w:pPr>
        <w:pStyle w:val="CommentText"/>
      </w:pPr>
      <w:r>
        <w:rPr>
          <w:rFonts w:hint="eastAsia"/>
        </w:rPr>
        <w:t>くらいでもいいかも</w:t>
      </w:r>
    </w:p>
  </w:comment>
  <w:comment w:id="111" w:author="Masayuki Ono" w:date="2016-08-01T20:50:00Z" w:initials="MO">
    <w:p w14:paraId="07C09E9C" w14:textId="2B480CAD" w:rsidR="00226153" w:rsidRDefault="00226153">
      <w:pPr>
        <w:pStyle w:val="CommentText"/>
      </w:pPr>
      <w:r>
        <w:rPr>
          <w:rStyle w:val="CommentReference"/>
        </w:rPr>
        <w:annotationRef/>
      </w:r>
      <w:r>
        <w:rPr>
          <w:rFonts w:hint="eastAsia"/>
        </w:rPr>
        <w:t>うーん、けっこうひどかったのが、まだまだ「安定」とは言えないものの、開発に耐えるくらいになってきた、くらいの感じなのです。</w:t>
      </w:r>
      <w:r>
        <w:br/>
      </w:r>
      <w:r>
        <w:rPr>
          <w:rFonts w:hint="eastAsia"/>
        </w:rPr>
        <w:t>そのニュアンス含めつつベターな表現があると良いのですが。</w:t>
      </w:r>
    </w:p>
  </w:comment>
  <w:comment w:id="142" w:author="Shinji Kawasaki" w:date="2016-07-31T11:22:00Z" w:initials="SK">
    <w:p w14:paraId="104B0A5B" w14:textId="77777777" w:rsidR="00226153" w:rsidRDefault="00226153" w:rsidP="00952ED1">
      <w:pPr>
        <w:pStyle w:val="CommentText"/>
      </w:pPr>
      <w:r>
        <w:rPr>
          <w:rStyle w:val="CommentReference"/>
        </w:rPr>
        <w:annotationRef/>
      </w:r>
      <w:r>
        <w:rPr>
          <w:rFonts w:hint="eastAsia"/>
        </w:rPr>
        <w:t>リストマークなしの箇条書き</w:t>
      </w:r>
    </w:p>
    <w:p w14:paraId="29D8F743" w14:textId="77777777" w:rsidR="00226153" w:rsidRDefault="00226153" w:rsidP="00952ED1">
      <w:pPr>
        <w:pStyle w:val="CommentText"/>
      </w:pPr>
    </w:p>
    <w:p w14:paraId="039293A5" w14:textId="77777777" w:rsidR="00226153" w:rsidRDefault="00226153" w:rsidP="00952ED1">
      <w:pPr>
        <w:pStyle w:val="CommentText"/>
      </w:pPr>
      <w:r>
        <w:rPr>
          <w:rFonts w:hint="eastAsia"/>
        </w:rPr>
        <w:t>・ビルドの高速化</w:t>
      </w:r>
    </w:p>
    <w:p w14:paraId="2936CD4D" w14:textId="77777777" w:rsidR="00226153" w:rsidRDefault="00226153" w:rsidP="00952ED1">
      <w:pPr>
        <w:pStyle w:val="CommentText"/>
      </w:pPr>
      <w:r>
        <w:rPr>
          <w:rFonts w:hint="eastAsia"/>
        </w:rPr>
        <w:t xml:space="preserve">　</w:t>
      </w:r>
      <w:r>
        <w:rPr>
          <w:rFonts w:hint="eastAsia"/>
        </w:rPr>
        <w:t>Swift</w:t>
      </w:r>
      <w:r>
        <w:rPr>
          <w:rFonts w:hint="eastAsia"/>
        </w:rPr>
        <w:t>への不満点として～</w:t>
      </w:r>
    </w:p>
    <w:p w14:paraId="366ECAD4" w14:textId="77777777" w:rsidR="00226153" w:rsidRDefault="00226153" w:rsidP="00952ED1">
      <w:pPr>
        <w:pStyle w:val="CommentText"/>
      </w:pPr>
      <w:r>
        <w:rPr>
          <w:rFonts w:hint="eastAsia"/>
        </w:rPr>
        <w:t>・</w:t>
      </w:r>
      <w:r>
        <w:rPr>
          <w:rFonts w:hint="eastAsia"/>
        </w:rPr>
        <w:t>if-let</w:t>
      </w:r>
      <w:r>
        <w:rPr>
          <w:rFonts w:hint="eastAsia"/>
        </w:rPr>
        <w:t>構文で～</w:t>
      </w:r>
    </w:p>
    <w:p w14:paraId="53680846" w14:textId="77777777" w:rsidR="00226153" w:rsidRPr="00952ED1" w:rsidRDefault="00226153" w:rsidP="00952ED1">
      <w:pPr>
        <w:pStyle w:val="CommentText"/>
      </w:pPr>
    </w:p>
    <w:p w14:paraId="5912366D" w14:textId="77777777" w:rsidR="00226153" w:rsidRDefault="00226153" w:rsidP="00952ED1">
      <w:pPr>
        <w:pStyle w:val="CommentText"/>
      </w:pPr>
      <w:r>
        <w:rPr>
          <w:rFonts w:hint="eastAsia"/>
        </w:rPr>
        <w:t>といった見た目になることを想定しています</w:t>
      </w:r>
    </w:p>
  </w:comment>
  <w:comment w:id="303" w:author="DA 一色" w:date="2016-08-01T15:13:00Z" w:initials="DA 一色">
    <w:p w14:paraId="0B89B00C" w14:textId="3074C82E" w:rsidR="00226153" w:rsidRDefault="00226153">
      <w:pPr>
        <w:pStyle w:val="CommentText"/>
      </w:pPr>
      <w:r>
        <w:rPr>
          <w:rFonts w:ascii="ＭＳ ゴシック" w:hAnsi="ＭＳ ゴシック"/>
        </w:rPr>
        <w:t>「Swiftのクラウドサービス</w:t>
      </w:r>
      <w:r>
        <w:rPr>
          <w:rStyle w:val="CommentReference"/>
        </w:rPr>
        <w:annotationRef/>
      </w:r>
      <w:proofErr w:type="spellStart"/>
      <w:r w:rsidRPr="00680A13">
        <w:rPr>
          <w:rFonts w:ascii="ＭＳ ゴシック" w:hAnsi="ＭＳ ゴシック"/>
        </w:rPr>
        <w:t>Bluemix</w:t>
      </w:r>
      <w:proofErr w:type="spellEnd"/>
      <w:r>
        <w:rPr>
          <w:rFonts w:ascii="ＭＳ ゴシック" w:hAnsi="ＭＳ ゴシック"/>
        </w:rPr>
        <w:t>」と記載されていましたが、</w:t>
      </w:r>
      <w:proofErr w:type="spellStart"/>
      <w:r>
        <w:rPr>
          <w:rFonts w:ascii="ＭＳ ゴシック" w:hAnsi="ＭＳ ゴシック" w:hint="eastAsia"/>
        </w:rPr>
        <w:t>Bluemix</w:t>
      </w:r>
      <w:proofErr w:type="spellEnd"/>
      <w:r>
        <w:rPr>
          <w:rFonts w:ascii="ＭＳ ゴシック" w:hAnsi="ＭＳ ゴシック" w:hint="eastAsia"/>
        </w:rPr>
        <w:t>自体はSwift以外もあるIBMの一般的なクラウドサービスの名称だと思いますので、少し表現を修正しました。</w:t>
      </w:r>
    </w:p>
  </w:comment>
  <w:comment w:id="313" w:author="Masayuki Ono" w:date="2016-08-01T20:49:00Z" w:initials="MO">
    <w:p w14:paraId="4BC6BE4E" w14:textId="3AB6C0B7" w:rsidR="00226153" w:rsidRDefault="00226153">
      <w:pPr>
        <w:pStyle w:val="CommentText"/>
      </w:pPr>
      <w:r>
        <w:rPr>
          <w:rStyle w:val="CommentReference"/>
        </w:rPr>
        <w:annotationRef/>
      </w:r>
      <w:r>
        <w:rPr>
          <w:rFonts w:hint="eastAsia"/>
        </w:rPr>
        <w:t>了解です、そうですね、良いと思います。</w:t>
      </w:r>
    </w:p>
  </w:comment>
  <w:comment w:id="368" w:author="DA 一色" w:date="2016-08-01T13:36:00Z" w:initials="DA 一色">
    <w:p w14:paraId="681624D2" w14:textId="5C1B16D3" w:rsidR="00226153" w:rsidRDefault="00226153">
      <w:pPr>
        <w:pStyle w:val="CommentText"/>
      </w:pPr>
      <w:r>
        <w:rPr>
          <w:rStyle w:val="CommentReference"/>
        </w:rPr>
        <w:annotationRef/>
      </w:r>
      <w:r>
        <w:t>こちらで縮小や切り出しを行います。</w:t>
      </w:r>
      <w:r>
        <w:rPr>
          <w:rFonts w:hint="eastAsia"/>
        </w:rPr>
        <w:t>300</w:t>
      </w:r>
      <w:r>
        <w:t>x300</w:t>
      </w:r>
      <w:r>
        <w:t>以上の顔写真をご送付ください。これは全身写真になっていますが、胸から上を撮影したバストショットで</w:t>
      </w:r>
      <w:r>
        <w:t>OK</w:t>
      </w:r>
      <w:r>
        <w:t>です。</w:t>
      </w:r>
    </w:p>
    <w:p w14:paraId="48616DAB" w14:textId="72CDAE0C" w:rsidR="00226153" w:rsidRDefault="00226153">
      <w:pPr>
        <w:pStyle w:val="CommentText"/>
      </w:pPr>
      <w:r>
        <w:t>※</w:t>
      </w:r>
      <w:r>
        <w:t>この枠は次回以降も使い回します。</w:t>
      </w:r>
    </w:p>
  </w:comment>
  <w:comment w:id="374" w:author="DA 一色" w:date="2016-08-01T13:38:00Z" w:initials="DA 一色">
    <w:p w14:paraId="4E58DCE1" w14:textId="48A3B30E" w:rsidR="00226153" w:rsidRDefault="00226153">
      <w:pPr>
        <w:pStyle w:val="CommentText"/>
      </w:pPr>
      <w:r>
        <w:rPr>
          <w:rStyle w:val="CommentReference"/>
        </w:rPr>
        <w:annotationRef/>
      </w:r>
      <w:r>
        <w:t>自己紹介文を</w:t>
      </w:r>
      <w:r>
        <w:rPr>
          <w:rFonts w:hint="eastAsia"/>
        </w:rPr>
        <w:t>2</w:t>
      </w:r>
      <w:r>
        <w:rPr>
          <w:rFonts w:hint="eastAsia"/>
        </w:rPr>
        <w:t>～</w:t>
      </w:r>
      <w:r>
        <w:rPr>
          <w:rFonts w:hint="eastAsia"/>
        </w:rPr>
        <w:t>5</w:t>
      </w:r>
      <w:r>
        <w:rPr>
          <w:rFonts w:hint="eastAsia"/>
        </w:rPr>
        <w:t>文程度で記載してください。</w:t>
      </w:r>
      <w:r>
        <w:br/>
      </w:r>
      <w:r>
        <w:t>リンクしたいページは箇条書きで記載していただければ</w:t>
      </w:r>
      <w:r>
        <w:t>OK</w:t>
      </w:r>
      <w:r>
        <w:t>です。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921777" w15:done="0"/>
  <w15:commentEx w15:paraId="4ACD9D99" w15:done="0"/>
  <w15:commentEx w15:paraId="483E7DE4" w15:done="0"/>
  <w15:commentEx w15:paraId="7E7B68A5" w15:done="0"/>
  <w15:commentEx w15:paraId="239B1A42" w15:done="0"/>
  <w15:commentEx w15:paraId="53C8E58F" w15:done="0"/>
  <w15:commentEx w15:paraId="5C466F6C" w15:done="0"/>
  <w15:commentEx w15:paraId="351C515E" w15:done="0"/>
  <w15:commentEx w15:paraId="19132A0A" w15:done="0"/>
  <w15:commentEx w15:paraId="5912366D" w15:done="0"/>
  <w15:commentEx w15:paraId="0B89B00C" w15:done="0"/>
  <w15:commentEx w15:paraId="48616DAB" w15:done="0"/>
  <w15:commentEx w15:paraId="4E58DC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Ricty Bold"/>
    <w:charset w:val="80"/>
    <w:family w:val="roman"/>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ＭＳ Ｐゴシック">
    <w:charset w:val="4E"/>
    <w:family w:val="auto"/>
    <w:pitch w:val="variable"/>
    <w:sig w:usb0="00000001" w:usb1="08070000" w:usb2="00000010" w:usb3="00000000" w:csb0="00020000" w:csb1="00000000"/>
  </w:font>
  <w:font w:name="游ゴシック Light">
    <w:altName w:val="Ricty Bold"/>
    <w:charset w:val="80"/>
    <w:family w:val="modern"/>
    <w:pitch w:val="variable"/>
    <w:sig w:usb0="E00002FF" w:usb1="2AC7FDFF" w:usb2="00000016" w:usb3="00000000" w:csb0="0002009F" w:csb1="00000000"/>
  </w:font>
  <w:font w:name="メイリオ">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egoe UI Symbol">
    <w:charset w:val="00"/>
    <w:family w:val="swiss"/>
    <w:pitch w:val="variable"/>
    <w:sig w:usb0="800001E3" w:usb1="1200FFEF" w:usb2="00040000" w:usb3="00000000" w:csb0="00000001" w:csb1="00000000"/>
  </w:font>
  <w:font w:name="Ricty Discord Regular">
    <w:panose1 w:val="020B0509020203020207"/>
    <w:charset w:val="00"/>
    <w:family w:val="auto"/>
    <w:pitch w:val="variable"/>
    <w:sig w:usb0="E00002FF" w:usb1="6AC7FDFB" w:usb2="00000012" w:usb3="00000000" w:csb0="0012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nji Kawasaki">
    <w15:presenceInfo w15:providerId="None" w15:userId="Shinji Kawasaki"/>
  </w15:person>
  <w15:person w15:author="DA 一色">
    <w15:presenceInfo w15:providerId="None" w15:userId="DA 一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05B"/>
    <w:rsid w:val="000A33AE"/>
    <w:rsid w:val="002010EB"/>
    <w:rsid w:val="00220828"/>
    <w:rsid w:val="00226153"/>
    <w:rsid w:val="00230C99"/>
    <w:rsid w:val="00252FC8"/>
    <w:rsid w:val="00307390"/>
    <w:rsid w:val="00382E51"/>
    <w:rsid w:val="003D5A8C"/>
    <w:rsid w:val="00457429"/>
    <w:rsid w:val="00474DBC"/>
    <w:rsid w:val="005559F3"/>
    <w:rsid w:val="00592D56"/>
    <w:rsid w:val="005F5156"/>
    <w:rsid w:val="00680A13"/>
    <w:rsid w:val="006B4D13"/>
    <w:rsid w:val="00787831"/>
    <w:rsid w:val="007D765A"/>
    <w:rsid w:val="0081205B"/>
    <w:rsid w:val="00877C56"/>
    <w:rsid w:val="008F409B"/>
    <w:rsid w:val="008F492F"/>
    <w:rsid w:val="00952ED1"/>
    <w:rsid w:val="009A5055"/>
    <w:rsid w:val="009B4C6B"/>
    <w:rsid w:val="009C78DF"/>
    <w:rsid w:val="009D4F42"/>
    <w:rsid w:val="009E2DA4"/>
    <w:rsid w:val="00A84B63"/>
    <w:rsid w:val="00AF289D"/>
    <w:rsid w:val="00C2666F"/>
    <w:rsid w:val="00C55D70"/>
    <w:rsid w:val="00CB4E8A"/>
    <w:rsid w:val="00CD58CD"/>
    <w:rsid w:val="00CD6255"/>
    <w:rsid w:val="00D34D24"/>
    <w:rsid w:val="00D74C0F"/>
    <w:rsid w:val="00DA1D72"/>
    <w:rsid w:val="00DC2AA8"/>
    <w:rsid w:val="00DC4796"/>
    <w:rsid w:val="00DC75A1"/>
    <w:rsid w:val="00DD222E"/>
    <w:rsid w:val="00DE44F8"/>
    <w:rsid w:val="00E43747"/>
    <w:rsid w:val="00EA4307"/>
    <w:rsid w:val="00EF52C5"/>
    <w:rsid w:val="00FA6091"/>
    <w:rsid w:val="00FD7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E10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A13"/>
    <w:pPr>
      <w:widowControl w:val="0"/>
      <w:jc w:val="both"/>
    </w:pPr>
    <w:rPr>
      <w:rFonts w:eastAsia="ＭＳ ゴシック"/>
    </w:rPr>
  </w:style>
  <w:style w:type="paragraph" w:styleId="Heading1">
    <w:name w:val="heading 1"/>
    <w:basedOn w:val="Normal"/>
    <w:next w:val="Normal"/>
    <w:link w:val="Heading1Char"/>
    <w:uiPriority w:val="9"/>
    <w:qFormat/>
    <w:rsid w:val="00680A13"/>
    <w:pPr>
      <w:keepNext/>
      <w:spacing w:beforeLines="50" w:before="50" w:afterLines="50" w:after="50"/>
      <w:outlineLvl w:val="0"/>
    </w:pPr>
    <w:rPr>
      <w:rFonts w:ascii="ＭＳ ゴシック" w:cs="Times New Roman"/>
      <w:b/>
      <w:sz w:val="24"/>
      <w:szCs w:val="24"/>
      <w:u w:val="double" w:color="4472C4" w:themeColor="accent5"/>
    </w:rPr>
  </w:style>
  <w:style w:type="paragraph" w:styleId="Heading2">
    <w:name w:val="heading 2"/>
    <w:basedOn w:val="Normal"/>
    <w:next w:val="Normal"/>
    <w:link w:val="Heading2Char"/>
    <w:uiPriority w:val="9"/>
    <w:qFormat/>
    <w:rsid w:val="00680A13"/>
    <w:pPr>
      <w:keepNext/>
      <w:outlineLvl w:val="1"/>
    </w:pPr>
    <w:rPr>
      <w:rFonts w:ascii="ＭＳ ゴシック" w:hAnsi="ＭＳ ゴシック" w:cs="Times New Roman"/>
      <w:b/>
      <w:sz w:val="23"/>
      <w:u w:val="single" w:color="4472C4" w:themeColor="accent5"/>
    </w:rPr>
  </w:style>
  <w:style w:type="paragraph" w:styleId="Heading3">
    <w:name w:val="heading 3"/>
    <w:basedOn w:val="Normal"/>
    <w:next w:val="Normal"/>
    <w:link w:val="Heading3Char"/>
    <w:uiPriority w:val="9"/>
    <w:qFormat/>
    <w:rsid w:val="00680A13"/>
    <w:pPr>
      <w:keepNext/>
      <w:spacing w:beforeLines="50" w:before="50" w:afterLines="50" w:after="50"/>
      <w:outlineLvl w:val="2"/>
    </w:pPr>
    <w:rPr>
      <w:rFonts w:ascii="ＭＳ ゴシック" w:hAnsi="ＭＳ ゴシック" w:cs="ＭＳ Ｐゴシック"/>
      <w:b/>
      <w:u w:val="dottedHeavy" w:color="B4C6E7" w:themeColor="accent5" w:themeTint="66"/>
    </w:rPr>
  </w:style>
  <w:style w:type="paragraph" w:styleId="Heading4">
    <w:name w:val="heading 4"/>
    <w:basedOn w:val="Normal"/>
    <w:next w:val="Normal"/>
    <w:link w:val="Heading4Char"/>
    <w:uiPriority w:val="9"/>
    <w:qFormat/>
    <w:rsid w:val="00680A13"/>
    <w:pPr>
      <w:keepNext/>
      <w:spacing w:beforeLines="50" w:before="50" w:afterLines="50" w:after="50"/>
      <w:jc w:val="left"/>
      <w:outlineLvl w:val="3"/>
    </w:pPr>
    <w:rPr>
      <w:rFonts w:ascii="ＭＳ ゴシック" w:hAnsi="ＭＳ ゴシック"/>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765A"/>
    <w:rPr>
      <w:sz w:val="18"/>
      <w:szCs w:val="18"/>
    </w:rPr>
  </w:style>
  <w:style w:type="paragraph" w:styleId="CommentText">
    <w:name w:val="annotation text"/>
    <w:basedOn w:val="Normal"/>
    <w:link w:val="CommentTextChar"/>
    <w:uiPriority w:val="99"/>
    <w:unhideWhenUsed/>
    <w:rsid w:val="007D765A"/>
    <w:pPr>
      <w:jc w:val="left"/>
    </w:pPr>
  </w:style>
  <w:style w:type="character" w:customStyle="1" w:styleId="CommentTextChar">
    <w:name w:val="Comment Text Char"/>
    <w:basedOn w:val="DefaultParagraphFont"/>
    <w:link w:val="CommentText"/>
    <w:uiPriority w:val="99"/>
    <w:rsid w:val="007D765A"/>
  </w:style>
  <w:style w:type="paragraph" w:styleId="CommentSubject">
    <w:name w:val="annotation subject"/>
    <w:basedOn w:val="CommentText"/>
    <w:next w:val="CommentText"/>
    <w:link w:val="CommentSubjectChar"/>
    <w:uiPriority w:val="99"/>
    <w:semiHidden/>
    <w:unhideWhenUsed/>
    <w:rsid w:val="007D765A"/>
    <w:rPr>
      <w:b/>
      <w:bCs/>
    </w:rPr>
  </w:style>
  <w:style w:type="character" w:customStyle="1" w:styleId="CommentSubjectChar">
    <w:name w:val="Comment Subject Char"/>
    <w:basedOn w:val="CommentTextChar"/>
    <w:link w:val="CommentSubject"/>
    <w:uiPriority w:val="99"/>
    <w:semiHidden/>
    <w:rsid w:val="007D765A"/>
    <w:rPr>
      <w:b/>
      <w:bCs/>
    </w:rPr>
  </w:style>
  <w:style w:type="paragraph" w:styleId="BalloonText">
    <w:name w:val="Balloon Text"/>
    <w:basedOn w:val="Normal"/>
    <w:link w:val="BalloonTextChar"/>
    <w:uiPriority w:val="99"/>
    <w:semiHidden/>
    <w:unhideWhenUsed/>
    <w:rsid w:val="007D765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D765A"/>
    <w:rPr>
      <w:rFonts w:asciiTheme="majorHAnsi" w:eastAsiaTheme="majorEastAsia" w:hAnsiTheme="majorHAnsi" w:cstheme="majorBidi"/>
      <w:sz w:val="18"/>
      <w:szCs w:val="18"/>
    </w:rPr>
  </w:style>
  <w:style w:type="character" w:customStyle="1" w:styleId="Heading3Char">
    <w:name w:val="Heading 3 Char"/>
    <w:link w:val="Heading3"/>
    <w:uiPriority w:val="9"/>
    <w:rsid w:val="00680A13"/>
    <w:rPr>
      <w:rFonts w:ascii="ＭＳ ゴシック" w:eastAsia="ＭＳ ゴシック" w:hAnsi="ＭＳ ゴシック" w:cs="ＭＳ Ｐゴシック"/>
      <w:b/>
      <w:u w:val="dottedHeavy" w:color="B4C6E7" w:themeColor="accent5" w:themeTint="66"/>
    </w:rPr>
  </w:style>
  <w:style w:type="character" w:customStyle="1" w:styleId="Heading4Char">
    <w:name w:val="Heading 4 Char"/>
    <w:link w:val="Heading4"/>
    <w:uiPriority w:val="9"/>
    <w:rsid w:val="00680A13"/>
    <w:rPr>
      <w:rFonts w:ascii="ＭＳ ゴシック" w:eastAsia="ＭＳ ゴシック" w:hAnsi="ＭＳ ゴシック"/>
      <w:b/>
      <w:bCs/>
    </w:rPr>
  </w:style>
  <w:style w:type="paragraph" w:styleId="NormalWeb">
    <w:name w:val="Normal (Web)"/>
    <w:basedOn w:val="Normal"/>
    <w:uiPriority w:val="99"/>
    <w:semiHidden/>
    <w:unhideWhenUsed/>
    <w:rsid w:val="00680A1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
    <w:name w:val="紹介文"/>
    <w:link w:val="a0"/>
    <w:uiPriority w:val="12"/>
    <w:qFormat/>
    <w:rsid w:val="00680A13"/>
    <w:pPr>
      <w:spacing w:before="240" w:after="240"/>
    </w:pPr>
    <w:rPr>
      <w:rFonts w:ascii="メイリオ" w:eastAsia="メイリオ"/>
      <w:iCs/>
      <w:color w:val="404040" w:themeColor="text1" w:themeTint="BF"/>
    </w:rPr>
  </w:style>
  <w:style w:type="character" w:customStyle="1" w:styleId="a0">
    <w:name w:val="紹介文 (文字)"/>
    <w:basedOn w:val="DefaultParagraphFont"/>
    <w:link w:val="a"/>
    <w:uiPriority w:val="12"/>
    <w:rsid w:val="00680A13"/>
    <w:rPr>
      <w:rFonts w:ascii="メイリオ" w:eastAsia="メイリオ"/>
      <w:iCs/>
      <w:color w:val="404040" w:themeColor="text1" w:themeTint="BF"/>
    </w:rPr>
  </w:style>
  <w:style w:type="character" w:customStyle="1" w:styleId="Heading1Char">
    <w:name w:val="Heading 1 Char"/>
    <w:link w:val="Heading1"/>
    <w:uiPriority w:val="9"/>
    <w:rsid w:val="00680A13"/>
    <w:rPr>
      <w:rFonts w:ascii="ＭＳ ゴシック" w:eastAsia="ＭＳ ゴシック" w:cs="Times New Roman"/>
      <w:b/>
      <w:sz w:val="24"/>
      <w:szCs w:val="24"/>
      <w:u w:val="double" w:color="4472C4" w:themeColor="accent5"/>
    </w:rPr>
  </w:style>
  <w:style w:type="character" w:customStyle="1" w:styleId="Heading2Char">
    <w:name w:val="Heading 2 Char"/>
    <w:link w:val="Heading2"/>
    <w:uiPriority w:val="9"/>
    <w:rsid w:val="00680A13"/>
    <w:rPr>
      <w:rFonts w:ascii="ＭＳ ゴシック" w:eastAsia="ＭＳ ゴシック" w:hAnsi="ＭＳ ゴシック" w:cs="Times New Roman"/>
      <w:b/>
      <w:sz w:val="23"/>
      <w:u w:val="single" w:color="4472C4" w:themeColor="accent5"/>
    </w:rPr>
  </w:style>
  <w:style w:type="paragraph" w:styleId="Caption">
    <w:name w:val="caption"/>
    <w:basedOn w:val="Normal"/>
    <w:next w:val="Normal"/>
    <w:uiPriority w:val="35"/>
    <w:semiHidden/>
    <w:unhideWhenUsed/>
    <w:qFormat/>
    <w:rsid w:val="00680A13"/>
    <w:rPr>
      <w:b/>
      <w:bCs/>
    </w:rPr>
  </w:style>
  <w:style w:type="paragraph" w:styleId="Title">
    <w:name w:val="Title"/>
    <w:aliases w:val="記事名"/>
    <w:basedOn w:val="Normal"/>
    <w:next w:val="Normal"/>
    <w:link w:val="TitleChar"/>
    <w:uiPriority w:val="10"/>
    <w:qFormat/>
    <w:rsid w:val="00680A13"/>
    <w:pPr>
      <w:spacing w:before="240" w:after="120"/>
      <w:jc w:val="left"/>
      <w:outlineLvl w:val="0"/>
    </w:pPr>
    <w:rPr>
      <w:rFonts w:ascii="Arial" w:eastAsia="メイリオ" w:hAnsi="Arial" w:cs="Times New Roman"/>
      <w:sz w:val="44"/>
      <w:szCs w:val="32"/>
    </w:rPr>
  </w:style>
  <w:style w:type="character" w:customStyle="1" w:styleId="TitleChar">
    <w:name w:val="Title Char"/>
    <w:aliases w:val="記事名 Char"/>
    <w:link w:val="Title"/>
    <w:uiPriority w:val="10"/>
    <w:rsid w:val="00680A13"/>
    <w:rPr>
      <w:rFonts w:ascii="Arial" w:eastAsia="メイリオ" w:hAnsi="Arial" w:cs="Times New Roman"/>
      <w:sz w:val="44"/>
      <w:szCs w:val="32"/>
    </w:rPr>
  </w:style>
  <w:style w:type="paragraph" w:styleId="Subtitle">
    <w:name w:val="Subtitle"/>
    <w:aliases w:val="連載名"/>
    <w:basedOn w:val="Normal"/>
    <w:next w:val="Normal"/>
    <w:link w:val="SubtitleChar"/>
    <w:uiPriority w:val="11"/>
    <w:qFormat/>
    <w:rsid w:val="00680A13"/>
    <w:pPr>
      <w:jc w:val="left"/>
      <w:outlineLvl w:val="1"/>
    </w:pPr>
    <w:rPr>
      <w:rFonts w:ascii="Arial" w:eastAsia="メイリオ" w:hAnsi="Arial" w:cs="Times New Roman"/>
      <w:b/>
      <w:color w:val="ED7D31"/>
      <w:sz w:val="28"/>
      <w:szCs w:val="24"/>
    </w:rPr>
  </w:style>
  <w:style w:type="character" w:customStyle="1" w:styleId="SubtitleChar">
    <w:name w:val="Subtitle Char"/>
    <w:aliases w:val="連載名 Char"/>
    <w:link w:val="Subtitle"/>
    <w:uiPriority w:val="11"/>
    <w:rsid w:val="00680A13"/>
    <w:rPr>
      <w:rFonts w:ascii="Arial" w:eastAsia="メイリオ" w:hAnsi="Arial" w:cs="Times New Roman"/>
      <w:b/>
      <w:color w:val="ED7D31"/>
      <w:sz w:val="28"/>
      <w:szCs w:val="24"/>
    </w:rPr>
  </w:style>
  <w:style w:type="character" w:styleId="Strong">
    <w:name w:val="Strong"/>
    <w:uiPriority w:val="22"/>
    <w:qFormat/>
    <w:rsid w:val="00680A13"/>
    <w:rPr>
      <w:b/>
      <w:bCs/>
    </w:rPr>
  </w:style>
  <w:style w:type="character" w:styleId="Emphasis">
    <w:name w:val="Emphasis"/>
    <w:uiPriority w:val="20"/>
    <w:qFormat/>
    <w:rsid w:val="00680A13"/>
    <w:rPr>
      <w:i/>
      <w:iCs/>
    </w:rPr>
  </w:style>
  <w:style w:type="paragraph" w:styleId="ListParagraph">
    <w:name w:val="List Paragraph"/>
    <w:basedOn w:val="Normal"/>
    <w:uiPriority w:val="34"/>
    <w:qFormat/>
    <w:rsid w:val="00680A13"/>
    <w:pPr>
      <w:ind w:leftChars="400" w:left="840"/>
    </w:pPr>
  </w:style>
  <w:style w:type="paragraph" w:styleId="Quote">
    <w:name w:val="Quote"/>
    <w:basedOn w:val="Normal"/>
    <w:next w:val="Normal"/>
    <w:link w:val="QuoteChar"/>
    <w:uiPriority w:val="29"/>
    <w:qFormat/>
    <w:rsid w:val="00680A13"/>
    <w:pPr>
      <w:spacing w:before="200" w:after="160"/>
      <w:ind w:left="864" w:right="864"/>
      <w:jc w:val="center"/>
    </w:pPr>
    <w:rPr>
      <w:i/>
      <w:iCs/>
      <w:color w:val="404040" w:themeColor="text1" w:themeTint="BF"/>
    </w:rPr>
  </w:style>
  <w:style w:type="character" w:customStyle="1" w:styleId="QuoteChar">
    <w:name w:val="Quote Char"/>
    <w:link w:val="Quote"/>
    <w:uiPriority w:val="29"/>
    <w:rsid w:val="00680A13"/>
    <w:rPr>
      <w:rFonts w:eastAsia="ＭＳ ゴシック"/>
      <w:i/>
      <w:iCs/>
      <w:color w:val="404040" w:themeColor="text1" w:themeTint="BF"/>
    </w:rPr>
  </w:style>
  <w:style w:type="paragraph" w:styleId="IntenseQuote">
    <w:name w:val="Intense Quote"/>
    <w:basedOn w:val="Normal"/>
    <w:next w:val="Normal"/>
    <w:link w:val="IntenseQuoteChar"/>
    <w:uiPriority w:val="30"/>
    <w:qFormat/>
    <w:rsid w:val="00680A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link w:val="IntenseQuote"/>
    <w:uiPriority w:val="30"/>
    <w:rsid w:val="00680A13"/>
    <w:rPr>
      <w:rFonts w:eastAsia="ＭＳ ゴシック"/>
      <w:i/>
      <w:iCs/>
      <w:color w:val="5B9BD5" w:themeColor="accent1"/>
    </w:rPr>
  </w:style>
  <w:style w:type="character" w:styleId="SubtleEmphasis">
    <w:name w:val="Subtle Emphasis"/>
    <w:uiPriority w:val="19"/>
    <w:qFormat/>
    <w:rsid w:val="00680A13"/>
    <w:rPr>
      <w:i/>
      <w:iCs/>
      <w:color w:val="404040" w:themeColor="text1" w:themeTint="BF"/>
    </w:rPr>
  </w:style>
  <w:style w:type="character" w:styleId="IntenseEmphasis">
    <w:name w:val="Intense Emphasis"/>
    <w:uiPriority w:val="21"/>
    <w:qFormat/>
    <w:rsid w:val="00680A13"/>
    <w:rPr>
      <w:i/>
      <w:iCs/>
      <w:color w:val="5B9BD5" w:themeColor="accent1"/>
    </w:rPr>
  </w:style>
  <w:style w:type="character" w:styleId="SubtleReference">
    <w:name w:val="Subtle Reference"/>
    <w:uiPriority w:val="31"/>
    <w:qFormat/>
    <w:rsid w:val="00680A13"/>
    <w:rPr>
      <w:smallCaps/>
      <w:color w:val="5A5A5A" w:themeColor="text1" w:themeTint="A5"/>
    </w:rPr>
  </w:style>
  <w:style w:type="character" w:styleId="IntenseReference">
    <w:name w:val="Intense Reference"/>
    <w:uiPriority w:val="32"/>
    <w:qFormat/>
    <w:rsid w:val="00680A13"/>
    <w:rPr>
      <w:b/>
      <w:bCs/>
      <w:smallCaps/>
      <w:color w:val="5B9BD5" w:themeColor="accent1"/>
      <w:spacing w:val="5"/>
    </w:rPr>
  </w:style>
  <w:style w:type="character" w:styleId="BookTitle">
    <w:name w:val="Book Title"/>
    <w:uiPriority w:val="33"/>
    <w:qFormat/>
    <w:rsid w:val="00680A13"/>
    <w:rPr>
      <w:b/>
      <w:bCs/>
      <w:i/>
      <w:iCs/>
      <w:spacing w:val="5"/>
    </w:rPr>
  </w:style>
  <w:style w:type="paragraph" w:styleId="TOCHeading">
    <w:name w:val="TOC Heading"/>
    <w:basedOn w:val="Heading1"/>
    <w:next w:val="Normal"/>
    <w:uiPriority w:val="39"/>
    <w:semiHidden/>
    <w:unhideWhenUsed/>
    <w:qFormat/>
    <w:rsid w:val="00680A13"/>
    <w:pPr>
      <w:outlineLvl w:val="9"/>
    </w:pPr>
    <w:rPr>
      <w:rFonts w:asciiTheme="majorHAnsi" w:eastAsiaTheme="majorEastAsia" w:hAnsiTheme="majorHAnsi" w:cstheme="majorBidi"/>
    </w:rPr>
  </w:style>
  <w:style w:type="paragraph" w:styleId="Revision">
    <w:name w:val="Revision"/>
    <w:hidden/>
    <w:uiPriority w:val="99"/>
    <w:semiHidden/>
    <w:rsid w:val="00230C99"/>
    <w:rPr>
      <w:rFonts w:eastAsia="ＭＳ ゴシック"/>
    </w:rPr>
  </w:style>
  <w:style w:type="character" w:styleId="Hyperlink">
    <w:name w:val="Hyperlink"/>
    <w:basedOn w:val="DefaultParagraphFont"/>
    <w:uiPriority w:val="99"/>
    <w:unhideWhenUsed/>
    <w:rsid w:val="009B4C6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A13"/>
    <w:pPr>
      <w:widowControl w:val="0"/>
      <w:jc w:val="both"/>
    </w:pPr>
    <w:rPr>
      <w:rFonts w:eastAsia="ＭＳ ゴシック"/>
    </w:rPr>
  </w:style>
  <w:style w:type="paragraph" w:styleId="Heading1">
    <w:name w:val="heading 1"/>
    <w:basedOn w:val="Normal"/>
    <w:next w:val="Normal"/>
    <w:link w:val="Heading1Char"/>
    <w:uiPriority w:val="9"/>
    <w:qFormat/>
    <w:rsid w:val="00680A13"/>
    <w:pPr>
      <w:keepNext/>
      <w:spacing w:beforeLines="50" w:before="50" w:afterLines="50" w:after="50"/>
      <w:outlineLvl w:val="0"/>
    </w:pPr>
    <w:rPr>
      <w:rFonts w:ascii="ＭＳ ゴシック" w:cs="Times New Roman"/>
      <w:b/>
      <w:sz w:val="24"/>
      <w:szCs w:val="24"/>
      <w:u w:val="double" w:color="4472C4" w:themeColor="accent5"/>
    </w:rPr>
  </w:style>
  <w:style w:type="paragraph" w:styleId="Heading2">
    <w:name w:val="heading 2"/>
    <w:basedOn w:val="Normal"/>
    <w:next w:val="Normal"/>
    <w:link w:val="Heading2Char"/>
    <w:uiPriority w:val="9"/>
    <w:qFormat/>
    <w:rsid w:val="00680A13"/>
    <w:pPr>
      <w:keepNext/>
      <w:outlineLvl w:val="1"/>
    </w:pPr>
    <w:rPr>
      <w:rFonts w:ascii="ＭＳ ゴシック" w:hAnsi="ＭＳ ゴシック" w:cs="Times New Roman"/>
      <w:b/>
      <w:sz w:val="23"/>
      <w:u w:val="single" w:color="4472C4" w:themeColor="accent5"/>
    </w:rPr>
  </w:style>
  <w:style w:type="paragraph" w:styleId="Heading3">
    <w:name w:val="heading 3"/>
    <w:basedOn w:val="Normal"/>
    <w:next w:val="Normal"/>
    <w:link w:val="Heading3Char"/>
    <w:uiPriority w:val="9"/>
    <w:qFormat/>
    <w:rsid w:val="00680A13"/>
    <w:pPr>
      <w:keepNext/>
      <w:spacing w:beforeLines="50" w:before="50" w:afterLines="50" w:after="50"/>
      <w:outlineLvl w:val="2"/>
    </w:pPr>
    <w:rPr>
      <w:rFonts w:ascii="ＭＳ ゴシック" w:hAnsi="ＭＳ ゴシック" w:cs="ＭＳ Ｐゴシック"/>
      <w:b/>
      <w:u w:val="dottedHeavy" w:color="B4C6E7" w:themeColor="accent5" w:themeTint="66"/>
    </w:rPr>
  </w:style>
  <w:style w:type="paragraph" w:styleId="Heading4">
    <w:name w:val="heading 4"/>
    <w:basedOn w:val="Normal"/>
    <w:next w:val="Normal"/>
    <w:link w:val="Heading4Char"/>
    <w:uiPriority w:val="9"/>
    <w:qFormat/>
    <w:rsid w:val="00680A13"/>
    <w:pPr>
      <w:keepNext/>
      <w:spacing w:beforeLines="50" w:before="50" w:afterLines="50" w:after="50"/>
      <w:jc w:val="left"/>
      <w:outlineLvl w:val="3"/>
    </w:pPr>
    <w:rPr>
      <w:rFonts w:ascii="ＭＳ ゴシック" w:hAnsi="ＭＳ ゴシック"/>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765A"/>
    <w:rPr>
      <w:sz w:val="18"/>
      <w:szCs w:val="18"/>
    </w:rPr>
  </w:style>
  <w:style w:type="paragraph" w:styleId="CommentText">
    <w:name w:val="annotation text"/>
    <w:basedOn w:val="Normal"/>
    <w:link w:val="CommentTextChar"/>
    <w:uiPriority w:val="99"/>
    <w:unhideWhenUsed/>
    <w:rsid w:val="007D765A"/>
    <w:pPr>
      <w:jc w:val="left"/>
    </w:pPr>
  </w:style>
  <w:style w:type="character" w:customStyle="1" w:styleId="CommentTextChar">
    <w:name w:val="Comment Text Char"/>
    <w:basedOn w:val="DefaultParagraphFont"/>
    <w:link w:val="CommentText"/>
    <w:uiPriority w:val="99"/>
    <w:rsid w:val="007D765A"/>
  </w:style>
  <w:style w:type="paragraph" w:styleId="CommentSubject">
    <w:name w:val="annotation subject"/>
    <w:basedOn w:val="CommentText"/>
    <w:next w:val="CommentText"/>
    <w:link w:val="CommentSubjectChar"/>
    <w:uiPriority w:val="99"/>
    <w:semiHidden/>
    <w:unhideWhenUsed/>
    <w:rsid w:val="007D765A"/>
    <w:rPr>
      <w:b/>
      <w:bCs/>
    </w:rPr>
  </w:style>
  <w:style w:type="character" w:customStyle="1" w:styleId="CommentSubjectChar">
    <w:name w:val="Comment Subject Char"/>
    <w:basedOn w:val="CommentTextChar"/>
    <w:link w:val="CommentSubject"/>
    <w:uiPriority w:val="99"/>
    <w:semiHidden/>
    <w:rsid w:val="007D765A"/>
    <w:rPr>
      <w:b/>
      <w:bCs/>
    </w:rPr>
  </w:style>
  <w:style w:type="paragraph" w:styleId="BalloonText">
    <w:name w:val="Balloon Text"/>
    <w:basedOn w:val="Normal"/>
    <w:link w:val="BalloonTextChar"/>
    <w:uiPriority w:val="99"/>
    <w:semiHidden/>
    <w:unhideWhenUsed/>
    <w:rsid w:val="007D765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D765A"/>
    <w:rPr>
      <w:rFonts w:asciiTheme="majorHAnsi" w:eastAsiaTheme="majorEastAsia" w:hAnsiTheme="majorHAnsi" w:cstheme="majorBidi"/>
      <w:sz w:val="18"/>
      <w:szCs w:val="18"/>
    </w:rPr>
  </w:style>
  <w:style w:type="character" w:customStyle="1" w:styleId="Heading3Char">
    <w:name w:val="Heading 3 Char"/>
    <w:link w:val="Heading3"/>
    <w:uiPriority w:val="9"/>
    <w:rsid w:val="00680A13"/>
    <w:rPr>
      <w:rFonts w:ascii="ＭＳ ゴシック" w:eastAsia="ＭＳ ゴシック" w:hAnsi="ＭＳ ゴシック" w:cs="ＭＳ Ｐゴシック"/>
      <w:b/>
      <w:u w:val="dottedHeavy" w:color="B4C6E7" w:themeColor="accent5" w:themeTint="66"/>
    </w:rPr>
  </w:style>
  <w:style w:type="character" w:customStyle="1" w:styleId="Heading4Char">
    <w:name w:val="Heading 4 Char"/>
    <w:link w:val="Heading4"/>
    <w:uiPriority w:val="9"/>
    <w:rsid w:val="00680A13"/>
    <w:rPr>
      <w:rFonts w:ascii="ＭＳ ゴシック" w:eastAsia="ＭＳ ゴシック" w:hAnsi="ＭＳ ゴシック"/>
      <w:b/>
      <w:bCs/>
    </w:rPr>
  </w:style>
  <w:style w:type="paragraph" w:styleId="NormalWeb">
    <w:name w:val="Normal (Web)"/>
    <w:basedOn w:val="Normal"/>
    <w:uiPriority w:val="99"/>
    <w:semiHidden/>
    <w:unhideWhenUsed/>
    <w:rsid w:val="00680A1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
    <w:name w:val="紹介文"/>
    <w:link w:val="a0"/>
    <w:uiPriority w:val="12"/>
    <w:qFormat/>
    <w:rsid w:val="00680A13"/>
    <w:pPr>
      <w:spacing w:before="240" w:after="240"/>
    </w:pPr>
    <w:rPr>
      <w:rFonts w:ascii="メイリオ" w:eastAsia="メイリオ"/>
      <w:iCs/>
      <w:color w:val="404040" w:themeColor="text1" w:themeTint="BF"/>
    </w:rPr>
  </w:style>
  <w:style w:type="character" w:customStyle="1" w:styleId="a0">
    <w:name w:val="紹介文 (文字)"/>
    <w:basedOn w:val="DefaultParagraphFont"/>
    <w:link w:val="a"/>
    <w:uiPriority w:val="12"/>
    <w:rsid w:val="00680A13"/>
    <w:rPr>
      <w:rFonts w:ascii="メイリオ" w:eastAsia="メイリオ"/>
      <w:iCs/>
      <w:color w:val="404040" w:themeColor="text1" w:themeTint="BF"/>
    </w:rPr>
  </w:style>
  <w:style w:type="character" w:customStyle="1" w:styleId="Heading1Char">
    <w:name w:val="Heading 1 Char"/>
    <w:link w:val="Heading1"/>
    <w:uiPriority w:val="9"/>
    <w:rsid w:val="00680A13"/>
    <w:rPr>
      <w:rFonts w:ascii="ＭＳ ゴシック" w:eastAsia="ＭＳ ゴシック" w:cs="Times New Roman"/>
      <w:b/>
      <w:sz w:val="24"/>
      <w:szCs w:val="24"/>
      <w:u w:val="double" w:color="4472C4" w:themeColor="accent5"/>
    </w:rPr>
  </w:style>
  <w:style w:type="character" w:customStyle="1" w:styleId="Heading2Char">
    <w:name w:val="Heading 2 Char"/>
    <w:link w:val="Heading2"/>
    <w:uiPriority w:val="9"/>
    <w:rsid w:val="00680A13"/>
    <w:rPr>
      <w:rFonts w:ascii="ＭＳ ゴシック" w:eastAsia="ＭＳ ゴシック" w:hAnsi="ＭＳ ゴシック" w:cs="Times New Roman"/>
      <w:b/>
      <w:sz w:val="23"/>
      <w:u w:val="single" w:color="4472C4" w:themeColor="accent5"/>
    </w:rPr>
  </w:style>
  <w:style w:type="paragraph" w:styleId="Caption">
    <w:name w:val="caption"/>
    <w:basedOn w:val="Normal"/>
    <w:next w:val="Normal"/>
    <w:uiPriority w:val="35"/>
    <w:semiHidden/>
    <w:unhideWhenUsed/>
    <w:qFormat/>
    <w:rsid w:val="00680A13"/>
    <w:rPr>
      <w:b/>
      <w:bCs/>
    </w:rPr>
  </w:style>
  <w:style w:type="paragraph" w:styleId="Title">
    <w:name w:val="Title"/>
    <w:aliases w:val="記事名"/>
    <w:basedOn w:val="Normal"/>
    <w:next w:val="Normal"/>
    <w:link w:val="TitleChar"/>
    <w:uiPriority w:val="10"/>
    <w:qFormat/>
    <w:rsid w:val="00680A13"/>
    <w:pPr>
      <w:spacing w:before="240" w:after="120"/>
      <w:jc w:val="left"/>
      <w:outlineLvl w:val="0"/>
    </w:pPr>
    <w:rPr>
      <w:rFonts w:ascii="Arial" w:eastAsia="メイリオ" w:hAnsi="Arial" w:cs="Times New Roman"/>
      <w:sz w:val="44"/>
      <w:szCs w:val="32"/>
    </w:rPr>
  </w:style>
  <w:style w:type="character" w:customStyle="1" w:styleId="TitleChar">
    <w:name w:val="Title Char"/>
    <w:aliases w:val="記事名 Char"/>
    <w:link w:val="Title"/>
    <w:uiPriority w:val="10"/>
    <w:rsid w:val="00680A13"/>
    <w:rPr>
      <w:rFonts w:ascii="Arial" w:eastAsia="メイリオ" w:hAnsi="Arial" w:cs="Times New Roman"/>
      <w:sz w:val="44"/>
      <w:szCs w:val="32"/>
    </w:rPr>
  </w:style>
  <w:style w:type="paragraph" w:styleId="Subtitle">
    <w:name w:val="Subtitle"/>
    <w:aliases w:val="連載名"/>
    <w:basedOn w:val="Normal"/>
    <w:next w:val="Normal"/>
    <w:link w:val="SubtitleChar"/>
    <w:uiPriority w:val="11"/>
    <w:qFormat/>
    <w:rsid w:val="00680A13"/>
    <w:pPr>
      <w:jc w:val="left"/>
      <w:outlineLvl w:val="1"/>
    </w:pPr>
    <w:rPr>
      <w:rFonts w:ascii="Arial" w:eastAsia="メイリオ" w:hAnsi="Arial" w:cs="Times New Roman"/>
      <w:b/>
      <w:color w:val="ED7D31"/>
      <w:sz w:val="28"/>
      <w:szCs w:val="24"/>
    </w:rPr>
  </w:style>
  <w:style w:type="character" w:customStyle="1" w:styleId="SubtitleChar">
    <w:name w:val="Subtitle Char"/>
    <w:aliases w:val="連載名 Char"/>
    <w:link w:val="Subtitle"/>
    <w:uiPriority w:val="11"/>
    <w:rsid w:val="00680A13"/>
    <w:rPr>
      <w:rFonts w:ascii="Arial" w:eastAsia="メイリオ" w:hAnsi="Arial" w:cs="Times New Roman"/>
      <w:b/>
      <w:color w:val="ED7D31"/>
      <w:sz w:val="28"/>
      <w:szCs w:val="24"/>
    </w:rPr>
  </w:style>
  <w:style w:type="character" w:styleId="Strong">
    <w:name w:val="Strong"/>
    <w:uiPriority w:val="22"/>
    <w:qFormat/>
    <w:rsid w:val="00680A13"/>
    <w:rPr>
      <w:b/>
      <w:bCs/>
    </w:rPr>
  </w:style>
  <w:style w:type="character" w:styleId="Emphasis">
    <w:name w:val="Emphasis"/>
    <w:uiPriority w:val="20"/>
    <w:qFormat/>
    <w:rsid w:val="00680A13"/>
    <w:rPr>
      <w:i/>
      <w:iCs/>
    </w:rPr>
  </w:style>
  <w:style w:type="paragraph" w:styleId="ListParagraph">
    <w:name w:val="List Paragraph"/>
    <w:basedOn w:val="Normal"/>
    <w:uiPriority w:val="34"/>
    <w:qFormat/>
    <w:rsid w:val="00680A13"/>
    <w:pPr>
      <w:ind w:leftChars="400" w:left="840"/>
    </w:pPr>
  </w:style>
  <w:style w:type="paragraph" w:styleId="Quote">
    <w:name w:val="Quote"/>
    <w:basedOn w:val="Normal"/>
    <w:next w:val="Normal"/>
    <w:link w:val="QuoteChar"/>
    <w:uiPriority w:val="29"/>
    <w:qFormat/>
    <w:rsid w:val="00680A13"/>
    <w:pPr>
      <w:spacing w:before="200" w:after="160"/>
      <w:ind w:left="864" w:right="864"/>
      <w:jc w:val="center"/>
    </w:pPr>
    <w:rPr>
      <w:i/>
      <w:iCs/>
      <w:color w:val="404040" w:themeColor="text1" w:themeTint="BF"/>
    </w:rPr>
  </w:style>
  <w:style w:type="character" w:customStyle="1" w:styleId="QuoteChar">
    <w:name w:val="Quote Char"/>
    <w:link w:val="Quote"/>
    <w:uiPriority w:val="29"/>
    <w:rsid w:val="00680A13"/>
    <w:rPr>
      <w:rFonts w:eastAsia="ＭＳ ゴシック"/>
      <w:i/>
      <w:iCs/>
      <w:color w:val="404040" w:themeColor="text1" w:themeTint="BF"/>
    </w:rPr>
  </w:style>
  <w:style w:type="paragraph" w:styleId="IntenseQuote">
    <w:name w:val="Intense Quote"/>
    <w:basedOn w:val="Normal"/>
    <w:next w:val="Normal"/>
    <w:link w:val="IntenseQuoteChar"/>
    <w:uiPriority w:val="30"/>
    <w:qFormat/>
    <w:rsid w:val="00680A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link w:val="IntenseQuote"/>
    <w:uiPriority w:val="30"/>
    <w:rsid w:val="00680A13"/>
    <w:rPr>
      <w:rFonts w:eastAsia="ＭＳ ゴシック"/>
      <w:i/>
      <w:iCs/>
      <w:color w:val="5B9BD5" w:themeColor="accent1"/>
    </w:rPr>
  </w:style>
  <w:style w:type="character" w:styleId="SubtleEmphasis">
    <w:name w:val="Subtle Emphasis"/>
    <w:uiPriority w:val="19"/>
    <w:qFormat/>
    <w:rsid w:val="00680A13"/>
    <w:rPr>
      <w:i/>
      <w:iCs/>
      <w:color w:val="404040" w:themeColor="text1" w:themeTint="BF"/>
    </w:rPr>
  </w:style>
  <w:style w:type="character" w:styleId="IntenseEmphasis">
    <w:name w:val="Intense Emphasis"/>
    <w:uiPriority w:val="21"/>
    <w:qFormat/>
    <w:rsid w:val="00680A13"/>
    <w:rPr>
      <w:i/>
      <w:iCs/>
      <w:color w:val="5B9BD5" w:themeColor="accent1"/>
    </w:rPr>
  </w:style>
  <w:style w:type="character" w:styleId="SubtleReference">
    <w:name w:val="Subtle Reference"/>
    <w:uiPriority w:val="31"/>
    <w:qFormat/>
    <w:rsid w:val="00680A13"/>
    <w:rPr>
      <w:smallCaps/>
      <w:color w:val="5A5A5A" w:themeColor="text1" w:themeTint="A5"/>
    </w:rPr>
  </w:style>
  <w:style w:type="character" w:styleId="IntenseReference">
    <w:name w:val="Intense Reference"/>
    <w:uiPriority w:val="32"/>
    <w:qFormat/>
    <w:rsid w:val="00680A13"/>
    <w:rPr>
      <w:b/>
      <w:bCs/>
      <w:smallCaps/>
      <w:color w:val="5B9BD5" w:themeColor="accent1"/>
      <w:spacing w:val="5"/>
    </w:rPr>
  </w:style>
  <w:style w:type="character" w:styleId="BookTitle">
    <w:name w:val="Book Title"/>
    <w:uiPriority w:val="33"/>
    <w:qFormat/>
    <w:rsid w:val="00680A13"/>
    <w:rPr>
      <w:b/>
      <w:bCs/>
      <w:i/>
      <w:iCs/>
      <w:spacing w:val="5"/>
    </w:rPr>
  </w:style>
  <w:style w:type="paragraph" w:styleId="TOCHeading">
    <w:name w:val="TOC Heading"/>
    <w:basedOn w:val="Heading1"/>
    <w:next w:val="Normal"/>
    <w:uiPriority w:val="39"/>
    <w:semiHidden/>
    <w:unhideWhenUsed/>
    <w:qFormat/>
    <w:rsid w:val="00680A13"/>
    <w:pPr>
      <w:outlineLvl w:val="9"/>
    </w:pPr>
    <w:rPr>
      <w:rFonts w:asciiTheme="majorHAnsi" w:eastAsiaTheme="majorEastAsia" w:hAnsiTheme="majorHAnsi" w:cstheme="majorBidi"/>
    </w:rPr>
  </w:style>
  <w:style w:type="paragraph" w:styleId="Revision">
    <w:name w:val="Revision"/>
    <w:hidden/>
    <w:uiPriority w:val="99"/>
    <w:semiHidden/>
    <w:rsid w:val="00230C99"/>
    <w:rPr>
      <w:rFonts w:eastAsia="ＭＳ ゴシック"/>
    </w:rPr>
  </w:style>
  <w:style w:type="character" w:styleId="Hyperlink">
    <w:name w:val="Hyperlink"/>
    <w:basedOn w:val="DefaultParagraphFont"/>
    <w:uiPriority w:val="99"/>
    <w:unhideWhenUsed/>
    <w:rsid w:val="009B4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003775">
      <w:bodyDiv w:val="1"/>
      <w:marLeft w:val="0"/>
      <w:marRight w:val="0"/>
      <w:marTop w:val="0"/>
      <w:marBottom w:val="0"/>
      <w:divBdr>
        <w:top w:val="none" w:sz="0" w:space="0" w:color="auto"/>
        <w:left w:val="none" w:sz="0" w:space="0" w:color="auto"/>
        <w:bottom w:val="none" w:sz="0" w:space="0" w:color="auto"/>
        <w:right w:val="none" w:sz="0" w:space="0" w:color="auto"/>
      </w:divBdr>
      <w:divsChild>
        <w:div w:id="540021980">
          <w:marLeft w:val="0"/>
          <w:marRight w:val="0"/>
          <w:marTop w:val="0"/>
          <w:marBottom w:val="0"/>
          <w:divBdr>
            <w:top w:val="none" w:sz="0" w:space="0" w:color="auto"/>
            <w:left w:val="none" w:sz="0" w:space="0" w:color="auto"/>
            <w:bottom w:val="none" w:sz="0" w:space="0" w:color="auto"/>
            <w:right w:val="none" w:sz="0" w:space="0" w:color="auto"/>
          </w:divBdr>
          <w:divsChild>
            <w:div w:id="394855809">
              <w:marLeft w:val="0"/>
              <w:marRight w:val="150"/>
              <w:marTop w:val="0"/>
              <w:marBottom w:val="150"/>
              <w:divBdr>
                <w:top w:val="single" w:sz="6" w:space="0" w:color="DDDDDD"/>
                <w:left w:val="single" w:sz="6" w:space="0" w:color="DDDDDD"/>
                <w:bottom w:val="single" w:sz="6" w:space="0" w:color="DDDDDD"/>
                <w:right w:val="single" w:sz="6" w:space="0" w:color="DDDDDD"/>
              </w:divBdr>
            </w:div>
          </w:divsChild>
        </w:div>
      </w:divsChild>
    </w:div>
    <w:div w:id="1634023076">
      <w:bodyDiv w:val="1"/>
      <w:marLeft w:val="0"/>
      <w:marRight w:val="0"/>
      <w:marTop w:val="0"/>
      <w:marBottom w:val="0"/>
      <w:divBdr>
        <w:top w:val="none" w:sz="0" w:space="0" w:color="auto"/>
        <w:left w:val="none" w:sz="0" w:space="0" w:color="auto"/>
        <w:bottom w:val="none" w:sz="0" w:space="0" w:color="auto"/>
        <w:right w:val="none" w:sz="0" w:space="0" w:color="auto"/>
      </w:divBdr>
      <w:divsChild>
        <w:div w:id="1744062813">
          <w:marLeft w:val="0"/>
          <w:marRight w:val="0"/>
          <w:marTop w:val="0"/>
          <w:marBottom w:val="300"/>
          <w:divBdr>
            <w:top w:val="single" w:sz="6" w:space="0" w:color="969696"/>
            <w:left w:val="single" w:sz="6" w:space="0" w:color="969696"/>
            <w:bottom w:val="single" w:sz="6" w:space="0" w:color="969696"/>
            <w:right w:val="single" w:sz="6" w:space="0" w:color="969696"/>
          </w:divBdr>
          <w:divsChild>
            <w:div w:id="1564100105">
              <w:marLeft w:val="0"/>
              <w:marRight w:val="0"/>
              <w:marTop w:val="0"/>
              <w:marBottom w:val="0"/>
              <w:divBdr>
                <w:top w:val="none" w:sz="0" w:space="0" w:color="auto"/>
                <w:left w:val="none" w:sz="0" w:space="0" w:color="auto"/>
                <w:bottom w:val="none" w:sz="0" w:space="0" w:color="auto"/>
                <w:right w:val="none" w:sz="0" w:space="0" w:color="auto"/>
              </w:divBdr>
              <w:divsChild>
                <w:div w:id="14962132">
                  <w:marLeft w:val="0"/>
                  <w:marRight w:val="150"/>
                  <w:marTop w:val="0"/>
                  <w:marBottom w:val="150"/>
                  <w:divBdr>
                    <w:top w:val="single" w:sz="6" w:space="0" w:color="DDDDDD"/>
                    <w:left w:val="single" w:sz="6" w:space="0" w:color="DDDDDD"/>
                    <w:bottom w:val="single" w:sz="6" w:space="0" w:color="DDDDDD"/>
                    <w:right w:val="single" w:sz="6" w:space="0" w:color="DDDDDD"/>
                  </w:divBdr>
                </w:div>
              </w:divsChild>
            </w:div>
          </w:divsChild>
        </w:div>
        <w:div w:id="2135168835">
          <w:marLeft w:val="0"/>
          <w:marRight w:val="0"/>
          <w:marTop w:val="450"/>
          <w:marBottom w:val="0"/>
          <w:divBdr>
            <w:top w:val="single" w:sz="6" w:space="6" w:color="DDDDDD"/>
            <w:left w:val="none" w:sz="0" w:space="0" w:color="auto"/>
            <w:bottom w:val="none" w:sz="0" w:space="0" w:color="auto"/>
            <w:right w:val="none" w:sz="0" w:space="0" w:color="auto"/>
          </w:divBdr>
          <w:divsChild>
            <w:div w:id="5538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nondot.org/sabre/Resume.html" TargetMode="External"/></Relationship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hyperlink" Target="https://iosdc.jp/2016/&#9670;&#12392;&#12356;&#12358;iOS&#12392;&#12381;&#12398;&#21608;&#36794;&#25216;&#34899;&#12395;&#38306;&#12377;&#12427;&#12456;&#12531;&#12472;&#12491;&#12450;&#12398;&#12383;&#12417;&#12398;&#12459;&#12531;&#12501;&#12449;&#12524;&#12531;&#12473;" TargetMode="External"/><Relationship Id="rId8" Type="http://schemas.openxmlformats.org/officeDocument/2006/relationships/hyperlink" Target="https://iosdc.jp/2016/c/node/155" TargetMode="External"/><Relationship Id="rId9" Type="http://schemas.openxmlformats.org/officeDocument/2006/relationships/image" Target="media/image2.jpeg"/><Relationship Id="rId1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4</Pages>
  <Words>1332</Words>
  <Characters>7594</Characters>
  <Application>Microsoft Macintosh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Shinji Kawasaki</dc:creator>
  <cp:keywords/>
  <dc:description/>
  <cp:lastModifiedBy>Masayuki Ono</cp:lastModifiedBy>
  <cp:revision>18</cp:revision>
  <dcterms:created xsi:type="dcterms:W3CDTF">2016-07-31T00:34:00Z</dcterms:created>
  <dcterms:modified xsi:type="dcterms:W3CDTF">2016-08-02T12:13:00Z</dcterms:modified>
</cp:coreProperties>
</file>