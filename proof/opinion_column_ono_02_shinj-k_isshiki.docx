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91890" w14:textId="77777777" w:rsidR="00441F97" w:rsidRDefault="00441F97" w:rsidP="00441F97">
      <w:pPr>
        <w:rPr>
          <w:highlight w:val="yellow"/>
        </w:rPr>
      </w:pPr>
      <w:r>
        <w:rPr>
          <w:rFonts w:hint="eastAsia"/>
          <w:highlight w:val="yellow"/>
        </w:rPr>
        <w:t>【文字の装飾タグに関するヒント】</w:t>
      </w:r>
    </w:p>
    <w:p w14:paraId="53904CF7" w14:textId="77777777" w:rsidR="00441F97" w:rsidRDefault="00441F97" w:rsidP="00441F97">
      <w:pPr>
        <w:rPr>
          <w:highlight w:val="yellow"/>
        </w:rPr>
      </w:pPr>
      <w:r>
        <w:rPr>
          <w:rFonts w:hint="eastAsia"/>
          <w:highlight w:val="yellow"/>
        </w:rPr>
        <w:t>△ストロング△＝強調したいキーワード（太字になります）</w:t>
      </w:r>
    </w:p>
    <w:p w14:paraId="61E574EC" w14:textId="77777777" w:rsidR="00441F97" w:rsidRDefault="00441F97" w:rsidP="00441F97">
      <w:pPr>
        <w:rPr>
          <w:highlight w:val="yellow"/>
        </w:rPr>
      </w:pPr>
      <w:r>
        <w:rPr>
          <w:rFonts w:hint="eastAsia"/>
          <w:highlight w:val="yellow"/>
        </w:rPr>
        <w:t>▲太字▲＝単なるデザイン目的での装飾で、キーワードではない</w:t>
      </w:r>
    </w:p>
    <w:p w14:paraId="3AC36FBB" w14:textId="77777777" w:rsidR="00441F97" w:rsidRDefault="00441F97" w:rsidP="00441F97">
      <w:pPr>
        <w:rPr>
          <w:highlight w:val="yellow"/>
        </w:rPr>
      </w:pPr>
      <w:r>
        <w:rPr>
          <w:rFonts w:hint="eastAsia"/>
          <w:highlight w:val="yellow"/>
        </w:rPr>
        <w:t>本文中に◎</w:t>
      </w:r>
      <w:proofErr w:type="spellStart"/>
      <w:r>
        <w:rPr>
          <w:rFonts w:hint="eastAsia"/>
          <w:highlight w:val="yellow"/>
        </w:rPr>
        <w:t>Abc</w:t>
      </w:r>
      <w:proofErr w:type="spellEnd"/>
      <w:r>
        <w:rPr>
          <w:rFonts w:hint="eastAsia"/>
          <w:highlight w:val="yellow"/>
        </w:rPr>
        <w:t>("</w:t>
      </w:r>
      <w:proofErr w:type="spellStart"/>
      <w:r>
        <w:rPr>
          <w:rFonts w:hint="eastAsia"/>
          <w:highlight w:val="yellow"/>
        </w:rPr>
        <w:t>aaa</w:t>
      </w:r>
      <w:proofErr w:type="spellEnd"/>
      <w:r>
        <w:rPr>
          <w:rFonts w:hint="eastAsia"/>
          <w:highlight w:val="yellow"/>
        </w:rPr>
        <w:t>")</w:t>
      </w:r>
      <w:r>
        <w:rPr>
          <w:rFonts w:hint="eastAsia"/>
          <w:highlight w:val="yellow"/>
        </w:rPr>
        <w:t>◎と記載すると、そこは</w:t>
      </w:r>
      <w:r>
        <w:rPr>
          <w:rFonts w:hint="eastAsia"/>
          <w:highlight w:val="yellow"/>
        </w:rPr>
        <w:t>&lt;code&gt;</w:t>
      </w:r>
      <w:r>
        <w:rPr>
          <w:rFonts w:hint="eastAsia"/>
          <w:highlight w:val="yellow"/>
        </w:rPr>
        <w:t>タグで囲まれ、その文字列が□の枠で囲まれて表示されます（</w:t>
      </w:r>
      <w:proofErr w:type="spellStart"/>
      <w:r>
        <w:rPr>
          <w:rFonts w:hint="eastAsia"/>
          <w:highlight w:val="yellow"/>
        </w:rPr>
        <w:t>GitHub</w:t>
      </w:r>
      <w:proofErr w:type="spellEnd"/>
      <w:r>
        <w:rPr>
          <w:rFonts w:hint="eastAsia"/>
          <w:highlight w:val="yellow"/>
        </w:rPr>
        <w:t>などでよくあり開発者が慣れていそうなので、最近、クラス名などのコード関連はほとんどこれで囲んでいます）。</w:t>
      </w:r>
      <w:r>
        <w:rPr>
          <w:rFonts w:hint="eastAsia"/>
          <w:highlight w:val="yellow"/>
        </w:rPr>
        <w:t>Markdown</w:t>
      </w:r>
      <w:r>
        <w:rPr>
          <w:rFonts w:hint="eastAsia"/>
          <w:highlight w:val="yellow"/>
        </w:rPr>
        <w:t>だと</w:t>
      </w:r>
      <w:r>
        <w:rPr>
          <w:rFonts w:hint="eastAsia"/>
          <w:highlight w:val="yellow"/>
        </w:rPr>
        <w:t>`</w:t>
      </w:r>
      <w:proofErr w:type="spellStart"/>
      <w:r>
        <w:rPr>
          <w:highlight w:val="yellow"/>
        </w:rPr>
        <w:t>Abc</w:t>
      </w:r>
      <w:proofErr w:type="spellEnd"/>
      <w:r>
        <w:rPr>
          <w:highlight w:val="yellow"/>
        </w:rPr>
        <w:t>("</w:t>
      </w:r>
      <w:proofErr w:type="spellStart"/>
      <w:r>
        <w:rPr>
          <w:highlight w:val="yellow"/>
        </w:rPr>
        <w:t>aaa</w:t>
      </w:r>
      <w:proofErr w:type="spellEnd"/>
      <w:r>
        <w:rPr>
          <w:highlight w:val="yellow"/>
        </w:rPr>
        <w:t>")`</w:t>
      </w:r>
      <w:r>
        <w:rPr>
          <w:highlight w:val="yellow"/>
        </w:rPr>
        <w:t>です。</w:t>
      </w:r>
    </w:p>
    <w:p w14:paraId="76A22548" w14:textId="77777777" w:rsidR="00441F97" w:rsidRDefault="00441F97" w:rsidP="00441F97">
      <w:r>
        <w:rPr>
          <w:rFonts w:hint="eastAsia"/>
          <w:highlight w:val="yellow"/>
        </w:rPr>
        <w:t>ほかに</w:t>
      </w:r>
      <w:r>
        <w:rPr>
          <w:rFonts w:hint="eastAsia"/>
          <w:highlight w:val="yellow"/>
        </w:rPr>
        <w:t>HTML</w:t>
      </w:r>
      <w:r>
        <w:rPr>
          <w:rFonts w:hint="eastAsia"/>
          <w:highlight w:val="yellow"/>
        </w:rPr>
        <w:t>上などでカスタム表現してほしいことがあれば、★これでコメント★を書いていただければ、その部分は制作時に内容を見て手動で</w:t>
      </w:r>
      <w:r>
        <w:rPr>
          <w:rFonts w:hint="eastAsia"/>
          <w:highlight w:val="yellow"/>
        </w:rPr>
        <w:t>HTML</w:t>
      </w:r>
      <w:r>
        <w:rPr>
          <w:rFonts w:hint="eastAsia"/>
          <w:highlight w:val="yellow"/>
        </w:rPr>
        <w:t>化します。※ちなみに斜体は非推奨としています。</w:t>
      </w:r>
    </w:p>
    <w:p w14:paraId="457D3EE1" w14:textId="0C4901B6" w:rsidR="00441F97" w:rsidRPr="005477F0" w:rsidRDefault="00441F97" w:rsidP="00441F97">
      <w:pPr>
        <w:rPr>
          <w:rFonts w:asciiTheme="majorEastAsia" w:hAnsiTheme="majorEastAsia"/>
        </w:rPr>
      </w:pPr>
      <w:r>
        <w:rPr>
          <w:rFonts w:asciiTheme="majorEastAsia" w:hAnsiTheme="majorEastAsia" w:hint="eastAsia"/>
        </w:rPr>
        <w:t>###############################################</w:t>
      </w:r>
    </w:p>
    <w:p w14:paraId="29EFD55D" w14:textId="77777777" w:rsidR="00441F97" w:rsidRDefault="00441F97" w:rsidP="002549AF">
      <w:pPr>
        <w:pStyle w:val="Subtitle"/>
      </w:pPr>
    </w:p>
    <w:p w14:paraId="32BC9822" w14:textId="77777777" w:rsidR="00CB17A3" w:rsidRDefault="00CB17A3" w:rsidP="002549AF">
      <w:pPr>
        <w:pStyle w:val="Subtitle"/>
      </w:pPr>
      <w:r w:rsidRPr="00CB17A3">
        <w:t>Build Insider</w:t>
      </w:r>
      <w:r w:rsidRPr="00CB17A3">
        <w:t>オピニオン：小野将之（</w:t>
      </w:r>
      <w:r>
        <w:rPr>
          <w:rFonts w:hint="eastAsia"/>
        </w:rPr>
        <w:t>2</w:t>
      </w:r>
      <w:r w:rsidRPr="00CB17A3">
        <w:t>）</w:t>
      </w:r>
    </w:p>
    <w:p w14:paraId="7B25AC76" w14:textId="1BD3F153" w:rsidR="005757AD" w:rsidRDefault="002549AF" w:rsidP="002549AF">
      <w:pPr>
        <w:pStyle w:val="Title"/>
        <w:rPr>
          <w:ins w:id="0" w:author="DA 一色" w:date="2016-08-23T02:13:00Z"/>
        </w:rPr>
      </w:pPr>
      <w:ins w:id="1" w:author="DA 一色" w:date="2016-08-23T01:21:00Z">
        <w:r w:rsidRPr="002549AF">
          <w:t>Swift</w:t>
        </w:r>
        <w:r w:rsidRPr="002549AF">
          <w:t>は</w:t>
        </w:r>
        <w:r w:rsidRPr="002549AF">
          <w:t>3.0</w:t>
        </w:r>
        <w:r w:rsidRPr="002549AF">
          <w:t>で安定するのか？</w:t>
        </w:r>
      </w:ins>
      <w:ins w:id="2" w:author="DA 一色" w:date="2016-08-23T02:11:00Z">
        <w:r w:rsidR="005757AD">
          <w:rPr>
            <w:rFonts w:hint="eastAsia"/>
          </w:rPr>
          <w:t xml:space="preserve"> </w:t>
        </w:r>
      </w:ins>
      <w:ins w:id="3" w:author="DA 一色" w:date="2016-08-24T14:14:00Z">
        <w:r w:rsidR="00022FE8">
          <w:rPr>
            <w:rFonts w:hint="eastAsia"/>
          </w:rPr>
          <w:t>リリース予定日と新機能リスト</w:t>
        </w:r>
      </w:ins>
    </w:p>
    <w:p w14:paraId="08252A0B" w14:textId="350D95B8" w:rsidR="00CB17A3" w:rsidRPr="00B941B8" w:rsidRDefault="002549AF" w:rsidP="002549AF">
      <w:pPr>
        <w:pStyle w:val="Title"/>
        <w:rPr>
          <w:sz w:val="28"/>
          <w:szCs w:val="28"/>
        </w:rPr>
      </w:pPr>
      <w:ins w:id="4" w:author="DA 一色" w:date="2016-08-23T01:21:00Z">
        <w:r w:rsidRPr="00B941B8">
          <w:rPr>
            <w:sz w:val="28"/>
            <w:szCs w:val="28"/>
          </w:rPr>
          <w:t xml:space="preserve"> </w:t>
        </w:r>
      </w:ins>
      <w:ins w:id="5" w:author="DA 一色" w:date="2016-08-23T02:13:00Z">
        <w:r w:rsidR="005757AD" w:rsidRPr="00B941B8">
          <w:rPr>
            <w:rFonts w:hint="eastAsia"/>
            <w:sz w:val="28"/>
            <w:szCs w:val="28"/>
          </w:rPr>
          <w:t>――</w:t>
        </w:r>
      </w:ins>
      <w:ins w:id="6" w:author="DA 一色" w:date="2016-08-23T01:21:00Z">
        <w:r w:rsidRPr="00B941B8">
          <w:rPr>
            <w:sz w:val="28"/>
            <w:szCs w:val="28"/>
          </w:rPr>
          <w:t xml:space="preserve"> </w:t>
        </w:r>
      </w:ins>
      <w:ins w:id="7" w:author="Shinji Kawasaki" w:date="2016-08-19T13:05:00Z">
        <w:r w:rsidR="002A14A4" w:rsidRPr="00B941B8">
          <w:rPr>
            <w:sz w:val="28"/>
            <w:szCs w:val="28"/>
          </w:rPr>
          <w:t>Swift 3</w:t>
        </w:r>
      </w:ins>
      <w:ins w:id="8" w:author="DA 一色" w:date="2016-08-23T02:13:00Z">
        <w:r w:rsidR="005757AD" w:rsidRPr="00B941B8">
          <w:rPr>
            <w:rFonts w:hint="eastAsia"/>
            <w:sz w:val="28"/>
            <w:szCs w:val="28"/>
          </w:rPr>
          <w:t>への</w:t>
        </w:r>
      </w:ins>
      <w:ins w:id="9" w:author="DA 一色" w:date="2016-08-23T01:40:00Z">
        <w:r w:rsidR="00D13805" w:rsidRPr="00B941B8">
          <w:rPr>
            <w:rFonts w:hint="eastAsia"/>
            <w:sz w:val="28"/>
            <w:szCs w:val="28"/>
          </w:rPr>
          <w:t>ロードマップ</w:t>
        </w:r>
      </w:ins>
      <w:ins w:id="10" w:author="Shinji Kawasaki" w:date="2016-08-19T13:05:00Z">
        <w:r w:rsidR="002A14A4" w:rsidRPr="00B941B8">
          <w:rPr>
            <w:rFonts w:hint="eastAsia"/>
            <w:sz w:val="28"/>
            <w:szCs w:val="28"/>
          </w:rPr>
          <w:t>（前編）</w:t>
        </w:r>
      </w:ins>
      <w:ins w:id="11" w:author="DA 一色" w:date="2016-08-23T02:13:00Z">
        <w:r w:rsidR="005757AD" w:rsidRPr="00B941B8">
          <w:rPr>
            <w:sz w:val="28"/>
            <w:szCs w:val="28"/>
          </w:rPr>
          <w:t xml:space="preserve"> </w:t>
        </w:r>
        <w:r w:rsidR="005757AD" w:rsidRPr="00B941B8">
          <w:rPr>
            <w:rFonts w:hint="eastAsia"/>
            <w:sz w:val="28"/>
            <w:szCs w:val="28"/>
          </w:rPr>
          <w:t>――</w:t>
        </w:r>
      </w:ins>
    </w:p>
    <w:p w14:paraId="14CAABBC" w14:textId="77777777" w:rsidR="00CB17A3" w:rsidRPr="002549AF" w:rsidRDefault="00CB17A3" w:rsidP="00CB17A3">
      <w:pPr>
        <w:rPr>
          <w:ins w:id="12" w:author="Shinji Kawasaki" w:date="2016-08-19T13:06:00Z"/>
        </w:rPr>
      </w:pPr>
    </w:p>
    <w:p w14:paraId="3E2B0691" w14:textId="232158B8" w:rsidR="002A14A4" w:rsidRDefault="00FF58E2" w:rsidP="002549AF">
      <w:pPr>
        <w:pStyle w:val="a"/>
      </w:pPr>
      <w:ins w:id="13" w:author="Shinji Kawasaki" w:date="2016-08-19T14:38:00Z">
        <w:r>
          <w:rPr>
            <w:rFonts w:hint="eastAsia"/>
          </w:rPr>
          <w:t>2016年後半のリリースが予定されているSwift 3。そのリリースに先駆けて、</w:t>
        </w:r>
      </w:ins>
      <w:ins w:id="14" w:author="Shinji Kawasaki" w:date="2016-08-19T14:39:00Z">
        <w:r>
          <w:rPr>
            <w:rFonts w:hint="eastAsia"/>
          </w:rPr>
          <w:t>どんな変更点があるのか、懸案となっている互換性はどうなるのかなどを見ていく。</w:t>
        </w:r>
      </w:ins>
    </w:p>
    <w:p w14:paraId="13A7B628" w14:textId="77777777" w:rsidR="00CB17A3" w:rsidRPr="00F32FCC" w:rsidRDefault="00CB17A3" w:rsidP="00CB17A3">
      <w:pPr>
        <w:rPr>
          <w:rFonts w:ascii="ＭＳ ゴシック" w:hAnsi="ＭＳ ゴシック"/>
        </w:rPr>
      </w:pPr>
    </w:p>
    <w:p w14:paraId="2403C8F7" w14:textId="77777777" w:rsidR="00CB17A3" w:rsidRPr="00F32FCC" w:rsidRDefault="00CB17A3" w:rsidP="00CB17A3">
      <w:pPr>
        <w:rPr>
          <w:rFonts w:ascii="ＭＳ ゴシック" w:hAnsi="ＭＳ ゴシック"/>
        </w:rPr>
      </w:pPr>
      <w:r w:rsidRPr="00F32FCC">
        <w:rPr>
          <w:rFonts w:ascii="ＭＳ ゴシック" w:hAnsi="ＭＳ ゴシック" w:hint="eastAsia"/>
        </w:rPr>
        <w:t>小野</w:t>
      </w:r>
      <w:r w:rsidRPr="00F32FCC">
        <w:rPr>
          <w:rFonts w:ascii="ＭＳ ゴシック" w:hAnsi="ＭＳ ゴシック"/>
        </w:rPr>
        <w:t xml:space="preserve"> 将之</w:t>
      </w:r>
    </w:p>
    <w:p w14:paraId="40417A8E" w14:textId="77777777" w:rsidR="00CB17A3" w:rsidRPr="00F32FCC" w:rsidRDefault="00CB17A3" w:rsidP="00CB17A3">
      <w:pPr>
        <w:rPr>
          <w:rFonts w:ascii="ＭＳ ゴシック" w:hAnsi="ＭＳ ゴシック"/>
        </w:rPr>
      </w:pPr>
      <w:r w:rsidRPr="00F32FCC">
        <w:rPr>
          <w:rFonts w:ascii="ＭＳ ゴシック" w:hAnsi="ＭＳ ゴシック"/>
        </w:rPr>
        <w:t>2016/08/xx</w:t>
      </w:r>
    </w:p>
    <w:p w14:paraId="2B0776B9" w14:textId="77777777" w:rsidR="00CB17A3" w:rsidRPr="00F32FCC" w:rsidRDefault="00CB17A3" w:rsidP="00CB17A3">
      <w:pPr>
        <w:rPr>
          <w:rFonts w:ascii="ＭＳ ゴシック" w:hAnsi="ＭＳ ゴシック"/>
        </w:rPr>
      </w:pPr>
      <w:r w:rsidRPr="00F32FCC">
        <w:rPr>
          <w:rFonts w:ascii="ＭＳ ゴシック" w:hAnsi="ＭＳ ゴシック"/>
        </w:rPr>
        <w:t>############################################################</w:t>
      </w:r>
    </w:p>
    <w:p w14:paraId="58626894" w14:textId="77777777" w:rsidR="00CB17A3" w:rsidRPr="00F32FCC" w:rsidRDefault="00CB17A3" w:rsidP="00CB17A3">
      <w:pPr>
        <w:rPr>
          <w:rFonts w:ascii="ＭＳ ゴシック" w:hAnsi="ＭＳ ゴシック"/>
        </w:rPr>
      </w:pPr>
    </w:p>
    <w:p w14:paraId="5252D9A5" w14:textId="282FD76B" w:rsidR="00CB17A3" w:rsidRPr="00F32FCC" w:rsidRDefault="00CB17A3" w:rsidP="00CB17A3">
      <w:pPr>
        <w:rPr>
          <w:rFonts w:ascii="ＭＳ ゴシック" w:hAnsi="ＭＳ ゴシック"/>
        </w:rPr>
      </w:pPr>
      <w:r w:rsidRPr="00F32FCC">
        <w:rPr>
          <w:rFonts w:ascii="ＭＳ ゴシック" w:hAnsi="ＭＳ ゴシック" w:hint="eastAsia"/>
        </w:rPr>
        <w:t xml:space="preserve">　第</w:t>
      </w:r>
      <w:r w:rsidRPr="00F32FCC">
        <w:rPr>
          <w:rFonts w:ascii="ＭＳ ゴシック" w:hAnsi="ＭＳ ゴシック"/>
        </w:rPr>
        <w:t>1回では、2015年12月3日にSwiftがオープンソース化されたことを紹介したが、それと同じタイミングで◆Swift Evol</w:t>
      </w:r>
      <w:ins w:id="15" w:author="DA 一色" w:date="2016-08-23T01:13:00Z">
        <w:r w:rsidR="002549AF" w:rsidRPr="00F32FCC">
          <w:rPr>
            <w:rFonts w:ascii="ＭＳ ゴシック" w:hAnsi="ＭＳ ゴシック" w:hint="eastAsia"/>
          </w:rPr>
          <w:t>u</w:t>
        </w:r>
      </w:ins>
      <w:r w:rsidRPr="00F32FCC">
        <w:rPr>
          <w:rFonts w:ascii="ＭＳ ゴシック" w:hAnsi="ＭＳ ゴシック"/>
        </w:rPr>
        <w:t>tionリポジトリ◇https://github.com/apple/swift-evolution◆</w:t>
      </w:r>
      <w:ins w:id="16" w:author="Shinji Kawasaki" w:date="2016-08-19T13:03:00Z">
        <w:r w:rsidR="002A14A4" w:rsidRPr="00F32FCC">
          <w:rPr>
            <w:rFonts w:ascii="ＭＳ ゴシック" w:hAnsi="ＭＳ ゴシック" w:hint="eastAsia"/>
          </w:rPr>
          <w:t>で</w:t>
        </w:r>
      </w:ins>
      <w:r w:rsidRPr="00F32FCC">
        <w:rPr>
          <w:rFonts w:ascii="ＭＳ ゴシック" w:hAnsi="ＭＳ ゴシック"/>
        </w:rPr>
        <w:t>Swift 3のロードマップも公開された。</w:t>
      </w:r>
      <w:ins w:id="17" w:author="DA 一色" w:date="2016-08-23T01:39:00Z">
        <w:r w:rsidR="00D13805">
          <w:rPr>
            <w:rFonts w:ascii="ＭＳ ゴシック" w:hAnsi="ＭＳ ゴシック" w:hint="eastAsia"/>
          </w:rPr>
          <w:t>そのロードマップの内容をベースに、</w:t>
        </w:r>
      </w:ins>
      <w:ins w:id="18" w:author="Shinji Kawasaki" w:date="2016-08-19T13:06:00Z">
        <w:r w:rsidR="002A14A4" w:rsidRPr="00F32FCC">
          <w:rPr>
            <w:rFonts w:ascii="ＭＳ ゴシック" w:hAnsi="ＭＳ ゴシック" w:hint="eastAsia"/>
          </w:rPr>
          <w:t>今回と次回は前後編に分けて</w:t>
        </w:r>
      </w:ins>
      <w:r w:rsidRPr="00F32FCC">
        <w:rPr>
          <w:rFonts w:ascii="ＭＳ ゴシック" w:hAnsi="ＭＳ ゴシック"/>
        </w:rPr>
        <w:t>Swift 3.0リリースに向けての動向を紹介する。</w:t>
      </w:r>
    </w:p>
    <w:p w14:paraId="4F746DA6" w14:textId="77777777" w:rsidR="00CB17A3" w:rsidRDefault="00CB17A3" w:rsidP="00CB17A3">
      <w:pPr>
        <w:rPr>
          <w:rFonts w:ascii="ＭＳ ゴシック" w:hAnsi="ＭＳ ゴシック"/>
        </w:rPr>
      </w:pPr>
    </w:p>
    <w:p w14:paraId="406127B0" w14:textId="77777777" w:rsidR="00F32FCC" w:rsidRPr="004C2E37" w:rsidRDefault="00F32FCC" w:rsidP="00F32FCC">
      <w:pPr>
        <w:rPr>
          <w:rFonts w:ascii="ＭＳ ゴシック" w:hAnsi="ＭＳ ゴシック"/>
        </w:rPr>
      </w:pPr>
      <w:commentRangeStart w:id="19"/>
      <w:r w:rsidRPr="004C2E37">
        <w:rPr>
          <w:rFonts w:ascii="ＭＳ ゴシック" w:hAnsi="ＭＳ ゴシック" w:hint="eastAsia"/>
        </w:rPr>
        <w:t>□------------------------------</w:t>
      </w:r>
    </w:p>
    <w:p w14:paraId="6A3C6B98" w14:textId="77777777" w:rsidR="00F32FCC" w:rsidRPr="004C2E37" w:rsidRDefault="00F32FCC" w:rsidP="00F32FCC">
      <w:pPr>
        <w:rPr>
          <w:rFonts w:ascii="ＭＳ ゴシック" w:hAnsi="ＭＳ ゴシック"/>
        </w:rPr>
      </w:pPr>
      <w:r w:rsidRPr="004C2E37">
        <w:rPr>
          <w:rFonts w:ascii="ＭＳ ゴシック" w:hAnsi="ＭＳ ゴシック" w:cs="Segoe UI Symbol"/>
        </w:rPr>
        <w:t>★</w:t>
      </w:r>
      <w:r w:rsidRPr="004C2E37">
        <w:rPr>
          <w:rFonts w:ascii="ＭＳ ゴシック" w:hAnsi="ＭＳ ゴシック" w:hint="eastAsia"/>
        </w:rPr>
        <w:t>画像【01.png】</w:t>
      </w:r>
      <w:r w:rsidRPr="004C2E37">
        <w:rPr>
          <w:rFonts w:ascii="ＭＳ ゴシック" w:hAnsi="ＭＳ ゴシック" w:cs="Segoe UI Symbol"/>
        </w:rPr>
        <w:t>★</w:t>
      </w:r>
    </w:p>
    <w:p w14:paraId="2AF88C33" w14:textId="12C17E6E" w:rsidR="00F32FCC" w:rsidRPr="004C2E37" w:rsidRDefault="00B941B8" w:rsidP="00F32FCC">
      <w:pPr>
        <w:rPr>
          <w:rFonts w:ascii="ＭＳ ゴシック" w:hAnsi="ＭＳ ゴシック"/>
        </w:rPr>
      </w:pPr>
      <w:r>
        <w:rPr>
          <w:rFonts w:ascii="ＭＳ ゴシック" w:hAnsi="ＭＳ ゴシック"/>
        </w:rPr>
        <w:pict w14:anchorId="241BF5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pt;height:424pt">
            <v:imagedata r:id="rId7" o:title="01_s"/>
          </v:shape>
        </w:pict>
      </w:r>
    </w:p>
    <w:p w14:paraId="1C273C2C" w14:textId="77777777" w:rsidR="00F32FCC" w:rsidRPr="004C2E37" w:rsidRDefault="00F32FCC" w:rsidP="00F32FCC">
      <w:pPr>
        <w:rPr>
          <w:rFonts w:ascii="ＭＳ ゴシック" w:hAnsi="ＭＳ ゴシック"/>
        </w:rPr>
      </w:pPr>
      <w:r w:rsidRPr="004C2E37">
        <w:rPr>
          <w:rFonts w:ascii="ＭＳ ゴシック" w:hAnsi="ＭＳ ゴシック" w:hint="eastAsia"/>
        </w:rPr>
        <w:t>□□----------------------------</w:t>
      </w:r>
    </w:p>
    <w:p w14:paraId="283C2DF1" w14:textId="55CFE1CE" w:rsidR="00F32FCC" w:rsidRPr="004C2E37" w:rsidRDefault="00F32FCC" w:rsidP="00F32FCC">
      <w:pPr>
        <w:rPr>
          <w:rFonts w:ascii="ＭＳ ゴシック" w:hAnsi="ＭＳ ゴシック"/>
        </w:rPr>
      </w:pPr>
      <w:r w:rsidRPr="00F32FCC">
        <w:rPr>
          <w:rFonts w:ascii="ＭＳ ゴシック" w:hAnsi="ＭＳ ゴシック"/>
        </w:rPr>
        <w:t>Swift Evol</w:t>
      </w:r>
      <w:r w:rsidRPr="00F32FCC">
        <w:rPr>
          <w:rFonts w:ascii="ＭＳ ゴシック" w:hAnsi="ＭＳ ゴシック" w:hint="eastAsia"/>
        </w:rPr>
        <w:t>u</w:t>
      </w:r>
      <w:r w:rsidRPr="00F32FCC">
        <w:rPr>
          <w:rFonts w:ascii="ＭＳ ゴシック" w:hAnsi="ＭＳ ゴシック"/>
        </w:rPr>
        <w:t>tionリポジトリ</w:t>
      </w:r>
    </w:p>
    <w:p w14:paraId="53F6DBEE" w14:textId="7E42BD2D" w:rsidR="00F32FCC" w:rsidRPr="00F32FCC" w:rsidRDefault="00F32FCC" w:rsidP="00CB17A3">
      <w:pPr>
        <w:rPr>
          <w:rFonts w:ascii="ＭＳ ゴシック" w:hAnsi="ＭＳ ゴシック"/>
        </w:rPr>
      </w:pPr>
      <w:r w:rsidRPr="004C2E37">
        <w:rPr>
          <w:rFonts w:ascii="ＭＳ ゴシック" w:hAnsi="ＭＳ ゴシック" w:hint="eastAsia"/>
        </w:rPr>
        <w:t>□□□-------------------</w:t>
      </w:r>
      <w:commentRangeStart w:id="20"/>
      <w:r w:rsidRPr="004C2E37">
        <w:rPr>
          <w:rFonts w:ascii="ＭＳ ゴシック" w:hAnsi="ＭＳ ゴシック" w:hint="eastAsia"/>
        </w:rPr>
        <w:t>-------</w:t>
      </w:r>
      <w:commentRangeEnd w:id="19"/>
      <w:r>
        <w:rPr>
          <w:rStyle w:val="CommentReference"/>
        </w:rPr>
        <w:commentReference w:id="19"/>
      </w:r>
      <w:commentRangeEnd w:id="20"/>
      <w:r w:rsidR="00B941B8">
        <w:rPr>
          <w:rStyle w:val="CommentReference"/>
        </w:rPr>
        <w:commentReference w:id="20"/>
      </w:r>
    </w:p>
    <w:p w14:paraId="40601061" w14:textId="77777777" w:rsidR="00F32FCC" w:rsidRPr="00F32FCC" w:rsidRDefault="00F32FCC" w:rsidP="00CB17A3">
      <w:pPr>
        <w:rPr>
          <w:rFonts w:ascii="ＭＳ ゴシック" w:hAnsi="ＭＳ ゴシック"/>
        </w:rPr>
      </w:pPr>
    </w:p>
    <w:p w14:paraId="409F69EC" w14:textId="02852021" w:rsidR="00CB17A3" w:rsidRPr="00F32FCC" w:rsidRDefault="00CB17A3" w:rsidP="00B941B8">
      <w:pPr>
        <w:pStyle w:val="Heading1"/>
        <w:spacing w:before="180" w:after="180"/>
        <w:rPr>
          <w:rFonts w:hAnsi="ＭＳ ゴシック"/>
        </w:rPr>
      </w:pPr>
      <w:r w:rsidRPr="00F32FCC">
        <w:rPr>
          <w:rFonts w:hAnsi="ＭＳ ゴシック" w:hint="eastAsia"/>
        </w:rPr>
        <w:t>■</w:t>
      </w:r>
      <w:r w:rsidRPr="00F32FCC">
        <w:rPr>
          <w:rFonts w:hAnsi="ＭＳ ゴシック"/>
        </w:rPr>
        <w:t>Swift 3.0のリリース予定</w:t>
      </w:r>
    </w:p>
    <w:p w14:paraId="3EAF5CCC" w14:textId="77777777" w:rsidR="00CB17A3" w:rsidRPr="00F32FCC" w:rsidRDefault="00CB17A3" w:rsidP="00CB17A3">
      <w:pPr>
        <w:rPr>
          <w:rFonts w:ascii="ＭＳ ゴシック" w:hAnsi="ＭＳ ゴシック"/>
        </w:rPr>
      </w:pPr>
    </w:p>
    <w:p w14:paraId="6887E4AF" w14:textId="5CFADC33" w:rsidR="00CB17A3" w:rsidRPr="00F32FCC" w:rsidRDefault="00CB17A3" w:rsidP="00CB17A3">
      <w:pPr>
        <w:rPr>
          <w:rFonts w:ascii="ＭＳ ゴシック" w:hAnsi="ＭＳ ゴシック"/>
        </w:rPr>
      </w:pPr>
      <w:r w:rsidRPr="00F32FCC">
        <w:rPr>
          <w:rFonts w:ascii="ＭＳ ゴシック" w:hAnsi="ＭＳ ゴシック" w:hint="eastAsia"/>
        </w:rPr>
        <w:t xml:space="preserve">　</w:t>
      </w:r>
      <w:r w:rsidRPr="00F32FCC">
        <w:rPr>
          <w:rFonts w:ascii="ＭＳ ゴシック" w:hAnsi="ＭＳ ゴシック"/>
        </w:rPr>
        <w:t>Swift 3.0リリース予定が◆Swift EvolutionのREADME◇https://github.com/apple/swift-evolution/blob/master/README.md◆</w:t>
      </w:r>
      <w:ins w:id="21" w:author="DA 一色" w:date="2016-08-23T01:16:00Z">
        <w:r w:rsidR="002549AF" w:rsidRPr="00F32FCC">
          <w:rPr>
            <w:rFonts w:ascii="ＭＳ ゴシック" w:hAnsi="ＭＳ ゴシック"/>
          </w:rPr>
          <w:t>（英語）</w:t>
        </w:r>
      </w:ins>
      <w:r w:rsidRPr="00F32FCC">
        <w:rPr>
          <w:rFonts w:ascii="ＭＳ ゴシック" w:hAnsi="ＭＳ ゴシック"/>
        </w:rPr>
        <w:t>に明記されている。リリース予定日は「</w:t>
      </w:r>
      <w:ins w:id="22" w:author="DA 一色" w:date="2016-08-23T01:16:00Z">
        <w:r w:rsidR="002549AF" w:rsidRPr="00F32FCC">
          <w:rPr>
            <w:rFonts w:ascii="ＭＳ ゴシック" w:hAnsi="ＭＳ ゴシック"/>
          </w:rPr>
          <w:t>△</w:t>
        </w:r>
      </w:ins>
      <w:r w:rsidRPr="00F32FCC">
        <w:rPr>
          <w:rFonts w:ascii="ＭＳ ゴシック" w:hAnsi="ＭＳ ゴシック"/>
        </w:rPr>
        <w:t>今年後半</w:t>
      </w:r>
      <w:ins w:id="23" w:author="DA 一色" w:date="2016-08-23T01:18:00Z">
        <w:r w:rsidR="002549AF" w:rsidRPr="00F32FCC">
          <w:rPr>
            <w:rFonts w:ascii="ＭＳ ゴシック" w:hAnsi="ＭＳ ゴシック"/>
          </w:rPr>
          <w:t>△</w:t>
        </w:r>
      </w:ins>
      <w:r w:rsidRPr="00F32FCC">
        <w:rPr>
          <w:rFonts w:ascii="ＭＳ ゴシック" w:hAnsi="ＭＳ ゴシック"/>
        </w:rPr>
        <w:t>」と書かれているが、毎年9月に新しい</w:t>
      </w:r>
      <w:proofErr w:type="spellStart"/>
      <w:r w:rsidRPr="00F32FCC">
        <w:rPr>
          <w:rFonts w:ascii="ＭＳ ゴシック" w:hAnsi="ＭＳ ゴシック"/>
        </w:rPr>
        <w:t>iOS</w:t>
      </w:r>
      <w:proofErr w:type="spellEnd"/>
      <w:ins w:id="24" w:author="Shinji Kawasaki" w:date="2016-08-19T13:07:00Z">
        <w:r w:rsidR="002A14A4" w:rsidRPr="00F32FCC">
          <w:rPr>
            <w:rFonts w:ascii="ＭＳ ゴシック" w:hAnsi="ＭＳ ゴシック" w:hint="eastAsia"/>
          </w:rPr>
          <w:t>／</w:t>
        </w:r>
      </w:ins>
      <w:proofErr w:type="spellStart"/>
      <w:r w:rsidRPr="00F32FCC">
        <w:rPr>
          <w:rFonts w:ascii="ＭＳ ゴシック" w:hAnsi="ＭＳ ゴシック"/>
        </w:rPr>
        <w:t>Xcode</w:t>
      </w:r>
      <w:proofErr w:type="spellEnd"/>
      <w:r w:rsidRPr="00F32FCC">
        <w:rPr>
          <w:rFonts w:ascii="ＭＳ ゴシック" w:hAnsi="ＭＳ ゴシック"/>
        </w:rPr>
        <w:t>の正式版をリリースするのが恒例となっているので、よほどのことが</w:t>
      </w:r>
      <w:ins w:id="25" w:author="Shinji Kawasaki" w:date="2016-08-19T13:07:00Z">
        <w:r w:rsidR="002A14A4" w:rsidRPr="00F32FCC">
          <w:rPr>
            <w:rFonts w:ascii="ＭＳ ゴシック" w:hAnsi="ＭＳ ゴシック" w:hint="eastAsia"/>
          </w:rPr>
          <w:t>な</w:t>
        </w:r>
      </w:ins>
      <w:r w:rsidRPr="00F32FCC">
        <w:rPr>
          <w:rFonts w:ascii="ＭＳ ゴシック" w:hAnsi="ＭＳ ゴシック"/>
        </w:rPr>
        <w:t>い限りSwift 3.0の正式リリースも</w:t>
      </w:r>
      <w:ins w:id="26" w:author="DA 一色" w:date="2016-08-23T01:18:00Z">
        <w:r w:rsidR="002549AF" w:rsidRPr="00F32FCC">
          <w:rPr>
            <w:rFonts w:ascii="ＭＳ ゴシック" w:hAnsi="ＭＳ ゴシック"/>
          </w:rPr>
          <w:t>△</w:t>
        </w:r>
      </w:ins>
      <w:r w:rsidRPr="00F32FCC">
        <w:rPr>
          <w:rFonts w:ascii="ＭＳ ゴシック" w:hAnsi="ＭＳ ゴシック"/>
        </w:rPr>
        <w:t>9月</w:t>
      </w:r>
      <w:ins w:id="27" w:author="DA 一色" w:date="2016-08-23T01:18:00Z">
        <w:r w:rsidR="002549AF" w:rsidRPr="00F32FCC">
          <w:rPr>
            <w:rFonts w:ascii="ＭＳ ゴシック" w:hAnsi="ＭＳ ゴシック"/>
          </w:rPr>
          <w:t>△</w:t>
        </w:r>
      </w:ins>
      <w:r w:rsidRPr="00F32FCC">
        <w:rPr>
          <w:rFonts w:ascii="ＭＳ ゴシック" w:hAnsi="ＭＳ ゴシック"/>
        </w:rPr>
        <w:t>となるだろう。◆7月の「Endgame for Swift 3」と題したメーリングリストの投稿</w:t>
      </w:r>
      <w:r w:rsidR="0018453D" w:rsidRPr="00F32FCC">
        <w:rPr>
          <w:rFonts w:ascii="ＭＳ ゴシック" w:hAnsi="ＭＳ ゴシック" w:hint="eastAsia"/>
        </w:rPr>
        <w:t>（</w:t>
      </w:r>
      <w:r w:rsidRPr="00F32FCC">
        <w:rPr>
          <w:rFonts w:ascii="ＭＳ ゴシック" w:hAnsi="ＭＳ ゴシック"/>
        </w:rPr>
        <w:t>英語</w:t>
      </w:r>
      <w:r w:rsidR="0018453D" w:rsidRPr="00F32FCC">
        <w:rPr>
          <w:rFonts w:ascii="ＭＳ ゴシック" w:hAnsi="ＭＳ ゴシック" w:hint="eastAsia"/>
        </w:rPr>
        <w:t>）</w:t>
      </w:r>
      <w:r w:rsidRPr="00F32FCC">
        <w:rPr>
          <w:rFonts w:ascii="ＭＳ ゴシック" w:hAnsi="ＭＳ ゴシック"/>
        </w:rPr>
        <w:t>◇https://lists.swift.org/pipermail/swift-evolution/Week-of-Mon-20160711/024424.html◆でも</w:t>
      </w:r>
      <w:ins w:id="28" w:author="DA 一色" w:date="2016-08-23T01:44:00Z">
        <w:r w:rsidR="00D13805">
          <w:rPr>
            <w:rFonts w:ascii="ＭＳ ゴシック" w:hAnsi="ＭＳ ゴシック"/>
          </w:rPr>
          <w:t>「</w:t>
        </w:r>
      </w:ins>
      <w:r w:rsidRPr="00F32FCC">
        <w:rPr>
          <w:rFonts w:ascii="ＭＳ ゴシック" w:hAnsi="ＭＳ ゴシック"/>
        </w:rPr>
        <w:t>Swift 3の破壊的変更は7月27日に終える</w:t>
      </w:r>
      <w:ins w:id="29" w:author="DA 一色" w:date="2016-08-23T01:44:00Z">
        <w:r w:rsidR="00D13805">
          <w:rPr>
            <w:rFonts w:ascii="ＭＳ ゴシック" w:hAnsi="ＭＳ ゴシック"/>
          </w:rPr>
          <w:t>」</w:t>
        </w:r>
      </w:ins>
      <w:r w:rsidRPr="00F32FCC">
        <w:rPr>
          <w:rFonts w:ascii="ＭＳ ゴシック" w:hAnsi="ＭＳ ゴシック"/>
        </w:rPr>
        <w:t>と宣言されており、今はリリースに向けた最終調整が進んでいる</w:t>
      </w:r>
      <w:ins w:id="30" w:author="Shinji Kawasaki" w:date="2016-08-19T13:03:00Z">
        <w:r w:rsidR="002A14A4" w:rsidRPr="00F32FCC">
          <w:rPr>
            <w:rFonts w:ascii="ＭＳ ゴシック" w:hAnsi="ＭＳ ゴシック" w:hint="eastAsia"/>
          </w:rPr>
          <w:t>もよう</w:t>
        </w:r>
      </w:ins>
      <w:r w:rsidRPr="00F32FCC">
        <w:rPr>
          <w:rFonts w:ascii="ＭＳ ゴシック" w:hAnsi="ＭＳ ゴシック"/>
        </w:rPr>
        <w:t>である。</w:t>
      </w:r>
    </w:p>
    <w:p w14:paraId="405D00F7" w14:textId="77777777" w:rsidR="00CB17A3" w:rsidRPr="00F32FCC" w:rsidRDefault="00CB17A3" w:rsidP="00CB17A3">
      <w:pPr>
        <w:rPr>
          <w:rFonts w:ascii="ＭＳ ゴシック" w:hAnsi="ＭＳ ゴシック"/>
        </w:rPr>
      </w:pPr>
    </w:p>
    <w:p w14:paraId="4AFAD314" w14:textId="77777777" w:rsidR="00CB17A3" w:rsidRPr="00F32FCC" w:rsidRDefault="00CB17A3" w:rsidP="00CB17A3">
      <w:pPr>
        <w:rPr>
          <w:rFonts w:ascii="ＭＳ ゴシック" w:hAnsi="ＭＳ ゴシック"/>
        </w:rPr>
      </w:pPr>
      <w:r w:rsidRPr="00F32FCC">
        <w:rPr>
          <w:rFonts w:ascii="ＭＳ ゴシック" w:hAnsi="ＭＳ ゴシック" w:hint="eastAsia"/>
        </w:rPr>
        <w:t xml:space="preserve">　</w:t>
      </w:r>
      <w:r w:rsidRPr="00F32FCC">
        <w:rPr>
          <w:rFonts w:ascii="ＭＳ ゴシック" w:hAnsi="ＭＳ ゴシック"/>
        </w:rPr>
        <w:t>Swift 3.0開発においてフォーカスされた点は以下である。</w:t>
      </w:r>
    </w:p>
    <w:p w14:paraId="13808DD2" w14:textId="77777777" w:rsidR="00CB17A3" w:rsidRPr="00F32FCC" w:rsidRDefault="00CB17A3" w:rsidP="00CB17A3">
      <w:pPr>
        <w:rPr>
          <w:rFonts w:ascii="ＭＳ ゴシック" w:hAnsi="ＭＳ ゴシック"/>
        </w:rPr>
      </w:pPr>
    </w:p>
    <w:p w14:paraId="45CD65D0" w14:textId="3BB2E457" w:rsidR="00CB17A3" w:rsidRPr="00441F97" w:rsidRDefault="00CB17A3" w:rsidP="00CB17A3">
      <w:pPr>
        <w:rPr>
          <w:rFonts w:ascii="ＭＳ ゴシック" w:hAnsi="ＭＳ ゴシック"/>
          <w:b/>
        </w:rPr>
      </w:pPr>
      <w:r w:rsidRPr="00441F97">
        <w:rPr>
          <w:rFonts w:ascii="ＭＳ ゴシック" w:hAnsi="ＭＳ ゴシック" w:hint="eastAsia"/>
          <w:b/>
        </w:rPr>
        <w:t xml:space="preserve">・ </w:t>
      </w:r>
      <w:ins w:id="31" w:author="DA 一色" w:date="2016-08-23T01:47:00Z">
        <w:r w:rsidR="00441F97" w:rsidRPr="000B4AF3">
          <w:rPr>
            <w:rFonts w:ascii="ＭＳ ゴシック" w:hAnsi="ＭＳ ゴシック" w:hint="eastAsia"/>
            <w:b/>
          </w:rPr>
          <w:t>△</w:t>
        </w:r>
      </w:ins>
      <w:r w:rsidRPr="00441F97">
        <w:rPr>
          <w:rFonts w:ascii="ＭＳ ゴシック" w:hAnsi="ＭＳ ゴシック" w:hint="eastAsia"/>
          <w:b/>
        </w:rPr>
        <w:t>◆</w:t>
      </w:r>
      <w:ins w:id="32" w:author="DA 一色" w:date="2016-08-23T01:50:00Z">
        <w:r w:rsidR="00441F97" w:rsidRPr="000B4AF3">
          <w:rPr>
            <w:rFonts w:ascii="ＭＳ ゴシック" w:hAnsi="ＭＳ ゴシック"/>
            <w:b/>
          </w:rPr>
          <w:t xml:space="preserve">Swift </w:t>
        </w:r>
      </w:ins>
      <w:r w:rsidRPr="00441F97">
        <w:rPr>
          <w:rFonts w:ascii="ＭＳ ゴシック" w:hAnsi="ＭＳ ゴシック"/>
          <w:b/>
        </w:rPr>
        <w:t>APIデザインガイドライン◇https://swift.org/documentation/</w:t>
      </w:r>
      <w:proofErr w:type="spellStart"/>
      <w:r w:rsidRPr="00441F97">
        <w:rPr>
          <w:rFonts w:ascii="ＭＳ ゴシック" w:hAnsi="ＭＳ ゴシック"/>
          <w:b/>
        </w:rPr>
        <w:t>api</w:t>
      </w:r>
      <w:proofErr w:type="spellEnd"/>
      <w:r w:rsidRPr="00441F97">
        <w:rPr>
          <w:rFonts w:ascii="ＭＳ ゴシック" w:hAnsi="ＭＳ ゴシック"/>
          <w:b/>
        </w:rPr>
        <w:t>-design-guidelines/◆</w:t>
      </w:r>
      <w:ins w:id="33" w:author="DA 一色" w:date="2016-08-23T01:48:00Z">
        <w:r w:rsidR="00441F97" w:rsidRPr="000B4AF3">
          <w:rPr>
            <w:rFonts w:ascii="ＭＳ ゴシック" w:hAnsi="ＭＳ ゴシック" w:hint="eastAsia"/>
            <w:b/>
          </w:rPr>
          <w:t>△</w:t>
        </w:r>
      </w:ins>
      <w:ins w:id="34" w:author="DA 一色" w:date="2016-08-23T01:47:00Z">
        <w:r w:rsidR="00D13805">
          <w:rPr>
            <w:rFonts w:ascii="ＭＳ ゴシック" w:hAnsi="ＭＳ ゴシック" w:hint="eastAsia"/>
            <w:b/>
          </w:rPr>
          <w:t>▲</w:t>
        </w:r>
      </w:ins>
      <w:r w:rsidRPr="00441F97">
        <w:rPr>
          <w:rFonts w:ascii="ＭＳ ゴシック" w:hAnsi="ＭＳ ゴシック"/>
          <w:b/>
        </w:rPr>
        <w:t>をSwiftとしてあるべきものに更新</w:t>
      </w:r>
      <w:ins w:id="35" w:author="DA 一色" w:date="2016-08-23T01:47:00Z">
        <w:r w:rsidR="00D13805">
          <w:rPr>
            <w:rFonts w:ascii="ＭＳ ゴシック" w:hAnsi="ＭＳ ゴシック" w:hint="eastAsia"/>
            <w:b/>
          </w:rPr>
          <w:t>▲</w:t>
        </w:r>
      </w:ins>
    </w:p>
    <w:p w14:paraId="73C7C310" w14:textId="6BA9F83F" w:rsidR="00CB17A3" w:rsidRPr="00F32FCC" w:rsidRDefault="0018453D" w:rsidP="00CB17A3">
      <w:pPr>
        <w:rPr>
          <w:rFonts w:ascii="ＭＳ ゴシック" w:hAnsi="ＭＳ ゴシック"/>
        </w:rPr>
      </w:pPr>
      <w:r w:rsidRPr="00F32FCC">
        <w:rPr>
          <w:rFonts w:ascii="ＭＳ ゴシック" w:hAnsi="ＭＳ ゴシック" w:hint="eastAsia"/>
        </w:rPr>
        <w:t xml:space="preserve">　　－</w:t>
      </w:r>
      <w:r w:rsidRPr="00F32FCC">
        <w:rPr>
          <w:rFonts w:ascii="ＭＳ ゴシック" w:hAnsi="ＭＳ ゴシック"/>
        </w:rPr>
        <w:t xml:space="preserve"> </w:t>
      </w:r>
      <w:r w:rsidR="00CB17A3" w:rsidRPr="00F32FCC">
        <w:rPr>
          <w:rFonts w:ascii="ＭＳ ゴシック" w:hAnsi="ＭＳ ゴシック"/>
        </w:rPr>
        <w:t>Swiftでコードを書くためのガイドラインであり、またSwiftライブラリ自体もこれに沿うように</w:t>
      </w:r>
      <w:ins w:id="36" w:author="Shinji Kawasaki" w:date="2016-08-19T13:03:00Z">
        <w:r w:rsidR="002A14A4" w:rsidRPr="00F32FCC">
          <w:rPr>
            <w:rFonts w:ascii="ＭＳ ゴシック" w:hAnsi="ＭＳ ゴシック" w:hint="eastAsia"/>
          </w:rPr>
          <w:t>あらためて</w:t>
        </w:r>
      </w:ins>
      <w:r w:rsidR="00CB17A3" w:rsidRPr="00F32FCC">
        <w:rPr>
          <w:rFonts w:ascii="ＭＳ ゴシック" w:hAnsi="ＭＳ ゴシック"/>
        </w:rPr>
        <w:t>統一を</w:t>
      </w:r>
      <w:ins w:id="37" w:author="Shinji Kawasaki" w:date="2016-08-19T13:07:00Z">
        <w:r w:rsidR="002A14A4" w:rsidRPr="00F32FCC">
          <w:rPr>
            <w:rFonts w:ascii="ＭＳ ゴシック" w:hAnsi="ＭＳ ゴシック" w:hint="eastAsia"/>
          </w:rPr>
          <w:t>図</w:t>
        </w:r>
      </w:ins>
      <w:r w:rsidR="00CB17A3" w:rsidRPr="00F32FCC">
        <w:rPr>
          <w:rFonts w:ascii="ＭＳ ゴシック" w:hAnsi="ＭＳ ゴシック"/>
        </w:rPr>
        <w:t>っている</w:t>
      </w:r>
      <w:ins w:id="38" w:author="DA 一色" w:date="2016-08-23T01:52:00Z">
        <w:r w:rsidR="00441F97">
          <w:rPr>
            <w:rFonts w:ascii="ＭＳ ゴシック" w:hAnsi="ＭＳ ゴシック"/>
          </w:rPr>
          <w:t>（詳細後述）</w:t>
        </w:r>
      </w:ins>
    </w:p>
    <w:p w14:paraId="5193293C" w14:textId="002B809A" w:rsidR="00CB17A3" w:rsidRPr="00441F97" w:rsidRDefault="00CB17A3" w:rsidP="00CB17A3">
      <w:pPr>
        <w:rPr>
          <w:rFonts w:ascii="ＭＳ ゴシック" w:hAnsi="ＭＳ ゴシック"/>
          <w:b/>
        </w:rPr>
      </w:pPr>
      <w:r w:rsidRPr="00441F97">
        <w:rPr>
          <w:rFonts w:ascii="ＭＳ ゴシック" w:hAnsi="ＭＳ ゴシック" w:hint="eastAsia"/>
          <w:b/>
        </w:rPr>
        <w:t>・</w:t>
      </w:r>
      <w:r w:rsidR="0018453D" w:rsidRPr="00441F97">
        <w:rPr>
          <w:rFonts w:ascii="ＭＳ ゴシック" w:hAnsi="ＭＳ ゴシック" w:hint="eastAsia"/>
          <w:b/>
        </w:rPr>
        <w:t xml:space="preserve"> </w:t>
      </w:r>
      <w:ins w:id="39" w:author="DA 一色" w:date="2016-08-23T01:47:00Z">
        <w:r w:rsidR="00441F97">
          <w:rPr>
            <w:rFonts w:ascii="ＭＳ ゴシック" w:hAnsi="ＭＳ ゴシック" w:hint="eastAsia"/>
            <w:b/>
          </w:rPr>
          <w:t>▲</w:t>
        </w:r>
      </w:ins>
      <w:r w:rsidRPr="00441F97">
        <w:rPr>
          <w:rFonts w:ascii="ＭＳ ゴシック" w:hAnsi="ＭＳ ゴシック" w:hint="eastAsia"/>
          <w:b/>
        </w:rPr>
        <w:t>インポートされた</w:t>
      </w:r>
      <w:r w:rsidRPr="00441F97">
        <w:rPr>
          <w:rFonts w:ascii="ＭＳ ゴシック" w:hAnsi="ＭＳ ゴシック"/>
          <w:b/>
        </w:rPr>
        <w:t>Objective-C APIに、ガイドラインに沿った名前規則への自動変換の適用</w:t>
      </w:r>
      <w:ins w:id="40" w:author="DA 一色" w:date="2016-08-23T01:47:00Z">
        <w:r w:rsidR="00D13805">
          <w:rPr>
            <w:rFonts w:ascii="ＭＳ ゴシック" w:hAnsi="ＭＳ ゴシック" w:hint="eastAsia"/>
            <w:b/>
          </w:rPr>
          <w:t>▲</w:t>
        </w:r>
      </w:ins>
    </w:p>
    <w:p w14:paraId="15A1B658" w14:textId="32B2D8FF" w:rsidR="00CB17A3" w:rsidRPr="00F32FCC" w:rsidRDefault="0018453D" w:rsidP="00CB17A3">
      <w:pPr>
        <w:rPr>
          <w:rFonts w:ascii="ＭＳ ゴシック" w:hAnsi="ＭＳ ゴシック"/>
        </w:rPr>
      </w:pPr>
      <w:r w:rsidRPr="00F32FCC">
        <w:rPr>
          <w:rFonts w:ascii="ＭＳ ゴシック" w:hAnsi="ＭＳ ゴシック" w:hint="eastAsia"/>
        </w:rPr>
        <w:t xml:space="preserve">　　－</w:t>
      </w:r>
      <w:r w:rsidRPr="00F32FCC">
        <w:rPr>
          <w:rFonts w:ascii="ＭＳ ゴシック" w:hAnsi="ＭＳ ゴシック"/>
        </w:rPr>
        <w:t xml:space="preserve"> </w:t>
      </w:r>
      <w:r w:rsidR="00CB17A3" w:rsidRPr="00F32FCC">
        <w:rPr>
          <w:rFonts w:ascii="ＭＳ ゴシック" w:hAnsi="ＭＳ ゴシック"/>
        </w:rPr>
        <w:t>Objective-Cでそのガイドラインに沿って書かれたAPIを、Swiftで参照した際に、Swiftらしいインターフェースに◆規約ベースで自動変換◇https://github.com/apple/swift-evolution/blob/master/proposals/0005-objective-c-name-translation.md◆</w:t>
      </w:r>
    </w:p>
    <w:p w14:paraId="77DD15BF" w14:textId="39BD7573" w:rsidR="00CB17A3" w:rsidRPr="00F32FCC" w:rsidRDefault="0018453D" w:rsidP="00CB17A3">
      <w:pPr>
        <w:rPr>
          <w:rFonts w:ascii="ＭＳ ゴシック" w:hAnsi="ＭＳ ゴシック"/>
        </w:rPr>
      </w:pPr>
      <w:r w:rsidRPr="00F32FCC">
        <w:rPr>
          <w:rFonts w:ascii="ＭＳ ゴシック" w:hAnsi="ＭＳ ゴシック" w:hint="eastAsia"/>
        </w:rPr>
        <w:t xml:space="preserve">　　－ </w:t>
      </w:r>
      <w:r w:rsidR="00CB17A3" w:rsidRPr="00F32FCC">
        <w:rPr>
          <w:rFonts w:ascii="ＭＳ ゴシック" w:hAnsi="ＭＳ ゴシック" w:hint="eastAsia"/>
        </w:rPr>
        <w:t>自動変換の結果が所望のもの</w:t>
      </w:r>
      <w:ins w:id="41" w:author="Shinji Kawasaki" w:date="2016-08-19T13:03:00Z">
        <w:r w:rsidR="002A14A4" w:rsidRPr="00F32FCC">
          <w:rPr>
            <w:rFonts w:ascii="ＭＳ ゴシック" w:hAnsi="ＭＳ ゴシック" w:hint="eastAsia"/>
          </w:rPr>
          <w:t>でない</w:t>
        </w:r>
      </w:ins>
      <w:r w:rsidR="00CB17A3" w:rsidRPr="00B941B8">
        <w:rPr>
          <w:rFonts w:hint="eastAsia"/>
        </w:rPr>
        <w:t>場合</w:t>
      </w:r>
      <w:r w:rsidR="00CB17A3" w:rsidRPr="00F32FCC">
        <w:rPr>
          <w:rFonts w:ascii="ＭＳ ゴシック" w:hAnsi="ＭＳ ゴシック" w:hint="eastAsia"/>
        </w:rPr>
        <w:t>など</w:t>
      </w:r>
      <w:ins w:id="42" w:author="Shinji Kawasaki" w:date="2016-08-19T13:12:00Z">
        <w:r w:rsidR="002B1711" w:rsidRPr="00F32FCC">
          <w:rPr>
            <w:rFonts w:ascii="ＭＳ ゴシック" w:hAnsi="ＭＳ ゴシック" w:hint="eastAsia"/>
          </w:rPr>
          <w:t>には</w:t>
        </w:r>
      </w:ins>
      <w:r w:rsidR="00CB17A3" w:rsidRPr="00F32FCC">
        <w:rPr>
          <w:rFonts w:ascii="ＭＳ ゴシック" w:hAnsi="ＭＳ ゴシック" w:hint="eastAsia"/>
        </w:rPr>
        <w:t>、◆</w:t>
      </w:r>
      <w:ins w:id="43" w:author="Shinji Kawasaki" w:date="2016-08-19T13:13:00Z">
        <w:r w:rsidR="002B1711" w:rsidRPr="00F32FCC">
          <w:rPr>
            <w:rFonts w:ascii="ＭＳ ゴシック" w:hAnsi="ＭＳ ゴシック" w:hint="eastAsia"/>
          </w:rPr>
          <w:t>◎</w:t>
        </w:r>
      </w:ins>
      <w:r w:rsidR="00CB17A3" w:rsidRPr="00F32FCC">
        <w:rPr>
          <w:rFonts w:ascii="ＭＳ ゴシック" w:hAnsi="ＭＳ ゴシック"/>
        </w:rPr>
        <w:t>NS</w:t>
      </w:r>
      <w:r w:rsidR="004A62CD" w:rsidRPr="00F32FCC">
        <w:rPr>
          <w:rFonts w:ascii="ＭＳ ゴシック" w:hAnsi="ＭＳ ゴシック" w:hint="eastAsia"/>
        </w:rPr>
        <w:t>_</w:t>
      </w:r>
      <w:r w:rsidR="00CB17A3" w:rsidRPr="00F32FCC">
        <w:rPr>
          <w:rFonts w:ascii="ＭＳ ゴシック" w:hAnsi="ＭＳ ゴシック"/>
        </w:rPr>
        <w:t>SWIFT</w:t>
      </w:r>
      <w:r w:rsidR="004A62CD" w:rsidRPr="00F32FCC">
        <w:rPr>
          <w:rFonts w:ascii="ＭＳ ゴシック" w:hAnsi="ＭＳ ゴシック" w:hint="eastAsia"/>
        </w:rPr>
        <w:t>_</w:t>
      </w:r>
      <w:r w:rsidR="00CB17A3" w:rsidRPr="00F32FCC">
        <w:rPr>
          <w:rFonts w:ascii="ＭＳ ゴシック" w:hAnsi="ＭＳ ゴシック"/>
        </w:rPr>
        <w:t>NAME</w:t>
      </w:r>
      <w:ins w:id="44" w:author="Shinji Kawasaki" w:date="2016-08-19T13:13:00Z">
        <w:r w:rsidR="002B1711" w:rsidRPr="00F32FCC">
          <w:rPr>
            <w:rFonts w:ascii="ＭＳ ゴシック" w:hAnsi="ＭＳ ゴシック" w:hint="eastAsia"/>
          </w:rPr>
          <w:t>◎</w:t>
        </w:r>
      </w:ins>
      <w:r w:rsidR="00CB17A3" w:rsidRPr="00F32FCC">
        <w:rPr>
          <w:rFonts w:ascii="ＭＳ ゴシック" w:hAnsi="ＭＳ ゴシック"/>
        </w:rPr>
        <w:t>◇https://developer.apple.com/reference/foundation/</w:t>
      </w:r>
      <w:proofErr w:type="spellStart"/>
      <w:r w:rsidR="00CB17A3" w:rsidRPr="00F32FCC">
        <w:rPr>
          <w:rFonts w:ascii="ＭＳ ゴシック" w:hAnsi="ＭＳ ゴシック"/>
        </w:rPr>
        <w:t>ns_swift_name</w:t>
      </w:r>
      <w:proofErr w:type="spellEnd"/>
      <w:r w:rsidR="00CB17A3" w:rsidRPr="00F32FCC">
        <w:rPr>
          <w:rFonts w:ascii="ＭＳ ゴシック" w:hAnsi="ＭＳ ゴシック"/>
        </w:rPr>
        <w:t>◆で明示的にSwift用の名前を指定することも可能</w:t>
      </w:r>
    </w:p>
    <w:p w14:paraId="77984109" w14:textId="09DB7CFB" w:rsidR="00CB17A3" w:rsidRPr="00441F97" w:rsidRDefault="00CB17A3" w:rsidP="00CB17A3">
      <w:pPr>
        <w:rPr>
          <w:rFonts w:ascii="ＭＳ ゴシック" w:hAnsi="ＭＳ ゴシック"/>
          <w:b/>
        </w:rPr>
      </w:pPr>
      <w:r w:rsidRPr="00441F97">
        <w:rPr>
          <w:rFonts w:ascii="ＭＳ ゴシック" w:hAnsi="ＭＳ ゴシック" w:hint="eastAsia"/>
          <w:b/>
        </w:rPr>
        <w:t>・</w:t>
      </w:r>
      <w:r w:rsidR="0018453D" w:rsidRPr="00441F97">
        <w:rPr>
          <w:rFonts w:ascii="ＭＳ ゴシック" w:hAnsi="ＭＳ ゴシック" w:hint="eastAsia"/>
          <w:b/>
        </w:rPr>
        <w:t xml:space="preserve"> </w:t>
      </w:r>
      <w:ins w:id="45" w:author="DA 一色" w:date="2016-08-23T01:45:00Z">
        <w:r w:rsidR="00D13805" w:rsidRPr="00441F97">
          <w:rPr>
            <w:rFonts w:ascii="ＭＳ ゴシック" w:hAnsi="ＭＳ ゴシック" w:hint="eastAsia"/>
            <w:b/>
          </w:rPr>
          <w:t>△</w:t>
        </w:r>
      </w:ins>
      <w:r w:rsidRPr="00441F97">
        <w:rPr>
          <w:rFonts w:ascii="ＭＳ ゴシック" w:hAnsi="ＭＳ ゴシック"/>
          <w:b/>
        </w:rPr>
        <w:t>Swift標準ライブラリ</w:t>
      </w:r>
      <w:ins w:id="46" w:author="Shinji Kawasaki" w:date="2016-08-19T13:13:00Z">
        <w:r w:rsidR="002B1711" w:rsidRPr="00441F97">
          <w:rPr>
            <w:rFonts w:ascii="ＭＳ ゴシック" w:hAnsi="ＭＳ ゴシック" w:hint="eastAsia"/>
            <w:b/>
          </w:rPr>
          <w:t>／</w:t>
        </w:r>
      </w:ins>
      <w:r w:rsidRPr="00441F97">
        <w:rPr>
          <w:rFonts w:ascii="ＭＳ ゴシック" w:hAnsi="ＭＳ ゴシック"/>
          <w:b/>
        </w:rPr>
        <w:t>コアライブラリ</w:t>
      </w:r>
      <w:ins w:id="47" w:author="DA 一色" w:date="2016-08-23T01:45:00Z">
        <w:r w:rsidR="00D13805" w:rsidRPr="00441F97">
          <w:rPr>
            <w:rFonts w:ascii="ＭＳ ゴシック" w:hAnsi="ＭＳ ゴシック" w:hint="eastAsia"/>
            <w:b/>
          </w:rPr>
          <w:t>△</w:t>
        </w:r>
      </w:ins>
      <w:ins w:id="48" w:author="DA 一色" w:date="2016-08-23T01:47:00Z">
        <w:r w:rsidR="00D13805">
          <w:rPr>
            <w:rFonts w:ascii="ＭＳ ゴシック" w:hAnsi="ＭＳ ゴシック" w:hint="eastAsia"/>
            <w:b/>
          </w:rPr>
          <w:t>▲</w:t>
        </w:r>
      </w:ins>
      <w:r w:rsidRPr="00441F97">
        <w:rPr>
          <w:rFonts w:ascii="ＭＳ ゴシック" w:hAnsi="ＭＳ ゴシック"/>
          <w:b/>
        </w:rPr>
        <w:t>を、Swift API</w:t>
      </w:r>
      <w:ins w:id="49" w:author="DA 一色" w:date="2016-08-23T01:50:00Z">
        <w:r w:rsidR="00441F97">
          <w:rPr>
            <w:rFonts w:ascii="ＭＳ ゴシック" w:hAnsi="ＭＳ ゴシック"/>
            <w:b/>
          </w:rPr>
          <w:t>デザイン</w:t>
        </w:r>
      </w:ins>
      <w:r w:rsidRPr="00441F97">
        <w:rPr>
          <w:rFonts w:ascii="ＭＳ ゴシック" w:hAnsi="ＭＳ ゴシック"/>
          <w:b/>
        </w:rPr>
        <w:t>ガイドラインに沿うように変更</w:t>
      </w:r>
      <w:ins w:id="50" w:author="DA 一色" w:date="2016-08-23T01:47:00Z">
        <w:r w:rsidR="00D13805">
          <w:rPr>
            <w:rFonts w:ascii="ＭＳ ゴシック" w:hAnsi="ＭＳ ゴシック" w:hint="eastAsia"/>
            <w:b/>
          </w:rPr>
          <w:t>▲</w:t>
        </w:r>
      </w:ins>
    </w:p>
    <w:p w14:paraId="2703F1D4" w14:textId="44564F52" w:rsidR="00CB17A3" w:rsidRPr="00F32FCC" w:rsidRDefault="0018453D" w:rsidP="00CB17A3">
      <w:pPr>
        <w:rPr>
          <w:rFonts w:ascii="ＭＳ ゴシック" w:hAnsi="ＭＳ ゴシック"/>
        </w:rPr>
      </w:pPr>
      <w:r w:rsidRPr="00F32FCC">
        <w:rPr>
          <w:rFonts w:ascii="ＭＳ ゴシック" w:hAnsi="ＭＳ ゴシック" w:hint="eastAsia"/>
        </w:rPr>
        <w:t xml:space="preserve">　　－ </w:t>
      </w:r>
      <w:r w:rsidR="00CB17A3" w:rsidRPr="00F32FCC">
        <w:rPr>
          <w:rFonts w:ascii="ＭＳ ゴシック" w:hAnsi="ＭＳ ゴシック" w:hint="eastAsia"/>
        </w:rPr>
        <w:t>参照型のセマンティクスを持つ</w:t>
      </w:r>
      <w:ins w:id="51" w:author="Shinji Kawasaki" w:date="2016-08-19T13:14:00Z">
        <w:r w:rsidR="002B1711" w:rsidRPr="00F32FCC">
          <w:rPr>
            <w:rFonts w:ascii="ＭＳ ゴシック" w:hAnsi="ＭＳ ゴシック" w:hint="eastAsia"/>
          </w:rPr>
          <w:t>◎</w:t>
        </w:r>
      </w:ins>
      <w:r w:rsidR="00CB17A3" w:rsidRPr="00F32FCC">
        <w:rPr>
          <w:rFonts w:ascii="ＭＳ ゴシック" w:hAnsi="ＭＳ ゴシック"/>
        </w:rPr>
        <w:t>NS</w:t>
      </w:r>
      <w:ins w:id="52" w:author="Shinji Kawasaki" w:date="2016-08-19T13:14:00Z">
        <w:r w:rsidR="002B1711" w:rsidRPr="00F32FCC">
          <w:rPr>
            <w:rFonts w:ascii="ＭＳ ゴシック" w:hAnsi="ＭＳ ゴシック" w:hint="eastAsia"/>
          </w:rPr>
          <w:t>◎</w:t>
        </w:r>
      </w:ins>
      <w:r w:rsidR="00CB17A3" w:rsidRPr="00F32FCC">
        <w:rPr>
          <w:rFonts w:ascii="ＭＳ ゴシック" w:hAnsi="ＭＳ ゴシック"/>
        </w:rPr>
        <w:t>プレフィックス付きの</w:t>
      </w:r>
      <w:ins w:id="53" w:author="DA 一色" w:date="2016-08-23T01:52:00Z">
        <w:r w:rsidR="00441F97">
          <w:rPr>
            <w:rFonts w:ascii="ＭＳ ゴシック" w:hAnsi="ＭＳ ゴシック"/>
          </w:rPr>
          <w:t>◎</w:t>
        </w:r>
      </w:ins>
      <w:r w:rsidR="00CB17A3" w:rsidRPr="00F32FCC">
        <w:rPr>
          <w:rFonts w:ascii="ＭＳ ゴシック" w:hAnsi="ＭＳ ゴシック"/>
        </w:rPr>
        <w:t>Foundation</w:t>
      </w:r>
      <w:ins w:id="54" w:author="DA 一色" w:date="2016-08-23T01:52:00Z">
        <w:r w:rsidR="00441F97">
          <w:rPr>
            <w:rFonts w:ascii="ＭＳ ゴシック" w:hAnsi="ＭＳ ゴシック"/>
          </w:rPr>
          <w:t>◎</w:t>
        </w:r>
      </w:ins>
      <w:r w:rsidR="00CB17A3" w:rsidRPr="00F32FCC">
        <w:rPr>
          <w:rFonts w:ascii="ＭＳ ゴシック" w:hAnsi="ＭＳ ゴシック"/>
        </w:rPr>
        <w:t>クラスはSwiftにそぐわないので、◆それに対応した構造体型を導入◇https://github.com/apple/swift-evolution/blob/master/proposals/0069-swift-mutability-for-foundation.md◆</w:t>
      </w:r>
      <w:r w:rsidR="004A62CD" w:rsidRPr="00F32FCC">
        <w:rPr>
          <w:rFonts w:ascii="ＭＳ ゴシック" w:hAnsi="ＭＳ ゴシック" w:hint="eastAsia"/>
        </w:rPr>
        <w:t>（</w:t>
      </w:r>
      <w:r w:rsidR="00CB17A3" w:rsidRPr="00F32FCC">
        <w:rPr>
          <w:rFonts w:ascii="ＭＳ ゴシック" w:hAnsi="ＭＳ ゴシック"/>
        </w:rPr>
        <w:t>◎</w:t>
      </w:r>
      <w:proofErr w:type="spellStart"/>
      <w:r w:rsidR="00CB17A3" w:rsidRPr="00F32FCC">
        <w:rPr>
          <w:rFonts w:ascii="ＭＳ ゴシック" w:hAnsi="ＭＳ ゴシック"/>
        </w:rPr>
        <w:t>NSData</w:t>
      </w:r>
      <w:proofErr w:type="spellEnd"/>
      <w:r w:rsidR="00CB17A3" w:rsidRPr="00F32FCC">
        <w:rPr>
          <w:rFonts w:ascii="ＭＳ ゴシック" w:hAnsi="ＭＳ ゴシック"/>
        </w:rPr>
        <w:t>◎クラスに対して◎Data◎構造体を導入など</w:t>
      </w:r>
      <w:r w:rsidR="004A62CD" w:rsidRPr="00F32FCC">
        <w:rPr>
          <w:rFonts w:ascii="ＭＳ ゴシック" w:hAnsi="ＭＳ ゴシック" w:hint="eastAsia"/>
        </w:rPr>
        <w:t>）</w:t>
      </w:r>
    </w:p>
    <w:p w14:paraId="5D6119B8" w14:textId="115DDEA4" w:rsidR="00CB17A3" w:rsidRPr="00F32FCC" w:rsidRDefault="0018453D" w:rsidP="00CB17A3">
      <w:pPr>
        <w:rPr>
          <w:rFonts w:ascii="ＭＳ ゴシック" w:hAnsi="ＭＳ ゴシック"/>
        </w:rPr>
      </w:pPr>
      <w:r w:rsidRPr="00F32FCC">
        <w:rPr>
          <w:rFonts w:ascii="ＭＳ ゴシック" w:hAnsi="ＭＳ ゴシック" w:hint="eastAsia"/>
        </w:rPr>
        <w:t xml:space="preserve">　　－</w:t>
      </w:r>
      <w:r w:rsidRPr="00F32FCC">
        <w:rPr>
          <w:rFonts w:ascii="ＭＳ ゴシック" w:hAnsi="ＭＳ ゴシック"/>
        </w:rPr>
        <w:t xml:space="preserve"> </w:t>
      </w:r>
      <w:proofErr w:type="spellStart"/>
      <w:r w:rsidR="00CB17A3" w:rsidRPr="00F32FCC">
        <w:rPr>
          <w:rFonts w:ascii="ＭＳ ゴシック" w:hAnsi="ＭＳ ゴシック"/>
        </w:rPr>
        <w:t>libdispatch</w:t>
      </w:r>
      <w:proofErr w:type="spellEnd"/>
      <w:r w:rsidRPr="00F32FCC">
        <w:rPr>
          <w:rFonts w:ascii="ＭＳ ゴシック" w:hAnsi="ＭＳ ゴシック" w:hint="eastAsia"/>
        </w:rPr>
        <w:t>（</w:t>
      </w:r>
      <w:r w:rsidR="00CB17A3" w:rsidRPr="00F32FCC">
        <w:rPr>
          <w:rFonts w:ascii="ＭＳ ゴシック" w:hAnsi="ＭＳ ゴシック"/>
        </w:rPr>
        <w:t>マルチスレッド処理用のコアライブラリ</w:t>
      </w:r>
      <w:r w:rsidRPr="00F32FCC">
        <w:rPr>
          <w:rFonts w:ascii="ＭＳ ゴシック" w:hAnsi="ＭＳ ゴシック" w:hint="eastAsia"/>
        </w:rPr>
        <w:t>）</w:t>
      </w:r>
      <w:r w:rsidR="00CB17A3" w:rsidRPr="00F32FCC">
        <w:rPr>
          <w:rFonts w:ascii="ＭＳ ゴシック" w:hAnsi="ＭＳ ゴシック"/>
        </w:rPr>
        <w:t>のインターフェースを◆Swiftらしいインターフェースに変更◇https://github.com/apple/swift-evolution/blob/master/proposals/0</w:t>
      </w:r>
      <w:r w:rsidRPr="00F32FCC">
        <w:rPr>
          <w:rFonts w:ascii="ＭＳ ゴシック" w:hAnsi="ＭＳ ゴシック"/>
        </w:rPr>
        <w:t>088-libdispatch-for-swift3.md◆</w:t>
      </w:r>
    </w:p>
    <w:p w14:paraId="7124A186" w14:textId="022D7208" w:rsidR="00CB17A3" w:rsidRPr="00441F97" w:rsidRDefault="00CB17A3" w:rsidP="00CB17A3">
      <w:pPr>
        <w:rPr>
          <w:rFonts w:ascii="ＭＳ ゴシック" w:hAnsi="ＭＳ ゴシック"/>
          <w:b/>
        </w:rPr>
      </w:pPr>
      <w:r w:rsidRPr="00441F97">
        <w:rPr>
          <w:rFonts w:ascii="ＭＳ ゴシック" w:hAnsi="ＭＳ ゴシック" w:hint="eastAsia"/>
          <w:b/>
        </w:rPr>
        <w:t>・</w:t>
      </w:r>
      <w:r w:rsidR="0018453D" w:rsidRPr="00441F97">
        <w:rPr>
          <w:rFonts w:ascii="ＭＳ ゴシック" w:hAnsi="ＭＳ ゴシック" w:hint="eastAsia"/>
          <w:b/>
        </w:rPr>
        <w:t xml:space="preserve"> </w:t>
      </w:r>
      <w:ins w:id="55" w:author="DA 一色" w:date="2016-08-23T01:47:00Z">
        <w:r w:rsidR="00D13805">
          <w:rPr>
            <w:rFonts w:ascii="ＭＳ ゴシック" w:hAnsi="ＭＳ ゴシック" w:hint="eastAsia"/>
            <w:b/>
          </w:rPr>
          <w:t>▲</w:t>
        </w:r>
      </w:ins>
      <w:r w:rsidRPr="00441F97">
        <w:rPr>
          <w:rFonts w:ascii="ＭＳ ゴシック" w:hAnsi="ＭＳ ゴシック" w:hint="eastAsia"/>
          <w:b/>
        </w:rPr>
        <w:t>インポートした</w:t>
      </w:r>
      <w:r w:rsidRPr="00441F97">
        <w:rPr>
          <w:rFonts w:ascii="ＭＳ ゴシック" w:hAnsi="ＭＳ ゴシック"/>
          <w:b/>
        </w:rPr>
        <w:t>Objective-C APIの</w:t>
      </w:r>
      <w:ins w:id="56" w:author="DA 一色" w:date="2016-08-23T01:56:00Z">
        <w:r w:rsidR="00A57CD2">
          <w:rPr>
            <w:rFonts w:ascii="ＭＳ ゴシック" w:hAnsi="ＭＳ ゴシック" w:hint="eastAsia"/>
            <w:b/>
          </w:rPr>
          <w:t>▲</w:t>
        </w:r>
        <w:r w:rsidR="00A57CD2">
          <w:rPr>
            <w:rFonts w:ascii="ＭＳ ゴシック" w:hAnsi="ＭＳ ゴシック"/>
            <w:b/>
          </w:rPr>
          <w:t>「△</w:t>
        </w:r>
      </w:ins>
      <w:proofErr w:type="spellStart"/>
      <w:r w:rsidRPr="00441F97">
        <w:rPr>
          <w:rFonts w:ascii="ＭＳ ゴシック" w:hAnsi="ＭＳ ゴシック"/>
          <w:b/>
        </w:rPr>
        <w:t>Swiftification</w:t>
      </w:r>
      <w:proofErr w:type="spellEnd"/>
      <w:ins w:id="57" w:author="DA 一色" w:date="2016-08-23T01:56:00Z">
        <w:r w:rsidR="00A57CD2">
          <w:rPr>
            <w:rFonts w:ascii="ＭＳ ゴシック" w:hAnsi="ＭＳ ゴシック"/>
            <w:b/>
          </w:rPr>
          <w:t>△」</w:t>
        </w:r>
        <w:r w:rsidR="00A57CD2">
          <w:rPr>
            <w:rFonts w:ascii="ＭＳ ゴシック" w:hAnsi="ＭＳ ゴシック" w:hint="eastAsia"/>
            <w:b/>
          </w:rPr>
          <w:t>▲</w:t>
        </w:r>
      </w:ins>
      <w:r w:rsidR="004A62CD" w:rsidRPr="00441F97">
        <w:rPr>
          <w:rFonts w:ascii="ＭＳ ゴシック" w:hAnsi="ＭＳ ゴシック" w:hint="eastAsia"/>
          <w:b/>
        </w:rPr>
        <w:t>（</w:t>
      </w:r>
      <w:ins w:id="58" w:author="DA 一色" w:date="2016-08-23T01:56:00Z">
        <w:r w:rsidR="00A57CD2">
          <w:rPr>
            <w:rFonts w:ascii="ＭＳ ゴシック" w:hAnsi="ＭＳ ゴシック" w:hint="eastAsia"/>
            <w:b/>
          </w:rPr>
          <w:t>＝</w:t>
        </w:r>
      </w:ins>
      <w:r w:rsidRPr="00441F97">
        <w:rPr>
          <w:rFonts w:ascii="ＭＳ ゴシック" w:hAnsi="ＭＳ ゴシック"/>
          <w:b/>
        </w:rPr>
        <w:t>Swiftらしく加工すること</w:t>
      </w:r>
      <w:r w:rsidR="004A62CD" w:rsidRPr="00441F97">
        <w:rPr>
          <w:rFonts w:ascii="ＭＳ ゴシック" w:hAnsi="ＭＳ ゴシック" w:hint="eastAsia"/>
          <w:b/>
        </w:rPr>
        <w:t>）</w:t>
      </w:r>
      <w:ins w:id="59" w:author="DA 一色" w:date="2016-08-23T01:47:00Z">
        <w:r w:rsidR="00D13805">
          <w:rPr>
            <w:rFonts w:ascii="ＭＳ ゴシック" w:hAnsi="ＭＳ ゴシック" w:hint="eastAsia"/>
            <w:b/>
          </w:rPr>
          <w:t>▲</w:t>
        </w:r>
      </w:ins>
    </w:p>
    <w:p w14:paraId="25559149" w14:textId="77777777" w:rsidR="00CB17A3" w:rsidRPr="00F32FCC" w:rsidRDefault="0018453D" w:rsidP="00CB17A3">
      <w:pPr>
        <w:rPr>
          <w:rFonts w:ascii="ＭＳ ゴシック" w:hAnsi="ＭＳ ゴシック"/>
        </w:rPr>
      </w:pPr>
      <w:r w:rsidRPr="00F32FCC">
        <w:rPr>
          <w:rFonts w:ascii="ＭＳ ゴシック" w:hAnsi="ＭＳ ゴシック" w:hint="eastAsia"/>
        </w:rPr>
        <w:t xml:space="preserve">　　－ </w:t>
      </w:r>
      <w:r w:rsidR="00CB17A3" w:rsidRPr="00F32FCC">
        <w:rPr>
          <w:rFonts w:ascii="ＭＳ ゴシック" w:hAnsi="ＭＳ ゴシック" w:hint="eastAsia"/>
        </w:rPr>
        <w:t>◆型パラメーター付きの</w:t>
      </w:r>
      <w:r w:rsidR="00CB17A3" w:rsidRPr="00F32FCC">
        <w:rPr>
          <w:rFonts w:ascii="ＭＳ ゴシック" w:hAnsi="ＭＳ ゴシック"/>
        </w:rPr>
        <w:t>Objective-CジェネリクスのSwiftへのインポート対応◇https://github.com/apple/swift-evolution/blob/master/proposals/0057-importing-objc-generics.md◆</w:t>
      </w:r>
    </w:p>
    <w:p w14:paraId="5EB35DE2" w14:textId="247C4ECF" w:rsidR="00CB17A3" w:rsidRPr="00F32FCC" w:rsidRDefault="0018453D" w:rsidP="00CB17A3">
      <w:pPr>
        <w:rPr>
          <w:rFonts w:ascii="ＭＳ ゴシック" w:hAnsi="ＭＳ ゴシック"/>
        </w:rPr>
      </w:pPr>
      <w:r w:rsidRPr="00F32FCC">
        <w:rPr>
          <w:rFonts w:ascii="ＭＳ ゴシック" w:hAnsi="ＭＳ ゴシック" w:hint="eastAsia"/>
        </w:rPr>
        <w:t xml:space="preserve">　　－ </w:t>
      </w:r>
      <w:r w:rsidR="00CB17A3" w:rsidRPr="00F32FCC">
        <w:rPr>
          <w:rFonts w:ascii="ＭＳ ゴシック" w:hAnsi="ＭＳ ゴシック" w:hint="eastAsia"/>
        </w:rPr>
        <w:t>◆インポートされた</w:t>
      </w:r>
      <w:r w:rsidR="00CB17A3" w:rsidRPr="00F32FCC">
        <w:rPr>
          <w:rFonts w:ascii="ＭＳ ゴシック" w:hAnsi="ＭＳ ゴシック"/>
        </w:rPr>
        <w:t>C言語ライブラリ</w:t>
      </w:r>
      <w:ins w:id="60" w:author="Shinji Kawasaki" w:date="2016-08-19T13:18:00Z">
        <w:r w:rsidR="0043259C" w:rsidRPr="00F32FCC">
          <w:rPr>
            <w:rFonts w:ascii="ＭＳ ゴシック" w:hAnsi="ＭＳ ゴシック" w:hint="eastAsia"/>
          </w:rPr>
          <w:t>／</w:t>
        </w:r>
      </w:ins>
      <w:r w:rsidR="00CB17A3" w:rsidRPr="00F32FCC">
        <w:rPr>
          <w:rFonts w:ascii="ＭＳ ゴシック" w:hAnsi="ＭＳ ゴシック"/>
        </w:rPr>
        <w:t>フレームワークを、オブジェクト指向型のインターフェースに変換◇https://github.com/apple/swift-evolution/blob/master/proposals/0044-import-as-member.md◆</w:t>
      </w:r>
    </w:p>
    <w:p w14:paraId="22258211" w14:textId="5926D2FF" w:rsidR="00CB17A3" w:rsidRPr="00F32FCC" w:rsidRDefault="0018453D" w:rsidP="00CB17A3">
      <w:pPr>
        <w:rPr>
          <w:rFonts w:ascii="ＭＳ ゴシック" w:hAnsi="ＭＳ ゴシック"/>
        </w:rPr>
      </w:pPr>
      <w:r w:rsidRPr="00F32FCC">
        <w:rPr>
          <w:rFonts w:ascii="ＭＳ ゴシック" w:hAnsi="ＭＳ ゴシック" w:hint="eastAsia"/>
        </w:rPr>
        <w:t xml:space="preserve">　　－ </w:t>
      </w:r>
      <w:r w:rsidR="00CB17A3" w:rsidRPr="00F32FCC">
        <w:rPr>
          <w:rFonts w:ascii="ＭＳ ゴシック" w:hAnsi="ＭＳ ゴシック" w:hint="eastAsia"/>
        </w:rPr>
        <w:t>◆</w:t>
      </w:r>
      <w:r w:rsidR="00CB17A3" w:rsidRPr="00F32FCC">
        <w:rPr>
          <w:rFonts w:ascii="ＭＳ ゴシック" w:hAnsi="ＭＳ ゴシック"/>
        </w:rPr>
        <w:t>Objective-Cで定義された定数をSwiftの列挙型に変換◇https://github.com/apple/swift-evolution/blob/master/proposals/0033-import-objc-constants.md◆</w:t>
      </w:r>
    </w:p>
    <w:p w14:paraId="13FB8D49" w14:textId="1A1F6B1F" w:rsidR="00CB17A3" w:rsidRPr="00F32FCC" w:rsidRDefault="0018453D" w:rsidP="00CB17A3">
      <w:pPr>
        <w:rPr>
          <w:rFonts w:ascii="ＭＳ ゴシック" w:hAnsi="ＭＳ ゴシック"/>
        </w:rPr>
      </w:pPr>
      <w:r w:rsidRPr="00F32FCC">
        <w:rPr>
          <w:rFonts w:ascii="ＭＳ ゴシック" w:hAnsi="ＭＳ ゴシック" w:hint="eastAsia"/>
        </w:rPr>
        <w:t xml:space="preserve">　　－ </w:t>
      </w:r>
      <w:r w:rsidR="00CB17A3" w:rsidRPr="00F32FCC">
        <w:rPr>
          <w:rFonts w:ascii="ＭＳ ゴシック" w:hAnsi="ＭＳ ゴシック" w:hint="eastAsia"/>
        </w:rPr>
        <w:t>◆</w:t>
      </w:r>
      <w:r w:rsidR="00CB17A3" w:rsidRPr="00F32FCC">
        <w:rPr>
          <w:rFonts w:ascii="ＭＳ ゴシック" w:hAnsi="ＭＳ ゴシック"/>
        </w:rPr>
        <w:t>Selectorを安全に扱える構文◇https://github.com/apple/swift-evolution/blob/master/proposals/0022-objc-selectors.md◆</w:t>
      </w:r>
      <w:r w:rsidR="004A62CD" w:rsidRPr="00F32FCC">
        <w:rPr>
          <w:rFonts w:ascii="ＭＳ ゴシック" w:hAnsi="ＭＳ ゴシック" w:hint="eastAsia"/>
        </w:rPr>
        <w:t>（</w:t>
      </w:r>
      <w:r w:rsidR="00CB17A3" w:rsidRPr="00F32FCC">
        <w:rPr>
          <w:rFonts w:ascii="ＭＳ ゴシック" w:hAnsi="ＭＳ ゴシック"/>
        </w:rPr>
        <w:t>2.2で導入済み</w:t>
      </w:r>
      <w:ins w:id="61" w:author="DA 一色" w:date="2016-08-23T01:58:00Z">
        <w:r w:rsidR="00047CEF">
          <w:rPr>
            <w:rFonts w:ascii="ＭＳ ゴシック" w:hAnsi="ＭＳ ゴシック"/>
          </w:rPr>
          <w:t>。</w:t>
        </w:r>
      </w:ins>
      <w:r w:rsidR="00CB17A3" w:rsidRPr="00F32FCC">
        <w:rPr>
          <w:rFonts w:ascii="ＭＳ ゴシック" w:hAnsi="ＭＳ ゴシック"/>
        </w:rPr>
        <w:t>古い構文は2.2で非推奨</w:t>
      </w:r>
      <w:ins w:id="62" w:author="DA 一色" w:date="2016-08-23T01:58:00Z">
        <w:r w:rsidR="00047CEF">
          <w:rPr>
            <w:rFonts w:ascii="ＭＳ ゴシック" w:hAnsi="ＭＳ ゴシック"/>
          </w:rPr>
          <w:t>、</w:t>
        </w:r>
      </w:ins>
      <w:r w:rsidR="00CB17A3" w:rsidRPr="00F32FCC">
        <w:rPr>
          <w:rFonts w:ascii="ＭＳ ゴシック" w:hAnsi="ＭＳ ゴシック"/>
        </w:rPr>
        <w:t>3.0で廃止という扱い</w:t>
      </w:r>
      <w:r w:rsidR="004A62CD" w:rsidRPr="00F32FCC">
        <w:rPr>
          <w:rFonts w:ascii="ＭＳ ゴシック" w:hAnsi="ＭＳ ゴシック" w:hint="eastAsia"/>
        </w:rPr>
        <w:t>）</w:t>
      </w:r>
    </w:p>
    <w:p w14:paraId="3467EB75" w14:textId="425D418E" w:rsidR="00CB17A3" w:rsidRPr="00F32FCC" w:rsidRDefault="0018453D" w:rsidP="00CB17A3">
      <w:pPr>
        <w:rPr>
          <w:rFonts w:ascii="ＭＳ ゴシック" w:hAnsi="ＭＳ ゴシック"/>
        </w:rPr>
      </w:pPr>
      <w:r w:rsidRPr="00F32FCC">
        <w:rPr>
          <w:rFonts w:ascii="ＭＳ ゴシック" w:hAnsi="ＭＳ ゴシック" w:hint="eastAsia"/>
        </w:rPr>
        <w:t xml:space="preserve">　　－ </w:t>
      </w:r>
      <w:r w:rsidR="00CB17A3" w:rsidRPr="00F32FCC">
        <w:rPr>
          <w:rFonts w:ascii="ＭＳ ゴシック" w:hAnsi="ＭＳ ゴシック" w:hint="eastAsia"/>
        </w:rPr>
        <w:t>◆</w:t>
      </w:r>
      <w:r w:rsidR="00CB17A3" w:rsidRPr="00F32FCC">
        <w:rPr>
          <w:rFonts w:ascii="ＭＳ ゴシック" w:hAnsi="ＭＳ ゴシック"/>
        </w:rPr>
        <w:t>KVO</w:t>
      </w:r>
      <w:ins w:id="63" w:author="Shinji Kawasaki" w:date="2016-08-19T14:04:00Z">
        <w:r w:rsidR="00997116" w:rsidRPr="00F32FCC">
          <w:rPr>
            <w:rFonts w:ascii="ＭＳ ゴシック" w:hAnsi="ＭＳ ゴシック" w:hint="eastAsia"/>
          </w:rPr>
          <w:t>（Key-Value Observing</w:t>
        </w:r>
      </w:ins>
      <w:ins w:id="64" w:author="DA 一色" w:date="2016-08-23T01:59:00Z">
        <w:r w:rsidR="00047CEF">
          <w:rPr>
            <w:rFonts w:ascii="ＭＳ ゴシック" w:hAnsi="ＭＳ ゴシック" w:hint="eastAsia"/>
          </w:rPr>
          <w:t>：</w:t>
        </w:r>
      </w:ins>
      <w:ins w:id="65" w:author="Shinji Kawasaki" w:date="2016-08-19T14:06:00Z">
        <w:r w:rsidR="00997116" w:rsidRPr="00F32FCC">
          <w:rPr>
            <w:rFonts w:ascii="ＭＳ ゴシック" w:hAnsi="ＭＳ ゴシック" w:hint="eastAsia"/>
          </w:rPr>
          <w:t>オブジェクト</w:t>
        </w:r>
      </w:ins>
      <w:ins w:id="66" w:author="Shinji Kawasaki" w:date="2016-08-19T14:07:00Z">
        <w:r w:rsidR="00997116" w:rsidRPr="00F32FCC">
          <w:rPr>
            <w:rFonts w:ascii="ＭＳ ゴシック" w:hAnsi="ＭＳ ゴシック" w:hint="eastAsia"/>
          </w:rPr>
          <w:t>やプロパティ</w:t>
        </w:r>
      </w:ins>
      <w:ins w:id="67" w:author="Shinji Kawasaki" w:date="2016-08-19T14:06:00Z">
        <w:r w:rsidR="00997116" w:rsidRPr="00F32FCC">
          <w:rPr>
            <w:rFonts w:ascii="ＭＳ ゴシック" w:hAnsi="ＭＳ ゴシック" w:hint="eastAsia"/>
          </w:rPr>
          <w:t>の変更通知機構</w:t>
        </w:r>
      </w:ins>
      <w:ins w:id="68" w:author="Shinji Kawasaki" w:date="2016-08-19T14:04:00Z">
        <w:r w:rsidR="00997116" w:rsidRPr="00F32FCC">
          <w:rPr>
            <w:rFonts w:ascii="ＭＳ ゴシック" w:hAnsi="ＭＳ ゴシック" w:hint="eastAsia"/>
          </w:rPr>
          <w:t>）</w:t>
        </w:r>
      </w:ins>
      <w:r w:rsidR="00CB17A3" w:rsidRPr="00F32FCC">
        <w:rPr>
          <w:rFonts w:ascii="ＭＳ ゴシック" w:hAnsi="ＭＳ ゴシック"/>
        </w:rPr>
        <w:t>などで必要になるkey pathを文字列リテラルではなく</w:t>
      </w:r>
      <w:ins w:id="69" w:author="Shinji Kawasaki" w:date="2016-08-19T14:05:00Z">
        <w:r w:rsidR="00997116" w:rsidRPr="00F32FCC">
          <w:rPr>
            <w:rFonts w:ascii="ＭＳ ゴシック" w:hAnsi="ＭＳ ゴシック" w:hint="eastAsia"/>
          </w:rPr>
          <w:t>◎</w:t>
        </w:r>
      </w:ins>
      <w:r w:rsidR="00CB17A3" w:rsidRPr="00F32FCC">
        <w:rPr>
          <w:rFonts w:ascii="ＭＳ ゴシック" w:hAnsi="ＭＳ ゴシック"/>
        </w:rPr>
        <w:t>#</w:t>
      </w:r>
      <w:proofErr w:type="spellStart"/>
      <w:r w:rsidR="00CB17A3" w:rsidRPr="00F32FCC">
        <w:rPr>
          <w:rFonts w:ascii="ＭＳ ゴシック" w:hAnsi="ＭＳ ゴシック"/>
        </w:rPr>
        <w:t>keyPath</w:t>
      </w:r>
      <w:proofErr w:type="spellEnd"/>
      <w:ins w:id="70" w:author="Shinji Kawasaki" w:date="2016-08-19T14:05:00Z">
        <w:r w:rsidR="00997116" w:rsidRPr="00F32FCC">
          <w:rPr>
            <w:rFonts w:ascii="ＭＳ ゴシック" w:hAnsi="ＭＳ ゴシック" w:hint="eastAsia"/>
          </w:rPr>
          <w:t>◎</w:t>
        </w:r>
      </w:ins>
      <w:ins w:id="71" w:author="Shinji Kawasaki" w:date="2016-08-19T14:06:00Z">
        <w:r w:rsidR="00997116" w:rsidRPr="00F32FCC">
          <w:rPr>
            <w:rFonts w:ascii="ＭＳ ゴシック" w:hAnsi="ＭＳ ゴシック" w:hint="eastAsia"/>
          </w:rPr>
          <w:t>式</w:t>
        </w:r>
      </w:ins>
      <w:r w:rsidR="00CB17A3" w:rsidRPr="00F32FCC">
        <w:rPr>
          <w:rFonts w:ascii="ＭＳ ゴシック" w:hAnsi="ＭＳ ゴシック"/>
        </w:rPr>
        <w:t>で安全に扱えるように◇https://github.com/apple/swift-evolution/blob/master/p</w:t>
      </w:r>
      <w:r w:rsidRPr="00F32FCC">
        <w:rPr>
          <w:rFonts w:ascii="ＭＳ ゴシック" w:hAnsi="ＭＳ ゴシック"/>
        </w:rPr>
        <w:t>roposals/0062-objc-keypaths.md◆</w:t>
      </w:r>
    </w:p>
    <w:p w14:paraId="11C0BB5A" w14:textId="4601A32F" w:rsidR="00CB17A3" w:rsidRPr="00441F97" w:rsidRDefault="00CB17A3" w:rsidP="00CB17A3">
      <w:pPr>
        <w:rPr>
          <w:rFonts w:ascii="ＭＳ ゴシック" w:hAnsi="ＭＳ ゴシック"/>
          <w:b/>
        </w:rPr>
      </w:pPr>
      <w:r w:rsidRPr="00441F97">
        <w:rPr>
          <w:rFonts w:ascii="ＭＳ ゴシック" w:hAnsi="ＭＳ ゴシック" w:hint="eastAsia"/>
          <w:b/>
        </w:rPr>
        <w:t>・</w:t>
      </w:r>
      <w:r w:rsidR="0018453D" w:rsidRPr="00441F97">
        <w:rPr>
          <w:rFonts w:ascii="ＭＳ ゴシック" w:hAnsi="ＭＳ ゴシック" w:hint="eastAsia"/>
          <w:b/>
        </w:rPr>
        <w:t xml:space="preserve"> </w:t>
      </w:r>
      <w:ins w:id="72" w:author="DA 一色" w:date="2016-08-23T01:47:00Z">
        <w:r w:rsidR="00D13805">
          <w:rPr>
            <w:rFonts w:ascii="ＭＳ ゴシック" w:hAnsi="ＭＳ ゴシック" w:hint="eastAsia"/>
            <w:b/>
          </w:rPr>
          <w:t>▲</w:t>
        </w:r>
      </w:ins>
      <w:r w:rsidRPr="00441F97">
        <w:rPr>
          <w:rFonts w:ascii="ＭＳ ゴシック" w:hAnsi="ＭＳ ゴシック" w:hint="eastAsia"/>
          <w:b/>
        </w:rPr>
        <w:t>言語仕様の再考・見直し</w:t>
      </w:r>
      <w:ins w:id="73" w:author="DA 一色" w:date="2016-08-23T01:47:00Z">
        <w:r w:rsidR="00D13805">
          <w:rPr>
            <w:rFonts w:ascii="ＭＳ ゴシック" w:hAnsi="ＭＳ ゴシック" w:hint="eastAsia"/>
            <w:b/>
          </w:rPr>
          <w:t>▲</w:t>
        </w:r>
      </w:ins>
    </w:p>
    <w:p w14:paraId="29E028FD" w14:textId="40D918CD" w:rsidR="00CB17A3" w:rsidRPr="00F32FCC" w:rsidRDefault="0018453D" w:rsidP="00CB17A3">
      <w:pPr>
        <w:rPr>
          <w:rFonts w:ascii="ＭＳ ゴシック" w:hAnsi="ＭＳ ゴシック"/>
        </w:rPr>
      </w:pPr>
      <w:r w:rsidRPr="00F32FCC">
        <w:rPr>
          <w:rFonts w:ascii="ＭＳ ゴシック" w:hAnsi="ＭＳ ゴシック" w:hint="eastAsia"/>
        </w:rPr>
        <w:t xml:space="preserve">　　－ </w:t>
      </w:r>
      <w:r w:rsidR="00CB17A3" w:rsidRPr="00F32FCC">
        <w:rPr>
          <w:rFonts w:ascii="ＭＳ ゴシック" w:hAnsi="ＭＳ ゴシック"/>
        </w:rPr>
        <w:t>3.0を最後の大きな破壊的変更を含むリリースとするために全面的に見直し</w:t>
      </w:r>
    </w:p>
    <w:p w14:paraId="17913BB8" w14:textId="0EA8AE65" w:rsidR="00CB17A3" w:rsidRPr="00F32FCC" w:rsidRDefault="0018453D" w:rsidP="00CB17A3">
      <w:pPr>
        <w:rPr>
          <w:rFonts w:ascii="ＭＳ ゴシック" w:hAnsi="ＭＳ ゴシック"/>
        </w:rPr>
      </w:pPr>
      <w:r w:rsidRPr="00F32FCC">
        <w:rPr>
          <w:rFonts w:ascii="ＭＳ ゴシック" w:hAnsi="ＭＳ ゴシック" w:hint="eastAsia"/>
        </w:rPr>
        <w:t xml:space="preserve">　　－ </w:t>
      </w:r>
      <w:r w:rsidR="00CB17A3" w:rsidRPr="00F32FCC">
        <w:rPr>
          <w:rFonts w:ascii="ＭＳ ゴシック" w:hAnsi="ＭＳ ゴシック" w:hint="eastAsia"/>
        </w:rPr>
        <w:t>◆引数のラベルの仕様</w:t>
      </w:r>
      <w:ins w:id="74" w:author="DA 一色" w:date="2016-08-23T01:59:00Z">
        <w:r w:rsidR="00047CEF">
          <w:rPr>
            <w:rFonts w:ascii="ＭＳ ゴシック" w:hAnsi="ＭＳ ゴシック" w:hint="eastAsia"/>
          </w:rPr>
          <w:t>を</w:t>
        </w:r>
      </w:ins>
      <w:r w:rsidR="00CB17A3" w:rsidRPr="00F32FCC">
        <w:rPr>
          <w:rFonts w:ascii="ＭＳ ゴシック" w:hAnsi="ＭＳ ゴシック" w:hint="eastAsia"/>
        </w:rPr>
        <w:t>統一化◇</w:t>
      </w:r>
      <w:r w:rsidR="00CB17A3" w:rsidRPr="00F32FCC">
        <w:rPr>
          <w:rFonts w:ascii="ＭＳ ゴシック" w:hAnsi="ＭＳ ゴシック"/>
        </w:rPr>
        <w:t>https://github.com/apple/swift-evolution/blob/master/proposals/0046-first-label.md◆など</w:t>
      </w:r>
    </w:p>
    <w:p w14:paraId="39ACB219" w14:textId="12AD94BB" w:rsidR="00CB17A3" w:rsidRPr="00441F97" w:rsidRDefault="00CB17A3" w:rsidP="00CB17A3">
      <w:pPr>
        <w:rPr>
          <w:rFonts w:ascii="ＭＳ ゴシック" w:hAnsi="ＭＳ ゴシック"/>
          <w:b/>
        </w:rPr>
      </w:pPr>
      <w:r w:rsidRPr="00441F97">
        <w:rPr>
          <w:rFonts w:ascii="ＭＳ ゴシック" w:hAnsi="ＭＳ ゴシック" w:hint="eastAsia"/>
          <w:b/>
        </w:rPr>
        <w:t>・</w:t>
      </w:r>
      <w:r w:rsidR="0018453D" w:rsidRPr="00441F97">
        <w:rPr>
          <w:rFonts w:ascii="ＭＳ ゴシック" w:hAnsi="ＭＳ ゴシック" w:hint="eastAsia"/>
          <w:b/>
        </w:rPr>
        <w:t xml:space="preserve"> </w:t>
      </w:r>
      <w:ins w:id="75" w:author="DA 一色" w:date="2016-08-23T01:47:00Z">
        <w:r w:rsidR="00D13805">
          <w:rPr>
            <w:rFonts w:ascii="ＭＳ ゴシック" w:hAnsi="ＭＳ ゴシック" w:hint="eastAsia"/>
            <w:b/>
          </w:rPr>
          <w:t>▲</w:t>
        </w:r>
      </w:ins>
      <w:r w:rsidRPr="00441F97">
        <w:rPr>
          <w:rFonts w:ascii="ＭＳ ゴシック" w:hAnsi="ＭＳ ゴシック" w:hint="eastAsia"/>
          <w:b/>
        </w:rPr>
        <w:t>ツール</w:t>
      </w:r>
      <w:ins w:id="76" w:author="Shinji Kawasaki" w:date="2016-08-19T14:07:00Z">
        <w:r w:rsidR="00997116" w:rsidRPr="00441F97">
          <w:rPr>
            <w:rFonts w:ascii="ＭＳ ゴシック" w:hAnsi="ＭＳ ゴシック" w:hint="eastAsia"/>
            <w:b/>
          </w:rPr>
          <w:t>の</w:t>
        </w:r>
      </w:ins>
      <w:r w:rsidRPr="00441F97">
        <w:rPr>
          <w:rFonts w:ascii="ＭＳ ゴシック" w:hAnsi="ＭＳ ゴシック" w:hint="eastAsia"/>
          <w:b/>
        </w:rPr>
        <w:t>品質向上</w:t>
      </w:r>
      <w:ins w:id="77" w:author="DA 一色" w:date="2016-08-23T01:47:00Z">
        <w:r w:rsidR="00D13805">
          <w:rPr>
            <w:rFonts w:ascii="ＭＳ ゴシック" w:hAnsi="ＭＳ ゴシック" w:hint="eastAsia"/>
            <w:b/>
          </w:rPr>
          <w:t>▲</w:t>
        </w:r>
      </w:ins>
    </w:p>
    <w:p w14:paraId="31394206" w14:textId="424A106A" w:rsidR="00CB17A3" w:rsidRPr="00F32FCC" w:rsidRDefault="0018453D" w:rsidP="00CB17A3">
      <w:pPr>
        <w:rPr>
          <w:rFonts w:ascii="ＭＳ ゴシック" w:hAnsi="ＭＳ ゴシック"/>
        </w:rPr>
      </w:pPr>
      <w:r w:rsidRPr="00F32FCC">
        <w:rPr>
          <w:rFonts w:ascii="ＭＳ ゴシック" w:hAnsi="ＭＳ ゴシック" w:hint="eastAsia"/>
        </w:rPr>
        <w:t xml:space="preserve">　　－ </w:t>
      </w:r>
      <w:ins w:id="78" w:author="Shinji Kawasaki" w:date="2016-08-19T13:03:00Z">
        <w:r w:rsidR="002A14A4" w:rsidRPr="00F32FCC">
          <w:rPr>
            <w:rFonts w:ascii="ＭＳ ゴシック" w:hAnsi="ＭＳ ゴシック" w:hint="eastAsia"/>
          </w:rPr>
          <w:t>コンパイラ</w:t>
        </w:r>
      </w:ins>
      <w:ins w:id="79" w:author="DA 一色" w:date="2016-08-23T02:07:00Z">
        <w:r w:rsidR="00047CEF">
          <w:rPr>
            <w:rFonts w:ascii="ＭＳ ゴシック" w:hAnsi="ＭＳ ゴシック" w:hint="eastAsia"/>
          </w:rPr>
          <w:t>ー</w:t>
        </w:r>
      </w:ins>
      <w:ins w:id="80" w:author="DA 一色" w:date="2016-08-23T02:00:00Z">
        <w:r w:rsidR="00047CEF">
          <w:rPr>
            <w:rFonts w:ascii="ＭＳ ゴシック" w:hAnsi="ＭＳ ゴシック" w:hint="eastAsia"/>
          </w:rPr>
          <w:t>／</w:t>
        </w:r>
      </w:ins>
      <w:r w:rsidR="00CB17A3" w:rsidRPr="00F32FCC">
        <w:rPr>
          <w:rFonts w:ascii="ＭＳ ゴシック" w:hAnsi="ＭＳ ゴシック"/>
        </w:rPr>
        <w:t>IDEの品質</w:t>
      </w:r>
      <w:ins w:id="81" w:author="DA 一色" w:date="2016-08-23T02:01:00Z">
        <w:r w:rsidR="00047CEF">
          <w:rPr>
            <w:rFonts w:ascii="ＭＳ ゴシック" w:hAnsi="ＭＳ ゴシック"/>
          </w:rPr>
          <w:t>や</w:t>
        </w:r>
      </w:ins>
      <w:r w:rsidR="00CB17A3" w:rsidRPr="00F32FCC">
        <w:rPr>
          <w:rFonts w:ascii="ＭＳ ゴシック" w:hAnsi="ＭＳ ゴシック"/>
        </w:rPr>
        <w:t>速度</w:t>
      </w:r>
      <w:ins w:id="82" w:author="DA 一色" w:date="2016-08-23T02:01:00Z">
        <w:r w:rsidR="00047CEF">
          <w:rPr>
            <w:rFonts w:ascii="ＭＳ ゴシック" w:hAnsi="ＭＳ ゴシック"/>
          </w:rPr>
          <w:t>の</w:t>
        </w:r>
      </w:ins>
      <w:r w:rsidR="00CB17A3" w:rsidRPr="00F32FCC">
        <w:rPr>
          <w:rFonts w:ascii="ＭＳ ゴシック" w:hAnsi="ＭＳ ゴシック"/>
        </w:rPr>
        <w:t>向上など</w:t>
      </w:r>
    </w:p>
    <w:p w14:paraId="7CA6AAF4" w14:textId="77777777" w:rsidR="00CB17A3" w:rsidRPr="00F32FCC" w:rsidRDefault="00CB17A3" w:rsidP="00CB17A3">
      <w:pPr>
        <w:rPr>
          <w:rFonts w:ascii="ＭＳ ゴシック" w:hAnsi="ＭＳ ゴシック"/>
        </w:rPr>
      </w:pPr>
    </w:p>
    <w:p w14:paraId="20F95D7C" w14:textId="77777777" w:rsidR="00CB17A3" w:rsidRPr="00F32FCC" w:rsidRDefault="0018453D" w:rsidP="00CB17A3">
      <w:pPr>
        <w:rPr>
          <w:rFonts w:ascii="ＭＳ ゴシック" w:hAnsi="ＭＳ ゴシック"/>
        </w:rPr>
      </w:pPr>
      <w:r w:rsidRPr="00F32FCC">
        <w:rPr>
          <w:rFonts w:ascii="ＭＳ ゴシック" w:hAnsi="ＭＳ ゴシック" w:hint="eastAsia"/>
        </w:rPr>
        <w:t xml:space="preserve">　</w:t>
      </w:r>
      <w:r w:rsidR="00CB17A3" w:rsidRPr="00F32FCC">
        <w:rPr>
          <w:rFonts w:ascii="ＭＳ ゴシック" w:hAnsi="ＭＳ ゴシック" w:hint="eastAsia"/>
        </w:rPr>
        <w:t>今回はそれぞれ箇条書きの簡単な紹介にとどめたが、細かいところは今後の連載で補足していく予定である。</w:t>
      </w:r>
    </w:p>
    <w:p w14:paraId="198427DB" w14:textId="77777777" w:rsidR="00CB17A3" w:rsidRPr="00F32FCC" w:rsidRDefault="00CB17A3" w:rsidP="00CB17A3">
      <w:pPr>
        <w:rPr>
          <w:rFonts w:ascii="ＭＳ ゴシック" w:hAnsi="ＭＳ ゴシック"/>
        </w:rPr>
      </w:pPr>
    </w:p>
    <w:p w14:paraId="7DF9ACCF" w14:textId="7B5029CF" w:rsidR="00CB17A3" w:rsidRPr="00F32FCC" w:rsidRDefault="00022FE8" w:rsidP="00B941B8">
      <w:pPr>
        <w:pStyle w:val="Heading1"/>
        <w:spacing w:before="180" w:after="180"/>
      </w:pPr>
      <w:commentRangeStart w:id="83"/>
      <w:ins w:id="84" w:author="DA 一色" w:date="2016-08-24T14:15:00Z">
        <w:r>
          <w:rPr>
            <w:rFonts w:hint="eastAsia"/>
          </w:rPr>
          <w:t>■</w:t>
        </w:r>
      </w:ins>
      <w:commentRangeEnd w:id="83"/>
      <w:ins w:id="85" w:author="DA 一色" w:date="2016-08-24T14:16:00Z">
        <w:r>
          <w:rPr>
            <w:rStyle w:val="CommentReference"/>
            <w:rFonts w:asciiTheme="minorHAnsi" w:cstheme="minorBidi"/>
            <w:b w:val="0"/>
            <w:u w:val="none"/>
          </w:rPr>
          <w:commentReference w:id="83"/>
        </w:r>
      </w:ins>
      <w:r w:rsidR="00CB17A3" w:rsidRPr="00F32FCC">
        <w:t>Swiftは3.0で安定するのか？</w:t>
      </w:r>
    </w:p>
    <w:p w14:paraId="6E678080" w14:textId="77777777" w:rsidR="00CB17A3" w:rsidRPr="00F32FCC" w:rsidRDefault="00CB17A3" w:rsidP="00CB17A3">
      <w:pPr>
        <w:rPr>
          <w:rFonts w:ascii="ＭＳ ゴシック" w:hAnsi="ＭＳ ゴシック"/>
        </w:rPr>
      </w:pPr>
    </w:p>
    <w:p w14:paraId="13B99FB8" w14:textId="046010A4" w:rsidR="00CB17A3" w:rsidRPr="00F32FCC" w:rsidRDefault="0018453D" w:rsidP="00CB17A3">
      <w:pPr>
        <w:rPr>
          <w:rFonts w:ascii="ＭＳ ゴシック" w:hAnsi="ＭＳ ゴシック"/>
        </w:rPr>
      </w:pPr>
      <w:r w:rsidRPr="00F32FCC">
        <w:rPr>
          <w:rFonts w:ascii="ＭＳ ゴシック" w:hAnsi="ＭＳ ゴシック" w:hint="eastAsia"/>
        </w:rPr>
        <w:t xml:space="preserve">　</w:t>
      </w:r>
      <w:r w:rsidR="00CB17A3" w:rsidRPr="00F32FCC">
        <w:rPr>
          <w:rFonts w:ascii="ＭＳ ゴシック" w:hAnsi="ＭＳ ゴシック" w:hint="eastAsia"/>
        </w:rPr>
        <w:t>現</w:t>
      </w:r>
      <w:ins w:id="86" w:author="Shinji Kawasaki" w:date="2016-08-19T14:08:00Z">
        <w:r w:rsidR="00997116" w:rsidRPr="00F32FCC">
          <w:rPr>
            <w:rFonts w:ascii="ＭＳ ゴシック" w:hAnsi="ＭＳ ゴシック" w:hint="eastAsia"/>
          </w:rPr>
          <w:t>時点で</w:t>
        </w:r>
      </w:ins>
      <w:r w:rsidR="00CB17A3" w:rsidRPr="00F32FCC">
        <w:rPr>
          <w:rFonts w:ascii="ＭＳ ゴシック" w:hAnsi="ＭＳ ゴシック" w:hint="eastAsia"/>
        </w:rPr>
        <w:t>最新版の</w:t>
      </w:r>
      <w:r w:rsidR="00CB17A3" w:rsidRPr="00F32FCC">
        <w:rPr>
          <w:rFonts w:ascii="ＭＳ ゴシック" w:hAnsi="ＭＳ ゴシック"/>
        </w:rPr>
        <w:t>Swift 2.2まではソースコードの破壊的変更に</w:t>
      </w:r>
      <w:ins w:id="87" w:author="Shinji Kawasaki" w:date="2016-08-19T13:03:00Z">
        <w:r w:rsidR="002A14A4" w:rsidRPr="00F32FCC">
          <w:rPr>
            <w:rFonts w:ascii="ＭＳ ゴシック" w:hAnsi="ＭＳ ゴシック" w:hint="eastAsia"/>
          </w:rPr>
          <w:t>つながる</w:t>
        </w:r>
      </w:ins>
      <w:r w:rsidR="00CB17A3" w:rsidRPr="00F32FCC">
        <w:rPr>
          <w:rFonts w:ascii="ＭＳ ゴシック" w:hAnsi="ＭＳ ゴシック"/>
        </w:rPr>
        <w:t>言語仕様変更が多く、それが今後どうなるのかは気になるところだと思う。これも◆Swift Evol</w:t>
      </w:r>
      <w:ins w:id="88" w:author="DA 一色" w:date="2016-08-24T14:01:00Z">
        <w:r w:rsidR="00B41F4F">
          <w:rPr>
            <w:rFonts w:ascii="ＭＳ ゴシック" w:hAnsi="ＭＳ ゴシック"/>
          </w:rPr>
          <w:t>u</w:t>
        </w:r>
      </w:ins>
      <w:r w:rsidR="00CB17A3" w:rsidRPr="00F32FCC">
        <w:rPr>
          <w:rFonts w:ascii="ＭＳ ゴシック" w:hAnsi="ＭＳ ゴシック"/>
        </w:rPr>
        <w:t>tionリポジトリ◇https://github.com/apple/swift-evolution◆などで公開されている情報から詳しく読み解くことが</w:t>
      </w:r>
      <w:ins w:id="89" w:author="Shinji Kawasaki" w:date="2016-08-19T13:03:00Z">
        <w:r w:rsidR="002A14A4" w:rsidRPr="00F32FCC">
          <w:rPr>
            <w:rFonts w:ascii="ＭＳ ゴシック" w:hAnsi="ＭＳ ゴシック" w:hint="eastAsia"/>
          </w:rPr>
          <w:t>できる</w:t>
        </w:r>
      </w:ins>
      <w:r w:rsidR="00CB17A3" w:rsidRPr="00F32FCC">
        <w:rPr>
          <w:rFonts w:ascii="ＭＳ ゴシック" w:hAnsi="ＭＳ ゴシック"/>
        </w:rPr>
        <w:t>。</w:t>
      </w:r>
    </w:p>
    <w:p w14:paraId="53311B00" w14:textId="77777777" w:rsidR="00CB17A3" w:rsidRPr="00F32FCC" w:rsidRDefault="00CB17A3" w:rsidP="00CB17A3">
      <w:pPr>
        <w:rPr>
          <w:rFonts w:ascii="ＭＳ ゴシック" w:hAnsi="ＭＳ ゴシック"/>
        </w:rPr>
      </w:pPr>
    </w:p>
    <w:p w14:paraId="1DE5C1F1" w14:textId="746B213E" w:rsidR="00CB17A3" w:rsidRPr="00F32FCC" w:rsidRDefault="00022FE8" w:rsidP="00B941B8">
      <w:pPr>
        <w:pStyle w:val="Heading2"/>
      </w:pPr>
      <w:ins w:id="90" w:author="DA 一色" w:date="2016-08-24T14:15:00Z">
        <w:r>
          <w:rPr>
            <w:rFonts w:hint="eastAsia"/>
          </w:rPr>
          <w:t>●</w:t>
        </w:r>
      </w:ins>
      <w:r w:rsidR="00CB17A3" w:rsidRPr="00F32FCC">
        <w:t>Swift 3.0以降もまだ破壊的な仕様変更は続く</w:t>
      </w:r>
    </w:p>
    <w:p w14:paraId="124E0675" w14:textId="77777777" w:rsidR="00CB17A3" w:rsidRPr="00F32FCC" w:rsidRDefault="00CB17A3" w:rsidP="00CB17A3">
      <w:pPr>
        <w:rPr>
          <w:rFonts w:ascii="ＭＳ ゴシック" w:hAnsi="ＭＳ ゴシック"/>
        </w:rPr>
      </w:pPr>
    </w:p>
    <w:p w14:paraId="565A6A0E" w14:textId="7FDEC0A5" w:rsidR="00CB17A3" w:rsidRPr="00F32FCC" w:rsidRDefault="0018453D" w:rsidP="00CB17A3">
      <w:pPr>
        <w:rPr>
          <w:rFonts w:ascii="ＭＳ ゴシック" w:hAnsi="ＭＳ ゴシック"/>
        </w:rPr>
      </w:pPr>
      <w:r w:rsidRPr="00F32FCC">
        <w:rPr>
          <w:rFonts w:ascii="ＭＳ ゴシック" w:hAnsi="ＭＳ ゴシック" w:hint="eastAsia"/>
        </w:rPr>
        <w:t xml:space="preserve">　</w:t>
      </w:r>
      <w:r w:rsidR="00CB17A3" w:rsidRPr="00F32FCC">
        <w:rPr>
          <w:rFonts w:ascii="ＭＳ ゴシック" w:hAnsi="ＭＳ ゴシック" w:hint="eastAsia"/>
        </w:rPr>
        <w:t>まず</w:t>
      </w:r>
      <w:r w:rsidR="00CB17A3" w:rsidRPr="00F32FCC">
        <w:rPr>
          <w:rFonts w:ascii="ＭＳ ゴシック" w:hAnsi="ＭＳ ゴシック"/>
        </w:rPr>
        <w:t>Swift 3.0では</w:t>
      </w:r>
      <w:ins w:id="91" w:author="Shinji Kawasaki" w:date="2016-08-19T14:09:00Z">
        <w:r w:rsidR="00997116" w:rsidRPr="00F32FCC">
          <w:rPr>
            <w:rFonts w:ascii="ＭＳ ゴシック" w:hAnsi="ＭＳ ゴシック" w:hint="eastAsia"/>
          </w:rPr>
          <w:t>「</w:t>
        </w:r>
      </w:ins>
      <w:r w:rsidR="00CB17A3" w:rsidRPr="00F32FCC">
        <w:rPr>
          <w:rFonts w:ascii="ＭＳ ゴシック" w:hAnsi="ＭＳ ゴシック"/>
        </w:rPr>
        <w:t>それ以降</w:t>
      </w:r>
      <w:r w:rsidRPr="00F32FCC">
        <w:rPr>
          <w:rFonts w:ascii="ＭＳ ゴシック" w:hAnsi="ＭＳ ゴシック" w:hint="eastAsia"/>
        </w:rPr>
        <w:t>（</w:t>
      </w:r>
      <w:r w:rsidR="00CB17A3" w:rsidRPr="00F32FCC">
        <w:rPr>
          <w:rFonts w:ascii="ＭＳ ゴシック" w:hAnsi="ＭＳ ゴシック"/>
        </w:rPr>
        <w:t>Swift 3.xや4以降</w:t>
      </w:r>
      <w:r w:rsidRPr="00F32FCC">
        <w:rPr>
          <w:rFonts w:ascii="ＭＳ ゴシック" w:hAnsi="ＭＳ ゴシック" w:hint="eastAsia"/>
        </w:rPr>
        <w:t>）</w:t>
      </w:r>
      <w:r w:rsidR="00CB17A3" w:rsidRPr="00F32FCC">
        <w:rPr>
          <w:rFonts w:ascii="ＭＳ ゴシック" w:hAnsi="ＭＳ ゴシック"/>
        </w:rPr>
        <w:t>で合理的に可能な限り</w:t>
      </w:r>
      <w:ins w:id="92" w:author="Shinji Kawasaki" w:date="2016-08-19T14:09:00Z">
        <w:r w:rsidR="00997116" w:rsidRPr="00F32FCC">
          <w:rPr>
            <w:rFonts w:ascii="ＭＳ ゴシック" w:hAnsi="ＭＳ ゴシック" w:hint="eastAsia"/>
          </w:rPr>
          <w:t>、ソースコードレベルで</w:t>
        </w:r>
      </w:ins>
      <w:r w:rsidR="00CB17A3" w:rsidRPr="00F32FCC">
        <w:rPr>
          <w:rFonts w:ascii="ＭＳ ゴシック" w:hAnsi="ＭＳ ゴシック"/>
        </w:rPr>
        <w:t>互換性を保つようにする</w:t>
      </w:r>
      <w:ins w:id="93" w:author="Shinji Kawasaki" w:date="2016-08-19T14:09:00Z">
        <w:r w:rsidR="00997116" w:rsidRPr="00F32FCC">
          <w:rPr>
            <w:rFonts w:ascii="ＭＳ ゴシック" w:hAnsi="ＭＳ ゴシック" w:hint="eastAsia"/>
          </w:rPr>
          <w:t>」</w:t>
        </w:r>
      </w:ins>
      <w:r w:rsidR="00CB17A3" w:rsidRPr="00F32FCC">
        <w:rPr>
          <w:rFonts w:ascii="ＭＳ ゴシック" w:hAnsi="ＭＳ ゴシック"/>
        </w:rPr>
        <w:t>と記載されている。言い換えると、バージョンが上がる</w:t>
      </w:r>
      <w:ins w:id="94" w:author="Shinji Kawasaki" w:date="2016-08-19T14:09:00Z">
        <w:r w:rsidR="00997116" w:rsidRPr="00F32FCC">
          <w:rPr>
            <w:rFonts w:ascii="ＭＳ ゴシック" w:hAnsi="ＭＳ ゴシック" w:hint="eastAsia"/>
          </w:rPr>
          <w:t>たび</w:t>
        </w:r>
      </w:ins>
      <w:r w:rsidR="00CB17A3" w:rsidRPr="00F32FCC">
        <w:rPr>
          <w:rFonts w:ascii="ＭＳ ゴシック" w:hAnsi="ＭＳ ゴシック"/>
        </w:rPr>
        <w:t>にコンパイルエラーが発生するようなことは少なくなるがゼロとは</w:t>
      </w:r>
      <w:ins w:id="95" w:author="Shinji Kawasaki" w:date="2016-08-19T14:09:00Z">
        <w:r w:rsidR="00997116" w:rsidRPr="00F32FCC">
          <w:rPr>
            <w:rFonts w:ascii="ＭＳ ゴシック" w:hAnsi="ＭＳ ゴシック" w:hint="eastAsia"/>
          </w:rPr>
          <w:t>い</w:t>
        </w:r>
      </w:ins>
      <w:r w:rsidR="00CB17A3" w:rsidRPr="00F32FCC">
        <w:rPr>
          <w:rFonts w:ascii="ＭＳ ゴシック" w:hAnsi="ＭＳ ゴシック"/>
        </w:rPr>
        <w:t>えないということである。</w:t>
      </w:r>
    </w:p>
    <w:p w14:paraId="65A373B9" w14:textId="77777777" w:rsidR="00CB17A3" w:rsidRPr="00F32FCC" w:rsidRDefault="00CB17A3" w:rsidP="00CB17A3">
      <w:pPr>
        <w:rPr>
          <w:rFonts w:ascii="ＭＳ ゴシック" w:hAnsi="ＭＳ ゴシック"/>
        </w:rPr>
      </w:pPr>
    </w:p>
    <w:p w14:paraId="4A9B7BD7" w14:textId="79187D82" w:rsidR="00CB17A3" w:rsidRPr="00F32FCC" w:rsidRDefault="0018453D" w:rsidP="00CB17A3">
      <w:pPr>
        <w:rPr>
          <w:rFonts w:ascii="ＭＳ ゴシック" w:hAnsi="ＭＳ ゴシック"/>
        </w:rPr>
      </w:pPr>
      <w:r w:rsidRPr="00F32FCC">
        <w:rPr>
          <w:rFonts w:ascii="ＭＳ ゴシック" w:hAnsi="ＭＳ ゴシック" w:hint="eastAsia"/>
        </w:rPr>
        <w:t xml:space="preserve">　</w:t>
      </w:r>
      <w:r w:rsidR="00CB17A3" w:rsidRPr="00F32FCC">
        <w:rPr>
          <w:rFonts w:ascii="ＭＳ ゴシック" w:hAnsi="ＭＳ ゴシック"/>
        </w:rPr>
        <w:t>Swiftは発表当初から各種言語の良いところ取りの優れた言語仕様</w:t>
      </w:r>
      <w:ins w:id="96" w:author="Shinji Kawasaki" w:date="2016-08-19T14:10:00Z">
        <w:r w:rsidR="00997116" w:rsidRPr="00F32FCC">
          <w:rPr>
            <w:rFonts w:ascii="ＭＳ ゴシック" w:hAnsi="ＭＳ ゴシック" w:hint="eastAsia"/>
          </w:rPr>
          <w:t>を持った言語</w:t>
        </w:r>
      </w:ins>
      <w:r w:rsidR="00CB17A3" w:rsidRPr="00F32FCC">
        <w:rPr>
          <w:rFonts w:ascii="ＭＳ ゴシック" w:hAnsi="ＭＳ ゴシック"/>
        </w:rPr>
        <w:t>であり、さらにその後の約2年で予想を上回る開発速度でさらに完成度を上げてきていると感じている。この開発速度は、これまで後方互換性を大胆に切り捨ててきたからこそなせる業であると思っている。例えばC#は後方互換性がかなりしっかりしている言語である</w:t>
      </w:r>
      <w:r w:rsidRPr="00F32FCC">
        <w:rPr>
          <w:rFonts w:ascii="ＭＳ ゴシック" w:hAnsi="ＭＳ ゴシック" w:hint="eastAsia"/>
        </w:rPr>
        <w:t>（</w:t>
      </w:r>
      <w:r w:rsidR="00CB17A3" w:rsidRPr="00F32FCC">
        <w:rPr>
          <w:rFonts w:ascii="ＭＳ ゴシック" w:hAnsi="ＭＳ ゴシック"/>
        </w:rPr>
        <w:t>参考</w:t>
      </w:r>
      <w:ins w:id="97" w:author="Shinji Kawasaki" w:date="2016-08-19T14:11:00Z">
        <w:r w:rsidR="00997116" w:rsidRPr="00F32FCC">
          <w:rPr>
            <w:rFonts w:ascii="ＭＳ ゴシック" w:hAnsi="ＭＳ ゴシック" w:hint="eastAsia"/>
          </w:rPr>
          <w:t>：</w:t>
        </w:r>
      </w:ins>
      <w:r w:rsidR="00CB17A3" w:rsidRPr="00F32FCC">
        <w:rPr>
          <w:rFonts w:ascii="ＭＳ ゴシック" w:hAnsi="ＭＳ ゴシック"/>
        </w:rPr>
        <w:t xml:space="preserve"> </w:t>
      </w:r>
      <w:ins w:id="98" w:author="DA 一色" w:date="2016-08-24T14:02:00Z">
        <w:r w:rsidR="00B41F4F">
          <w:rPr>
            <w:rFonts w:ascii="ＭＳ ゴシック" w:hAnsi="ＭＳ ゴシック"/>
          </w:rPr>
          <w:t>「</w:t>
        </w:r>
      </w:ins>
      <w:r w:rsidR="00CB17A3" w:rsidRPr="00F32FCC">
        <w:rPr>
          <w:rFonts w:ascii="ＭＳ ゴシック" w:hAnsi="ＭＳ ゴシック"/>
        </w:rPr>
        <w:t xml:space="preserve">◆見えてきたC# 7： C#の短期リリースサイクル化 - Build </w:t>
      </w:r>
      <w:proofErr w:type="spellStart"/>
      <w:r w:rsidR="00CB17A3" w:rsidRPr="00F32FCC">
        <w:rPr>
          <w:rFonts w:ascii="ＭＳ ゴシック" w:hAnsi="ＭＳ ゴシック"/>
        </w:rPr>
        <w:t>Insider◇http</w:t>
      </w:r>
      <w:proofErr w:type="spellEnd"/>
      <w:r w:rsidR="00CB17A3" w:rsidRPr="00F32FCC">
        <w:rPr>
          <w:rFonts w:ascii="ＭＳ ゴシック" w:hAnsi="ＭＳ ゴシック"/>
        </w:rPr>
        <w:t>://www.buildinsider.net/column/iwanaga-nobuyuki/008</w:t>
      </w:r>
      <w:r w:rsidR="00CB17A3" w:rsidRPr="00F32FCC">
        <w:rPr>
          <w:rFonts w:ascii="ＭＳ ゴシック" w:hAnsi="ＭＳ ゴシック" w:hint="eastAsia"/>
        </w:rPr>
        <w:t>◆</w:t>
      </w:r>
      <w:ins w:id="99" w:author="DA 一色" w:date="2016-08-24T14:02:00Z">
        <w:r w:rsidR="00B41F4F">
          <w:rPr>
            <w:rFonts w:ascii="ＭＳ ゴシック" w:hAnsi="ＭＳ ゴシック" w:hint="eastAsia"/>
          </w:rPr>
          <w:t>」</w:t>
        </w:r>
      </w:ins>
      <w:r w:rsidRPr="00F32FCC">
        <w:rPr>
          <w:rFonts w:ascii="ＭＳ ゴシック" w:hAnsi="ＭＳ ゴシック" w:hint="eastAsia"/>
        </w:rPr>
        <w:t>）</w:t>
      </w:r>
      <w:r w:rsidR="00CB17A3" w:rsidRPr="00F32FCC">
        <w:rPr>
          <w:rFonts w:ascii="ＭＳ ゴシック" w:hAnsi="ＭＳ ゴシック"/>
        </w:rPr>
        <w:t>が、それはつまり</w:t>
      </w:r>
      <w:ins w:id="100" w:author="Shinji Kawasaki" w:date="2016-08-19T14:11:00Z">
        <w:r w:rsidR="00997116" w:rsidRPr="00F32FCC">
          <w:rPr>
            <w:rFonts w:ascii="ＭＳ ゴシック" w:hAnsi="ＭＳ ゴシック" w:hint="eastAsia"/>
          </w:rPr>
          <w:t>互換性の維持</w:t>
        </w:r>
      </w:ins>
      <w:r w:rsidR="00CB17A3" w:rsidRPr="00F32FCC">
        <w:rPr>
          <w:rFonts w:ascii="ＭＳ ゴシック" w:hAnsi="ＭＳ ゴシック"/>
        </w:rPr>
        <w:t>に</w:t>
      </w:r>
      <w:ins w:id="101" w:author="Shinji Kawasaki" w:date="2016-08-19T14:11:00Z">
        <w:r w:rsidR="00997116" w:rsidRPr="00F32FCC">
          <w:rPr>
            <w:rFonts w:ascii="ＭＳ ゴシック" w:hAnsi="ＭＳ ゴシック" w:hint="eastAsia"/>
          </w:rPr>
          <w:t>それなりの</w:t>
        </w:r>
      </w:ins>
      <w:r w:rsidR="00CB17A3" w:rsidRPr="00F32FCC">
        <w:rPr>
          <w:rFonts w:ascii="ＭＳ ゴシック" w:hAnsi="ＭＳ ゴシック"/>
        </w:rPr>
        <w:t>労力をかけている、ということである。Swiftの場合は、労力</w:t>
      </w:r>
      <w:ins w:id="102" w:author="DA 一色" w:date="2016-08-24T14:03:00Z">
        <w:r w:rsidR="00B41F4F">
          <w:rPr>
            <w:rFonts w:ascii="ＭＳ ゴシック" w:hAnsi="ＭＳ ゴシック"/>
          </w:rPr>
          <w:t>が</w:t>
        </w:r>
      </w:ins>
      <w:r w:rsidR="00CB17A3" w:rsidRPr="00F32FCC">
        <w:rPr>
          <w:rFonts w:ascii="ＭＳ ゴシック" w:hAnsi="ＭＳ ゴシック"/>
        </w:rPr>
        <w:t>フルに次のバージョンへの開発に向けられてきた。</w:t>
      </w:r>
    </w:p>
    <w:p w14:paraId="49EAB5B4" w14:textId="77777777" w:rsidR="00CB17A3" w:rsidRPr="00B41F4F" w:rsidRDefault="00CB17A3" w:rsidP="00CB17A3">
      <w:pPr>
        <w:rPr>
          <w:rFonts w:ascii="ＭＳ ゴシック" w:hAnsi="ＭＳ ゴシック"/>
        </w:rPr>
      </w:pPr>
    </w:p>
    <w:p w14:paraId="4C49A8FC" w14:textId="3B93E794" w:rsidR="00CB17A3" w:rsidRPr="00F32FCC" w:rsidRDefault="0018453D" w:rsidP="00CB17A3">
      <w:pPr>
        <w:rPr>
          <w:rFonts w:ascii="ＭＳ ゴシック" w:hAnsi="ＭＳ ゴシック"/>
        </w:rPr>
      </w:pPr>
      <w:r w:rsidRPr="00F32FCC">
        <w:rPr>
          <w:rFonts w:ascii="ＭＳ ゴシック" w:hAnsi="ＭＳ ゴシック" w:hint="eastAsia"/>
        </w:rPr>
        <w:t xml:space="preserve">　</w:t>
      </w:r>
      <w:r w:rsidR="00CB17A3" w:rsidRPr="00F32FCC">
        <w:rPr>
          <w:rFonts w:ascii="ＭＳ ゴシック" w:hAnsi="ＭＳ ゴシック" w:hint="eastAsia"/>
        </w:rPr>
        <w:t>ただ、そのトレードオフとして、今までは開発者にとって</w:t>
      </w:r>
      <w:ins w:id="103" w:author="DA 一色" w:date="2016-08-24T14:03:00Z">
        <w:r w:rsidR="00B41F4F">
          <w:rPr>
            <w:rFonts w:ascii="ＭＳ ゴシック" w:hAnsi="ＭＳ ゴシック" w:hint="eastAsia"/>
          </w:rPr>
          <w:t>の</w:t>
        </w:r>
      </w:ins>
      <w:r w:rsidR="00CB17A3" w:rsidRPr="00F32FCC">
        <w:rPr>
          <w:rFonts w:ascii="ＭＳ ゴシック" w:hAnsi="ＭＳ ゴシック" w:hint="eastAsia"/>
        </w:rPr>
        <w:t>負担となることが多かった。</w:t>
      </w:r>
      <w:ins w:id="104" w:author="Shinji Kawasaki" w:date="2016-08-19T14:11:00Z">
        <w:r w:rsidR="00997116" w:rsidRPr="00F32FCC">
          <w:rPr>
            <w:rFonts w:ascii="ＭＳ ゴシック" w:hAnsi="ＭＳ ゴシック" w:hint="eastAsia"/>
          </w:rPr>
          <w:t>言語仕様を</w:t>
        </w:r>
      </w:ins>
      <w:r w:rsidR="00CB17A3" w:rsidRPr="00F32FCC">
        <w:rPr>
          <w:rFonts w:ascii="ＭＳ ゴシック" w:hAnsi="ＭＳ ゴシック" w:hint="eastAsia"/>
        </w:rPr>
        <w:t>キャッチアップしていく負担が大きめであったり、書籍やインターネット上のコード例がすぐに古くなってしまい、最新版</w:t>
      </w:r>
      <w:ins w:id="105" w:author="Shinji Kawasaki" w:date="2016-08-19T14:12:00Z">
        <w:r w:rsidR="00997116" w:rsidRPr="00F32FCC">
          <w:rPr>
            <w:rFonts w:ascii="ＭＳ ゴシック" w:hAnsi="ＭＳ ゴシック" w:hint="eastAsia"/>
          </w:rPr>
          <w:t>のコンパイラ</w:t>
        </w:r>
      </w:ins>
      <w:ins w:id="106" w:author="DA 一色" w:date="2016-08-23T02:07:00Z">
        <w:r w:rsidR="005757AD">
          <w:rPr>
            <w:rFonts w:ascii="ＭＳ ゴシック" w:hAnsi="ＭＳ ゴシック" w:hint="eastAsia"/>
          </w:rPr>
          <w:t>ー</w:t>
        </w:r>
      </w:ins>
      <w:r w:rsidR="00CB17A3" w:rsidRPr="00F32FCC">
        <w:rPr>
          <w:rFonts w:ascii="ＭＳ ゴシック" w:hAnsi="ＭＳ ゴシック" w:hint="eastAsia"/>
        </w:rPr>
        <w:t>では警告やコンパイルエラー</w:t>
      </w:r>
      <w:ins w:id="107" w:author="Shinji Kawasaki" w:date="2016-08-19T14:12:00Z">
        <w:r w:rsidR="00997116" w:rsidRPr="00F32FCC">
          <w:rPr>
            <w:rFonts w:ascii="ＭＳ ゴシック" w:hAnsi="ＭＳ ゴシック" w:hint="eastAsia"/>
          </w:rPr>
          <w:t>が発生したり</w:t>
        </w:r>
      </w:ins>
      <w:ins w:id="108" w:author="Shinji Kawasaki" w:date="2016-08-19T14:13:00Z">
        <w:r w:rsidR="00997116" w:rsidRPr="00F32FCC">
          <w:rPr>
            <w:rFonts w:ascii="ＭＳ ゴシック" w:hAnsi="ＭＳ ゴシック" w:hint="eastAsia"/>
          </w:rPr>
          <w:t>する</w:t>
        </w:r>
      </w:ins>
      <w:r w:rsidR="00CB17A3" w:rsidRPr="00F32FCC">
        <w:rPr>
          <w:rFonts w:ascii="ＭＳ ゴシック" w:hAnsi="ＭＳ ゴシック" w:hint="eastAsia"/>
        </w:rPr>
        <w:t>ことも多い</w:t>
      </w:r>
      <w:r w:rsidR="002A14A4" w:rsidRPr="00F32FCC">
        <w:rPr>
          <w:rFonts w:ascii="ＭＳ ゴシック" w:hAnsi="ＭＳ ゴシック" w:hint="eastAsia"/>
        </w:rPr>
        <w:t>（</w:t>
      </w:r>
      <w:r w:rsidR="00CB17A3" w:rsidRPr="00F32FCC">
        <w:rPr>
          <w:rFonts w:ascii="ＭＳ ゴシック" w:hAnsi="ＭＳ ゴシック"/>
        </w:rPr>
        <w:t>個人的にはこういう作業</w:t>
      </w:r>
      <w:ins w:id="109" w:author="Shinji Kawasaki" w:date="2016-08-19T14:12:00Z">
        <w:r w:rsidR="00997116" w:rsidRPr="00F32FCC">
          <w:rPr>
            <w:rFonts w:ascii="ＭＳ ゴシック" w:hAnsi="ＭＳ ゴシック" w:hint="eastAsia"/>
          </w:rPr>
          <w:t>を</w:t>
        </w:r>
      </w:ins>
      <w:r w:rsidR="00CB17A3" w:rsidRPr="00F32FCC">
        <w:rPr>
          <w:rFonts w:ascii="ＭＳ ゴシック" w:hAnsi="ＭＳ ゴシック"/>
        </w:rPr>
        <w:t>含めて楽しめているが</w:t>
      </w:r>
      <w:r w:rsidR="002A14A4" w:rsidRPr="00F32FCC">
        <w:rPr>
          <w:rFonts w:ascii="ＭＳ ゴシック" w:hAnsi="ＭＳ ゴシック" w:hint="eastAsia"/>
        </w:rPr>
        <w:t>）</w:t>
      </w:r>
      <w:r w:rsidR="00CB17A3" w:rsidRPr="00F32FCC">
        <w:rPr>
          <w:rFonts w:ascii="ＭＳ ゴシック" w:hAnsi="ＭＳ ゴシック"/>
        </w:rPr>
        <w:t>。これまではやはりアーリーアダプター向けの言語という感じが否めないところもあった。</w:t>
      </w:r>
    </w:p>
    <w:p w14:paraId="40E4A948" w14:textId="77777777" w:rsidR="00CB17A3" w:rsidRPr="00F32FCC" w:rsidRDefault="00CB17A3" w:rsidP="00CB17A3">
      <w:pPr>
        <w:rPr>
          <w:rFonts w:ascii="ＭＳ ゴシック" w:hAnsi="ＭＳ ゴシック"/>
        </w:rPr>
      </w:pPr>
    </w:p>
    <w:p w14:paraId="1F3F11EA" w14:textId="71FC3427" w:rsidR="00CB17A3" w:rsidRPr="00F32FCC" w:rsidRDefault="0018453D" w:rsidP="00CB17A3">
      <w:pPr>
        <w:rPr>
          <w:rFonts w:ascii="ＭＳ ゴシック" w:hAnsi="ＭＳ ゴシック"/>
        </w:rPr>
      </w:pPr>
      <w:r w:rsidRPr="00F32FCC">
        <w:rPr>
          <w:rFonts w:ascii="ＭＳ ゴシック" w:hAnsi="ＭＳ ゴシック" w:hint="eastAsia"/>
        </w:rPr>
        <w:t xml:space="preserve">　</w:t>
      </w:r>
      <w:ins w:id="110" w:author="Shinji Kawasaki" w:date="2016-08-19T14:13:00Z">
        <w:r w:rsidR="00997116" w:rsidRPr="00F32FCC">
          <w:rPr>
            <w:rFonts w:ascii="ＭＳ ゴシック" w:hAnsi="ＭＳ ゴシック" w:hint="eastAsia"/>
          </w:rPr>
          <w:t>「</w:t>
        </w:r>
      </w:ins>
      <w:r w:rsidR="00CB17A3" w:rsidRPr="00F32FCC">
        <w:rPr>
          <w:rFonts w:ascii="ＭＳ ゴシック" w:hAnsi="ＭＳ ゴシック" w:hint="eastAsia"/>
        </w:rPr>
        <w:t>まだ仕様変更が続くのか</w:t>
      </w:r>
      <w:ins w:id="111" w:author="Shinji Kawasaki" w:date="2016-08-19T14:13:00Z">
        <w:r w:rsidR="00997116" w:rsidRPr="00F32FCC">
          <w:rPr>
            <w:rFonts w:ascii="ＭＳ ゴシック" w:hAnsi="ＭＳ ゴシック" w:hint="eastAsia"/>
          </w:rPr>
          <w:t>」</w:t>
        </w:r>
      </w:ins>
      <w:r w:rsidR="00CB17A3" w:rsidRPr="00F32FCC">
        <w:rPr>
          <w:rFonts w:ascii="ＭＳ ゴシック" w:hAnsi="ＭＳ ゴシック" w:hint="eastAsia"/>
        </w:rPr>
        <w:t>と残念に思う人もいるかもしれないが、筆者は</w:t>
      </w:r>
      <w:ins w:id="112" w:author="DA 一色" w:date="2016-08-24T14:05:00Z">
        <w:r w:rsidR="00B41F4F">
          <w:rPr>
            <w:rFonts w:ascii="ＭＳ ゴシック" w:hAnsi="ＭＳ ゴシック" w:hint="eastAsia"/>
          </w:rPr>
          <w:t>「</w:t>
        </w:r>
      </w:ins>
      <w:r w:rsidR="00CB17A3" w:rsidRPr="00F32FCC">
        <w:rPr>
          <w:rFonts w:ascii="ＭＳ ゴシック" w:hAnsi="ＭＳ ゴシック"/>
        </w:rPr>
        <w:t>Swiftは3.0の段階でもまだ大きな進化の途中だ</w:t>
      </w:r>
      <w:ins w:id="113" w:author="DA 一色" w:date="2016-08-24T14:05:00Z">
        <w:r w:rsidR="00B41F4F">
          <w:rPr>
            <w:rFonts w:ascii="ＭＳ ゴシック" w:hAnsi="ＭＳ ゴシック"/>
          </w:rPr>
          <w:t>」</w:t>
        </w:r>
      </w:ins>
      <w:r w:rsidR="00CB17A3" w:rsidRPr="00F32FCC">
        <w:rPr>
          <w:rFonts w:ascii="ＭＳ ゴシック" w:hAnsi="ＭＳ ゴシック"/>
        </w:rPr>
        <w:t>と感じており、今の段階で無理に後方互換性を保つことを優先して言語仕様に妥協が生まれるよりずっと良いことだと思っている。これはトレードオフの問題であり、そういった仕様の破壊的変更が一切許容</w:t>
      </w:r>
      <w:ins w:id="114" w:author="Shinji Kawasaki" w:date="2016-08-19T13:03:00Z">
        <w:r w:rsidR="002A14A4" w:rsidRPr="00F32FCC">
          <w:rPr>
            <w:rFonts w:ascii="ＭＳ ゴシック" w:hAnsi="ＭＳ ゴシック" w:hint="eastAsia"/>
          </w:rPr>
          <w:t>できない</w:t>
        </w:r>
      </w:ins>
      <w:r w:rsidR="00CB17A3" w:rsidRPr="00F32FCC">
        <w:rPr>
          <w:rFonts w:ascii="ＭＳ ゴシック" w:hAnsi="ＭＳ ゴシック"/>
        </w:rPr>
        <w:t>場合は、現状では枯れた言語</w:t>
      </w:r>
      <w:r w:rsidR="002A14A4" w:rsidRPr="00F32FCC">
        <w:rPr>
          <w:rFonts w:ascii="ＭＳ ゴシック" w:hAnsi="ＭＳ ゴシック" w:hint="eastAsia"/>
        </w:rPr>
        <w:t>（</w:t>
      </w:r>
      <w:proofErr w:type="spellStart"/>
      <w:r w:rsidR="00CB17A3" w:rsidRPr="00F32FCC">
        <w:rPr>
          <w:rFonts w:ascii="ＭＳ ゴシック" w:hAnsi="ＭＳ ゴシック"/>
        </w:rPr>
        <w:t>iOS</w:t>
      </w:r>
      <w:proofErr w:type="spellEnd"/>
      <w:r w:rsidR="00CB17A3" w:rsidRPr="00F32FCC">
        <w:rPr>
          <w:rFonts w:ascii="ＭＳ ゴシック" w:hAnsi="ＭＳ ゴシック"/>
        </w:rPr>
        <w:t>アプリ開発の場合はObjective-C</w:t>
      </w:r>
      <w:r w:rsidR="002A14A4" w:rsidRPr="00F32FCC">
        <w:rPr>
          <w:rFonts w:ascii="ＭＳ ゴシック" w:hAnsi="ＭＳ ゴシック" w:hint="eastAsia"/>
        </w:rPr>
        <w:t>）</w:t>
      </w:r>
      <w:r w:rsidR="00CB17A3" w:rsidRPr="00F32FCC">
        <w:rPr>
          <w:rFonts w:ascii="ＭＳ ゴシック" w:hAnsi="ＭＳ ゴシック"/>
        </w:rPr>
        <w:t>を選択するしか</w:t>
      </w:r>
      <w:ins w:id="115" w:author="Shinji Kawasaki" w:date="2016-08-19T14:13:00Z">
        <w:r w:rsidR="00997116" w:rsidRPr="00F32FCC">
          <w:rPr>
            <w:rFonts w:ascii="ＭＳ ゴシック" w:hAnsi="ＭＳ ゴシック" w:hint="eastAsia"/>
          </w:rPr>
          <w:t>な</w:t>
        </w:r>
      </w:ins>
      <w:r w:rsidR="00CB17A3" w:rsidRPr="00F32FCC">
        <w:rPr>
          <w:rFonts w:ascii="ＭＳ ゴシック" w:hAnsi="ＭＳ ゴシック"/>
        </w:rPr>
        <w:t>いであろう。とはいえSwiftはバージョン3.0を境に、これまでと比べるとずっと安定していくように見受けられる</w:t>
      </w:r>
      <w:r w:rsidR="00CB17A3" w:rsidRPr="00F32FCC">
        <w:rPr>
          <w:rFonts w:ascii="ＭＳ ゴシック" w:hAnsi="ＭＳ ゴシック" w:hint="eastAsia"/>
        </w:rPr>
        <w:t>ので、多少敬遠していた慎重な開発者にも薦められる時期ではあると思う。</w:t>
      </w:r>
    </w:p>
    <w:p w14:paraId="519F00EB" w14:textId="77777777" w:rsidR="00CB17A3" w:rsidRPr="00F32FCC" w:rsidRDefault="00CB17A3" w:rsidP="00CB17A3">
      <w:pPr>
        <w:rPr>
          <w:rFonts w:ascii="ＭＳ ゴシック" w:hAnsi="ＭＳ ゴシック"/>
        </w:rPr>
      </w:pPr>
    </w:p>
    <w:p w14:paraId="5BF31914" w14:textId="7369B446" w:rsidR="00CB17A3" w:rsidRPr="00F32FCC" w:rsidRDefault="00022FE8" w:rsidP="00B941B8">
      <w:pPr>
        <w:pStyle w:val="Heading2"/>
      </w:pPr>
      <w:ins w:id="116" w:author="DA 一色" w:date="2016-08-24T14:15:00Z">
        <w:r>
          <w:rPr>
            <w:rFonts w:hint="eastAsia"/>
          </w:rPr>
          <w:t>●</w:t>
        </w:r>
      </w:ins>
      <w:r w:rsidR="00CB17A3" w:rsidRPr="00F32FCC">
        <w:t>ABIの安定はSwift 4に持ち越しされた</w:t>
      </w:r>
    </w:p>
    <w:p w14:paraId="1815E8B6" w14:textId="77777777" w:rsidR="00CB17A3" w:rsidRPr="00F32FCC" w:rsidRDefault="00CB17A3" w:rsidP="00CB17A3">
      <w:pPr>
        <w:rPr>
          <w:rFonts w:ascii="ＭＳ ゴシック" w:hAnsi="ＭＳ ゴシック"/>
        </w:rPr>
      </w:pPr>
    </w:p>
    <w:p w14:paraId="1B8D5CCB" w14:textId="74164CEA" w:rsidR="00705881" w:rsidRPr="00F32FCC" w:rsidRDefault="0018453D" w:rsidP="00CB17A3">
      <w:pPr>
        <w:rPr>
          <w:ins w:id="117" w:author="Shinji Kawasaki" w:date="2016-08-19T14:15:00Z"/>
          <w:rFonts w:ascii="ＭＳ ゴシック" w:hAnsi="ＭＳ ゴシック"/>
        </w:rPr>
      </w:pPr>
      <w:r w:rsidRPr="00F32FCC">
        <w:rPr>
          <w:rFonts w:ascii="ＭＳ ゴシック" w:hAnsi="ＭＳ ゴシック" w:hint="eastAsia"/>
        </w:rPr>
        <w:t xml:space="preserve">　</w:t>
      </w:r>
      <w:ins w:id="118" w:author="DA 一色" w:date="2016-08-24T14:06:00Z">
        <w:r w:rsidR="00B41F4F">
          <w:rPr>
            <w:rFonts w:ascii="ＭＳ ゴシック" w:hAnsi="ＭＳ ゴシック" w:hint="eastAsia"/>
          </w:rPr>
          <w:t>△</w:t>
        </w:r>
      </w:ins>
      <w:r w:rsidR="00CB17A3" w:rsidRPr="00F32FCC">
        <w:rPr>
          <w:rFonts w:ascii="ＭＳ ゴシック" w:hAnsi="ＭＳ ゴシック"/>
        </w:rPr>
        <w:t>ABI</w:t>
      </w:r>
      <w:r w:rsidRPr="00F32FCC">
        <w:rPr>
          <w:rFonts w:ascii="ＭＳ ゴシック" w:hAnsi="ＭＳ ゴシック" w:hint="eastAsia"/>
        </w:rPr>
        <w:t>（</w:t>
      </w:r>
      <w:r w:rsidR="00CB17A3" w:rsidRPr="00F32FCC">
        <w:rPr>
          <w:rFonts w:ascii="ＭＳ ゴシック" w:hAnsi="ＭＳ ゴシック"/>
        </w:rPr>
        <w:t>Application Binary Interface</w:t>
      </w:r>
      <w:r w:rsidRPr="00F32FCC">
        <w:rPr>
          <w:rFonts w:ascii="ＭＳ ゴシック" w:hAnsi="ＭＳ ゴシック" w:hint="eastAsia"/>
        </w:rPr>
        <w:t>）</w:t>
      </w:r>
      <w:ins w:id="119" w:author="DA 一色" w:date="2016-08-24T14:06:00Z">
        <w:r w:rsidR="00B41F4F">
          <w:rPr>
            <w:rFonts w:ascii="ＭＳ ゴシック" w:hAnsi="ＭＳ ゴシック" w:hint="eastAsia"/>
          </w:rPr>
          <w:t>△</w:t>
        </w:r>
      </w:ins>
      <w:r w:rsidR="00CB17A3" w:rsidRPr="00F32FCC">
        <w:rPr>
          <w:rFonts w:ascii="ＭＳ ゴシック" w:hAnsi="ＭＳ ゴシック"/>
        </w:rPr>
        <w:t>とは、プログラムのモジュール間のバイナリレベル</w:t>
      </w:r>
      <w:r w:rsidRPr="00F32FCC">
        <w:rPr>
          <w:rFonts w:ascii="ＭＳ ゴシック" w:hAnsi="ＭＳ ゴシック" w:hint="eastAsia"/>
        </w:rPr>
        <w:t>（</w:t>
      </w:r>
      <w:r w:rsidR="00CB17A3" w:rsidRPr="00F32FCC">
        <w:rPr>
          <w:rFonts w:ascii="ＭＳ ゴシック" w:hAnsi="ＭＳ ゴシック"/>
        </w:rPr>
        <w:t>オブジェクトコードレベル</w:t>
      </w:r>
      <w:r w:rsidRPr="00F32FCC">
        <w:rPr>
          <w:rFonts w:ascii="ＭＳ ゴシック" w:hAnsi="ＭＳ ゴシック" w:hint="eastAsia"/>
        </w:rPr>
        <w:t>）</w:t>
      </w:r>
      <w:r w:rsidR="00CB17A3" w:rsidRPr="00F32FCC">
        <w:rPr>
          <w:rFonts w:ascii="ＭＳ ゴシック" w:hAnsi="ＭＳ ゴシック"/>
        </w:rPr>
        <w:t>での</w:t>
      </w:r>
      <w:ins w:id="120" w:author="Shinji Kawasaki" w:date="2016-08-19T13:03:00Z">
        <w:r w:rsidR="002A14A4" w:rsidRPr="00F32FCC">
          <w:rPr>
            <w:rFonts w:ascii="ＭＳ ゴシック" w:hAnsi="ＭＳ ゴシック" w:hint="eastAsia"/>
          </w:rPr>
          <w:t>インターフェース</w:t>
        </w:r>
      </w:ins>
      <w:r w:rsidR="00CB17A3" w:rsidRPr="00F32FCC">
        <w:rPr>
          <w:rFonts w:ascii="ＭＳ ゴシック" w:hAnsi="ＭＳ ゴシック"/>
        </w:rPr>
        <w:t>のことである。Swift言語自体のバージョンが異なっても、</w:t>
      </w:r>
      <w:ins w:id="121" w:author="Shinji Kawasaki" w:date="2016-08-19T14:14:00Z">
        <w:r w:rsidR="00705881" w:rsidRPr="00F32FCC">
          <w:rPr>
            <w:rFonts w:ascii="ＭＳ ゴシック" w:hAnsi="ＭＳ ゴシック" w:hint="eastAsia"/>
          </w:rPr>
          <w:t>ABIレベルで</w:t>
        </w:r>
      </w:ins>
      <w:r w:rsidR="00CB17A3" w:rsidRPr="00F32FCC">
        <w:rPr>
          <w:rFonts w:ascii="ＭＳ ゴシック" w:hAnsi="ＭＳ ゴシック"/>
        </w:rPr>
        <w:t>互換</w:t>
      </w:r>
      <w:ins w:id="122" w:author="Shinji Kawasaki" w:date="2016-08-19T14:15:00Z">
        <w:r w:rsidR="00705881" w:rsidRPr="00F32FCC">
          <w:rPr>
            <w:rFonts w:ascii="ＭＳ ゴシック" w:hAnsi="ＭＳ ゴシック" w:hint="eastAsia"/>
          </w:rPr>
          <w:t>性</w:t>
        </w:r>
      </w:ins>
      <w:r w:rsidR="00CB17A3" w:rsidRPr="00F32FCC">
        <w:rPr>
          <w:rFonts w:ascii="ＭＳ ゴシック" w:hAnsi="ＭＳ ゴシック"/>
        </w:rPr>
        <w:t>が保障されていれば</w:t>
      </w:r>
      <w:ins w:id="123" w:author="Shinji Kawasaki" w:date="2016-08-19T14:15:00Z">
        <w:r w:rsidR="00705881" w:rsidRPr="00F32FCC">
          <w:rPr>
            <w:rFonts w:ascii="ＭＳ ゴシック" w:hAnsi="ＭＳ ゴシック" w:hint="eastAsia"/>
          </w:rPr>
          <w:t>、</w:t>
        </w:r>
      </w:ins>
      <w:r w:rsidR="00CB17A3" w:rsidRPr="00F32FCC">
        <w:rPr>
          <w:rFonts w:ascii="ＭＳ ゴシック" w:hAnsi="ＭＳ ゴシック"/>
        </w:rPr>
        <w:t>コンパイルされたバイナリはリンク</w:t>
      </w:r>
      <w:ins w:id="124" w:author="Shinji Kawasaki" w:date="2016-08-19T13:03:00Z">
        <w:r w:rsidR="002A14A4" w:rsidRPr="00F32FCC">
          <w:rPr>
            <w:rFonts w:ascii="ＭＳ ゴシック" w:hAnsi="ＭＳ ゴシック" w:hint="eastAsia"/>
          </w:rPr>
          <w:t>できる</w:t>
        </w:r>
      </w:ins>
      <w:r w:rsidR="00CB17A3" w:rsidRPr="00F32FCC">
        <w:rPr>
          <w:rFonts w:ascii="ＭＳ ゴシック" w:hAnsi="ＭＳ ゴシック"/>
        </w:rPr>
        <w:t>。</w:t>
      </w:r>
    </w:p>
    <w:p w14:paraId="192DA6F3" w14:textId="77777777" w:rsidR="00705881" w:rsidRPr="00F32FCC" w:rsidRDefault="00705881" w:rsidP="00CB17A3">
      <w:pPr>
        <w:rPr>
          <w:ins w:id="125" w:author="Shinji Kawasaki" w:date="2016-08-19T14:15:00Z"/>
          <w:rFonts w:ascii="ＭＳ ゴシック" w:hAnsi="ＭＳ ゴシック"/>
        </w:rPr>
      </w:pPr>
    </w:p>
    <w:p w14:paraId="076A6B88" w14:textId="51C32AB5" w:rsidR="00705881" w:rsidRPr="00F32FCC" w:rsidRDefault="00705881" w:rsidP="00CB17A3">
      <w:pPr>
        <w:rPr>
          <w:ins w:id="126" w:author="Shinji Kawasaki" w:date="2016-08-19T14:16:00Z"/>
          <w:rFonts w:ascii="ＭＳ ゴシック" w:hAnsi="ＭＳ ゴシック"/>
        </w:rPr>
      </w:pPr>
      <w:ins w:id="127" w:author="Shinji Kawasaki" w:date="2016-08-19T14:15:00Z">
        <w:r w:rsidRPr="00F32FCC">
          <w:rPr>
            <w:rFonts w:ascii="ＭＳ ゴシック" w:hAnsi="ＭＳ ゴシック" w:hint="eastAsia"/>
          </w:rPr>
          <w:t xml:space="preserve">　</w:t>
        </w:r>
      </w:ins>
      <w:r w:rsidR="00CB17A3" w:rsidRPr="00F32FCC">
        <w:rPr>
          <w:rFonts w:ascii="ＭＳ ゴシック" w:hAnsi="ＭＳ ゴシック"/>
        </w:rPr>
        <w:t>ABIを安定させるには、実行時のデータ構造</w:t>
      </w:r>
      <w:ins w:id="128" w:author="Shinji Kawasaki" w:date="2016-08-19T14:15:00Z">
        <w:r w:rsidRPr="00F32FCC">
          <w:rPr>
            <w:rFonts w:ascii="ＭＳ ゴシック" w:hAnsi="ＭＳ ゴシック" w:hint="eastAsia"/>
          </w:rPr>
          <w:t>／</w:t>
        </w:r>
      </w:ins>
      <w:r w:rsidR="00CB17A3" w:rsidRPr="00F32FCC">
        <w:rPr>
          <w:rFonts w:ascii="ＭＳ ゴシック" w:hAnsi="ＭＳ ゴシック"/>
        </w:rPr>
        <w:t>呼び出し規約</w:t>
      </w:r>
      <w:ins w:id="129" w:author="Shinji Kawasaki" w:date="2016-08-19T14:15:00Z">
        <w:r w:rsidRPr="00F32FCC">
          <w:rPr>
            <w:rFonts w:ascii="ＭＳ ゴシック" w:hAnsi="ＭＳ ゴシック" w:hint="eastAsia"/>
          </w:rPr>
          <w:t>／</w:t>
        </w:r>
      </w:ins>
      <w:r w:rsidR="00CB17A3" w:rsidRPr="00F32FCC">
        <w:rPr>
          <w:rFonts w:ascii="ＭＳ ゴシック" w:hAnsi="ＭＳ ゴシック"/>
        </w:rPr>
        <w:t>ABIに影響を与えるであろう言語機能などを確定させる必要がある。2015年12月にSwift 3.0のマイルストーンが初めて提示された時点では、</w:t>
      </w:r>
      <w:ins w:id="130" w:author="Shinji Kawasaki" w:date="2016-08-19T14:16:00Z">
        <w:r w:rsidRPr="00F32FCC">
          <w:rPr>
            <w:rFonts w:ascii="ＭＳ ゴシック" w:hAnsi="ＭＳ ゴシック" w:hint="eastAsia"/>
          </w:rPr>
          <w:t>その目標として「</w:t>
        </w:r>
      </w:ins>
      <w:r w:rsidR="00CB17A3" w:rsidRPr="00F32FCC">
        <w:rPr>
          <w:rFonts w:ascii="ＭＳ ゴシック" w:hAnsi="ＭＳ ゴシック"/>
        </w:rPr>
        <w:t>◆ABIの安定対応</w:t>
      </w:r>
      <w:ins w:id="131" w:author="Shinji Kawasaki" w:date="2016-08-19T14:16:00Z">
        <w:r w:rsidRPr="00F32FCC">
          <w:rPr>
            <w:rFonts w:ascii="ＭＳ ゴシック" w:hAnsi="ＭＳ ゴシック" w:hint="eastAsia"/>
          </w:rPr>
          <w:t>」が</w:t>
        </w:r>
      </w:ins>
      <w:r w:rsidR="00CB17A3" w:rsidRPr="00F32FCC">
        <w:rPr>
          <w:rFonts w:ascii="ＭＳ ゴシック" w:hAnsi="ＭＳ ゴシック"/>
        </w:rPr>
        <w:t>含まれて</w:t>
      </w:r>
      <w:r w:rsidR="00CB17A3" w:rsidRPr="00F32FCC">
        <w:rPr>
          <w:rFonts w:ascii="ＭＳ ゴシック" w:hAnsi="ＭＳ ゴシック" w:hint="eastAsia"/>
        </w:rPr>
        <w:t>いた◇</w:t>
      </w:r>
      <w:r w:rsidR="00CB17A3" w:rsidRPr="00F32FCC">
        <w:rPr>
          <w:rFonts w:ascii="ＭＳ ゴシック" w:hAnsi="ＭＳ ゴシック"/>
        </w:rPr>
        <w:t>https://github.com/apple/swift-evolution/commit/06b69a6e51a71a462c268da60b51a18966dba31b◆が◆今年の5月に3.0で</w:t>
      </w:r>
      <w:ins w:id="132" w:author="Shinji Kawasaki" w:date="2016-08-19T14:16:00Z">
        <w:r w:rsidRPr="00F32FCC">
          <w:rPr>
            <w:rFonts w:ascii="ＭＳ ゴシック" w:hAnsi="ＭＳ ゴシック" w:hint="eastAsia"/>
          </w:rPr>
          <w:t>は</w:t>
        </w:r>
      </w:ins>
      <w:ins w:id="133" w:author="DA 一色" w:date="2016-08-24T14:07:00Z">
        <w:r w:rsidR="00B41F4F">
          <w:rPr>
            <w:rFonts w:ascii="ＭＳ ゴシック" w:hAnsi="ＭＳ ゴシック" w:hint="eastAsia"/>
          </w:rPr>
          <w:t>「</w:t>
        </w:r>
      </w:ins>
      <w:r w:rsidR="00CB17A3" w:rsidRPr="00F32FCC">
        <w:rPr>
          <w:rFonts w:ascii="ＭＳ ゴシック" w:hAnsi="ＭＳ ゴシック"/>
        </w:rPr>
        <w:t>見送る</w:t>
      </w:r>
      <w:ins w:id="134" w:author="DA 一色" w:date="2016-08-24T14:07:00Z">
        <w:r w:rsidR="00B41F4F">
          <w:rPr>
            <w:rFonts w:ascii="ＭＳ ゴシック" w:hAnsi="ＭＳ ゴシック"/>
          </w:rPr>
          <w:t>」</w:t>
        </w:r>
      </w:ins>
      <w:r w:rsidR="00CB17A3" w:rsidRPr="00F32FCC">
        <w:rPr>
          <w:rFonts w:ascii="ＭＳ ゴシック" w:hAnsi="ＭＳ ゴシック"/>
        </w:rPr>
        <w:t>と判断された◇https://www.infoq.com/</w:t>
      </w:r>
      <w:proofErr w:type="spellStart"/>
      <w:r w:rsidR="00CB17A3" w:rsidRPr="00F32FCC">
        <w:rPr>
          <w:rFonts w:ascii="ＭＳ ゴシック" w:hAnsi="ＭＳ ゴシック"/>
        </w:rPr>
        <w:t>jp</w:t>
      </w:r>
      <w:proofErr w:type="spellEnd"/>
      <w:r w:rsidR="00CB17A3" w:rsidRPr="00F32FCC">
        <w:rPr>
          <w:rFonts w:ascii="ＭＳ ゴシック" w:hAnsi="ＭＳ ゴシック"/>
        </w:rPr>
        <w:t>/news/2016/06/swift-3-no-stable-abi◆。</w:t>
      </w:r>
    </w:p>
    <w:p w14:paraId="18ABFD2D" w14:textId="77777777" w:rsidR="00705881" w:rsidRPr="00F32FCC" w:rsidRDefault="00705881" w:rsidP="00CB17A3">
      <w:pPr>
        <w:rPr>
          <w:ins w:id="135" w:author="Shinji Kawasaki" w:date="2016-08-19T14:16:00Z"/>
          <w:rFonts w:ascii="ＭＳ ゴシック" w:hAnsi="ＭＳ ゴシック"/>
        </w:rPr>
      </w:pPr>
    </w:p>
    <w:p w14:paraId="191C66BD" w14:textId="2F023FC1" w:rsidR="00CB17A3" w:rsidRPr="00F32FCC" w:rsidRDefault="00705881" w:rsidP="00CB17A3">
      <w:pPr>
        <w:rPr>
          <w:rFonts w:ascii="ＭＳ ゴシック" w:hAnsi="ＭＳ ゴシック"/>
        </w:rPr>
      </w:pPr>
      <w:ins w:id="136" w:author="Shinji Kawasaki" w:date="2016-08-19T14:16:00Z">
        <w:r w:rsidRPr="00F32FCC">
          <w:rPr>
            <w:rFonts w:ascii="ＭＳ ゴシック" w:hAnsi="ＭＳ ゴシック" w:hint="eastAsia"/>
          </w:rPr>
          <w:t xml:space="preserve">　</w:t>
        </w:r>
      </w:ins>
      <w:r w:rsidR="00CB17A3" w:rsidRPr="00F32FCC">
        <w:rPr>
          <w:rFonts w:ascii="ＭＳ ゴシック" w:hAnsi="ＭＳ ゴシック"/>
        </w:rPr>
        <w:t>さらにこの後、ABIの安定化をSwift 4で最優先の達成事項として取り組むことが、</w:t>
      </w:r>
      <w:ins w:id="137" w:author="DA 一色" w:date="2016-08-24T14:08:00Z">
        <w:r w:rsidR="00B41F4F">
          <w:rPr>
            <w:rFonts w:ascii="ＭＳ ゴシック" w:hAnsi="ＭＳ ゴシック"/>
          </w:rPr>
          <w:t>「</w:t>
        </w:r>
      </w:ins>
      <w:r w:rsidR="00CB17A3" w:rsidRPr="00F32FCC">
        <w:rPr>
          <w:rFonts w:ascii="ＭＳ ゴシック" w:hAnsi="ＭＳ ゴシック"/>
        </w:rPr>
        <w:t>◆Swift 3の開発の振り返りとSwift4の計画が記された</w:t>
      </w:r>
      <w:ins w:id="138" w:author="DA 一色" w:date="2016-08-24T14:08:00Z">
        <w:r w:rsidR="00B41F4F">
          <w:rPr>
            <w:rFonts w:ascii="ＭＳ ゴシック" w:hAnsi="ＭＳ ゴシック"/>
          </w:rPr>
          <w:t>、</w:t>
        </w:r>
      </w:ins>
      <w:r w:rsidR="00CB17A3" w:rsidRPr="00F32FCC">
        <w:rPr>
          <w:rFonts w:ascii="ＭＳ ゴシック" w:hAnsi="ＭＳ ゴシック"/>
        </w:rPr>
        <w:t>メーリングリス</w:t>
      </w:r>
      <w:r w:rsidR="00CB17A3" w:rsidRPr="00F32FCC">
        <w:rPr>
          <w:rFonts w:ascii="ＭＳ ゴシック" w:hAnsi="ＭＳ ゴシック" w:hint="eastAsia"/>
        </w:rPr>
        <w:t>トの投稿</w:t>
      </w:r>
      <w:r w:rsidR="002A14A4" w:rsidRPr="00F32FCC">
        <w:rPr>
          <w:rFonts w:ascii="ＭＳ ゴシック" w:hAnsi="ＭＳ ゴシック" w:hint="eastAsia"/>
        </w:rPr>
        <w:t>（</w:t>
      </w:r>
      <w:r w:rsidR="00CB17A3" w:rsidRPr="00F32FCC">
        <w:rPr>
          <w:rFonts w:ascii="ＭＳ ゴシック" w:hAnsi="ＭＳ ゴシック"/>
        </w:rPr>
        <w:t>英語</w:t>
      </w:r>
      <w:r w:rsidR="002A14A4" w:rsidRPr="00F32FCC">
        <w:rPr>
          <w:rFonts w:ascii="ＭＳ ゴシック" w:hAnsi="ＭＳ ゴシック" w:hint="eastAsia"/>
        </w:rPr>
        <w:t>）</w:t>
      </w:r>
      <w:r w:rsidR="00CB17A3" w:rsidRPr="00F32FCC">
        <w:rPr>
          <w:rFonts w:ascii="ＭＳ ゴシック" w:hAnsi="ＭＳ ゴシック"/>
        </w:rPr>
        <w:t>◇https://lists.swift.org/pipermail/swift-evolution/Week-of-Mon-20160725/025676.html◆</w:t>
      </w:r>
      <w:ins w:id="139" w:author="DA 一色" w:date="2016-08-24T14:08:00Z">
        <w:r w:rsidR="00B41F4F">
          <w:rPr>
            <w:rFonts w:ascii="ＭＳ ゴシック" w:hAnsi="ＭＳ ゴシック"/>
          </w:rPr>
          <w:t>」</w:t>
        </w:r>
      </w:ins>
      <w:ins w:id="140" w:author="Shinji Kawasaki" w:date="2016-08-19T13:03:00Z">
        <w:r w:rsidR="002A14A4" w:rsidRPr="00F32FCC">
          <w:rPr>
            <w:rFonts w:ascii="ＭＳ ゴシック" w:hAnsi="ＭＳ ゴシック" w:hint="eastAsia"/>
          </w:rPr>
          <w:t>で</w:t>
        </w:r>
      </w:ins>
      <w:r w:rsidR="00CB17A3" w:rsidRPr="00F32FCC">
        <w:rPr>
          <w:rFonts w:ascii="ＭＳ ゴシック" w:hAnsi="ＭＳ ゴシック"/>
        </w:rPr>
        <w:t>発表された。Swift 4に向けた議論はSwift 3開発と並行して</w:t>
      </w:r>
      <w:ins w:id="141" w:author="Shinji Kawasaki" w:date="2016-08-19T14:18:00Z">
        <w:r w:rsidRPr="00F32FCC">
          <w:rPr>
            <w:rFonts w:ascii="ＭＳ ゴシック" w:hAnsi="ＭＳ ゴシック" w:hint="eastAsia"/>
          </w:rPr>
          <w:t>2016年</w:t>
        </w:r>
      </w:ins>
      <w:r w:rsidR="00CB17A3" w:rsidRPr="00F32FCC">
        <w:rPr>
          <w:rFonts w:ascii="ＭＳ ゴシック" w:hAnsi="ＭＳ ゴシック"/>
        </w:rPr>
        <w:t>8月1日からスタートしており、またABI</w:t>
      </w:r>
      <w:ins w:id="142" w:author="Shinji Kawasaki" w:date="2016-08-19T14:17:00Z">
        <w:r w:rsidRPr="00F32FCC">
          <w:rPr>
            <w:rFonts w:ascii="ＭＳ ゴシック" w:hAnsi="ＭＳ ゴシック" w:hint="eastAsia"/>
          </w:rPr>
          <w:t>の</w:t>
        </w:r>
      </w:ins>
      <w:r w:rsidR="00CB17A3" w:rsidRPr="00F32FCC">
        <w:rPr>
          <w:rFonts w:ascii="ＭＳ ゴシック" w:hAnsi="ＭＳ ゴシック"/>
        </w:rPr>
        <w:t>安定化とともに、ソースの後方互換性の維持</w:t>
      </w:r>
      <w:ins w:id="143" w:author="Shinji Kawasaki" w:date="2016-08-19T14:17:00Z">
        <w:r w:rsidRPr="00F32FCC">
          <w:rPr>
            <w:rFonts w:ascii="ＭＳ ゴシック" w:hAnsi="ＭＳ ゴシック" w:hint="eastAsia"/>
          </w:rPr>
          <w:t>に</w:t>
        </w:r>
      </w:ins>
      <w:r w:rsidR="00CB17A3" w:rsidRPr="00F32FCC">
        <w:rPr>
          <w:rFonts w:ascii="ＭＳ ゴシック" w:hAnsi="ＭＳ ゴシック"/>
        </w:rPr>
        <w:t>も取り組む、とのことである</w:t>
      </w:r>
      <w:ins w:id="144" w:author="Shinji Kawasaki" w:date="2016-08-19T13:03:00Z">
        <w:r w:rsidR="002A14A4" w:rsidRPr="00F32FCC">
          <w:rPr>
            <w:rFonts w:ascii="ＭＳ ゴシック" w:hAnsi="ＭＳ ゴシック" w:hint="eastAsia"/>
          </w:rPr>
          <w:t>（</w:t>
        </w:r>
      </w:ins>
      <w:r w:rsidR="00CB17A3" w:rsidRPr="00F32FCC">
        <w:rPr>
          <w:rFonts w:ascii="ＭＳ ゴシック" w:hAnsi="ＭＳ ゴシック"/>
        </w:rPr>
        <w:t xml:space="preserve">筆者による日本語での紹介記事: </w:t>
      </w:r>
      <w:ins w:id="145" w:author="DA 一色" w:date="2016-08-24T14:08:00Z">
        <w:r w:rsidR="00B41F4F">
          <w:rPr>
            <w:rFonts w:ascii="ＭＳ ゴシック" w:hAnsi="ＭＳ ゴシック"/>
          </w:rPr>
          <w:t>「</w:t>
        </w:r>
      </w:ins>
      <w:r w:rsidR="00CB17A3" w:rsidRPr="00F32FCC">
        <w:rPr>
          <w:rFonts w:ascii="ＭＳ ゴシック" w:hAnsi="ＭＳ ゴシック"/>
        </w:rPr>
        <w:t xml:space="preserve">◆Swift 3の開発の振り返りとSwift 4の計画が記されたメールの紹介 - </w:t>
      </w:r>
      <w:proofErr w:type="spellStart"/>
      <w:r w:rsidR="00CB17A3" w:rsidRPr="00F32FCC">
        <w:rPr>
          <w:rFonts w:ascii="ＭＳ ゴシック" w:hAnsi="ＭＳ ゴシック"/>
        </w:rPr>
        <w:t>Qiita◇http</w:t>
      </w:r>
      <w:proofErr w:type="spellEnd"/>
      <w:r w:rsidR="00CB17A3" w:rsidRPr="00F32FCC">
        <w:rPr>
          <w:rFonts w:ascii="ＭＳ ゴシック" w:hAnsi="ＭＳ ゴシック"/>
        </w:rPr>
        <w:t>://qiita.com/mono0</w:t>
      </w:r>
      <w:r w:rsidR="0018453D" w:rsidRPr="00F32FCC">
        <w:rPr>
          <w:rFonts w:ascii="ＭＳ ゴシック" w:hAnsi="ＭＳ ゴシック"/>
        </w:rPr>
        <w:t>926/items/c51b74fae679e1e39d2b◆</w:t>
      </w:r>
      <w:ins w:id="146" w:author="DA 一色" w:date="2016-08-24T14:08:00Z">
        <w:r w:rsidR="00B41F4F">
          <w:rPr>
            <w:rFonts w:ascii="ＭＳ ゴシック" w:hAnsi="ＭＳ ゴシック"/>
          </w:rPr>
          <w:t>」</w:t>
        </w:r>
      </w:ins>
      <w:r w:rsidR="0018453D" w:rsidRPr="00F32FCC">
        <w:rPr>
          <w:rFonts w:ascii="ＭＳ ゴシック" w:hAnsi="ＭＳ ゴシック" w:hint="eastAsia"/>
        </w:rPr>
        <w:t>）</w:t>
      </w:r>
      <w:ins w:id="147" w:author="Shinji Kawasaki" w:date="2016-08-19T13:04:00Z">
        <w:r w:rsidR="002A14A4" w:rsidRPr="00F32FCC">
          <w:rPr>
            <w:rFonts w:ascii="ＭＳ ゴシック" w:hAnsi="ＭＳ ゴシック" w:hint="eastAsia"/>
          </w:rPr>
          <w:t>。</w:t>
        </w:r>
      </w:ins>
    </w:p>
    <w:p w14:paraId="719E2DC2" w14:textId="77777777" w:rsidR="00CB17A3" w:rsidRPr="00F32FCC" w:rsidRDefault="00CB17A3" w:rsidP="00CB17A3">
      <w:pPr>
        <w:rPr>
          <w:rFonts w:ascii="ＭＳ ゴシック" w:hAnsi="ＭＳ ゴシック"/>
        </w:rPr>
      </w:pPr>
    </w:p>
    <w:p w14:paraId="5C4E6828" w14:textId="46E29550" w:rsidR="00CB17A3" w:rsidRPr="00F32FCC" w:rsidRDefault="00022FE8" w:rsidP="00B941B8">
      <w:pPr>
        <w:pStyle w:val="Heading2"/>
      </w:pPr>
      <w:ins w:id="148" w:author="DA 一色" w:date="2016-08-24T14:15:00Z">
        <w:r>
          <w:rPr>
            <w:rFonts w:hint="eastAsia"/>
          </w:rPr>
          <w:t>●</w:t>
        </w:r>
      </w:ins>
      <w:r w:rsidR="00CB17A3" w:rsidRPr="00F32FCC">
        <w:t>ABI互換が</w:t>
      </w:r>
      <w:ins w:id="149" w:author="Shinji Kawasaki" w:date="2016-08-19T14:18:00Z">
        <w:r w:rsidR="00705881" w:rsidRPr="00F32FCC">
          <w:rPr>
            <w:rFonts w:hint="eastAsia"/>
          </w:rPr>
          <w:t>な</w:t>
        </w:r>
      </w:ins>
      <w:r w:rsidR="00CB17A3" w:rsidRPr="00F32FCC">
        <w:t>い現状の問題点</w:t>
      </w:r>
    </w:p>
    <w:p w14:paraId="46FEA9F6" w14:textId="77777777" w:rsidR="00CB17A3" w:rsidRPr="00F32FCC" w:rsidRDefault="00CB17A3" w:rsidP="00CB17A3">
      <w:pPr>
        <w:rPr>
          <w:rFonts w:ascii="ＭＳ ゴシック" w:hAnsi="ＭＳ ゴシック"/>
        </w:rPr>
      </w:pPr>
    </w:p>
    <w:p w14:paraId="32CB1DA2" w14:textId="6F3B48E3" w:rsidR="00705881" w:rsidRPr="00F32FCC" w:rsidRDefault="0018453D" w:rsidP="00CB17A3">
      <w:pPr>
        <w:rPr>
          <w:ins w:id="150" w:author="Shinji Kawasaki" w:date="2016-08-19T14:21:00Z"/>
          <w:rFonts w:ascii="ＭＳ ゴシック" w:hAnsi="ＭＳ ゴシック"/>
        </w:rPr>
      </w:pPr>
      <w:r w:rsidRPr="00F32FCC">
        <w:rPr>
          <w:rFonts w:ascii="ＭＳ ゴシック" w:hAnsi="ＭＳ ゴシック" w:hint="eastAsia"/>
        </w:rPr>
        <w:t xml:space="preserve">　</w:t>
      </w:r>
      <w:r w:rsidR="00CB17A3" w:rsidRPr="00F32FCC">
        <w:rPr>
          <w:rFonts w:ascii="ＭＳ ゴシック" w:hAnsi="ＭＳ ゴシック" w:hint="eastAsia"/>
        </w:rPr>
        <w:t>つまり、現時点の</w:t>
      </w:r>
      <w:r w:rsidR="00CB17A3" w:rsidRPr="00F32FCC">
        <w:rPr>
          <w:rFonts w:ascii="ＭＳ ゴシック" w:hAnsi="ＭＳ ゴシック"/>
        </w:rPr>
        <w:t>2.2でも3系でもABIが安定しないので、Swiftのバージョンが上がると、以前のバージョンでビルドしたライブラリを</w:t>
      </w:r>
      <w:ins w:id="151" w:author="Shinji Kawasaki" w:date="2016-08-19T14:20:00Z">
        <w:r w:rsidR="00705881" w:rsidRPr="00F32FCC">
          <w:rPr>
            <w:rFonts w:ascii="ＭＳ ゴシック" w:hAnsi="ＭＳ ゴシック"/>
          </w:rPr>
          <w:t>開発中のアプリケーションで</w:t>
        </w:r>
      </w:ins>
      <w:r w:rsidR="00CB17A3" w:rsidRPr="00F32FCC">
        <w:rPr>
          <w:rFonts w:ascii="ＭＳ ゴシック" w:hAnsi="ＭＳ ゴシック"/>
        </w:rPr>
        <w:t>利用している場合</w:t>
      </w:r>
      <w:ins w:id="152" w:author="Shinji Kawasaki" w:date="2016-08-19T14:19:00Z">
        <w:r w:rsidR="00705881" w:rsidRPr="00F32FCC">
          <w:rPr>
            <w:rFonts w:ascii="ＭＳ ゴシック" w:hAnsi="ＭＳ ゴシック" w:hint="eastAsia"/>
          </w:rPr>
          <w:t>に</w:t>
        </w:r>
      </w:ins>
      <w:r w:rsidR="00CB17A3" w:rsidRPr="00F32FCC">
        <w:rPr>
          <w:rFonts w:ascii="ＭＳ ゴシック" w:hAnsi="ＭＳ ゴシック"/>
        </w:rPr>
        <w:t>コンパイルエラー</w:t>
      </w:r>
      <w:ins w:id="153" w:author="Shinji Kawasaki" w:date="2016-08-19T14:20:00Z">
        <w:r w:rsidR="00705881" w:rsidRPr="00F32FCC">
          <w:rPr>
            <w:rFonts w:ascii="ＭＳ ゴシック" w:hAnsi="ＭＳ ゴシック" w:hint="eastAsia"/>
          </w:rPr>
          <w:t>（リンクエラー）</w:t>
        </w:r>
      </w:ins>
      <w:r w:rsidR="00CB17A3" w:rsidRPr="00F32FCC">
        <w:rPr>
          <w:rFonts w:ascii="ＭＳ ゴシック" w:hAnsi="ＭＳ ゴシック"/>
        </w:rPr>
        <w:t>が発生してしまう。このコンパイルエラー</w:t>
      </w:r>
      <w:ins w:id="154" w:author="Shinji Kawasaki" w:date="2016-08-19T14:20:00Z">
        <w:r w:rsidR="00705881" w:rsidRPr="00F32FCC">
          <w:rPr>
            <w:rFonts w:ascii="ＭＳ ゴシック" w:hAnsi="ＭＳ ゴシック" w:hint="eastAsia"/>
          </w:rPr>
          <w:t>を</w:t>
        </w:r>
      </w:ins>
      <w:r w:rsidR="00CB17A3" w:rsidRPr="00F32FCC">
        <w:rPr>
          <w:rFonts w:ascii="ＭＳ ゴシック" w:hAnsi="ＭＳ ゴシック"/>
        </w:rPr>
        <w:t>解決</w:t>
      </w:r>
      <w:ins w:id="155" w:author="Shinji Kawasaki" w:date="2016-08-19T14:20:00Z">
        <w:r w:rsidR="00705881" w:rsidRPr="00F32FCC">
          <w:rPr>
            <w:rFonts w:ascii="ＭＳ ゴシック" w:hAnsi="ＭＳ ゴシック" w:hint="eastAsia"/>
          </w:rPr>
          <w:t>する</w:t>
        </w:r>
      </w:ins>
      <w:r w:rsidR="00CB17A3" w:rsidRPr="00F32FCC">
        <w:rPr>
          <w:rFonts w:ascii="ＭＳ ゴシック" w:hAnsi="ＭＳ ゴシック"/>
        </w:rPr>
        <w:t>には、古いライブラリを</w:t>
      </w:r>
      <w:ins w:id="156" w:author="Shinji Kawasaki" w:date="2016-08-19T14:23:00Z">
        <w:r w:rsidR="00705881" w:rsidRPr="00F32FCC">
          <w:rPr>
            <w:rFonts w:ascii="ＭＳ ゴシック" w:hAnsi="ＭＳ ゴシック" w:hint="eastAsia"/>
          </w:rPr>
          <w:t>新しい</w:t>
        </w:r>
        <w:r w:rsidR="00705881" w:rsidRPr="00F32FCC">
          <w:rPr>
            <w:rFonts w:ascii="ＭＳ ゴシック" w:hAnsi="ＭＳ ゴシック"/>
          </w:rPr>
          <w:t>バージョンのSwift</w:t>
        </w:r>
        <w:r w:rsidR="00705881" w:rsidRPr="00F32FCC">
          <w:rPr>
            <w:rFonts w:ascii="ＭＳ ゴシック" w:hAnsi="ＭＳ ゴシック" w:hint="eastAsia"/>
          </w:rPr>
          <w:t>コンパイラ</w:t>
        </w:r>
      </w:ins>
      <w:ins w:id="157" w:author="DA 一色" w:date="2016-08-23T02:08:00Z">
        <w:r w:rsidR="005757AD">
          <w:rPr>
            <w:rFonts w:ascii="ＭＳ ゴシック" w:hAnsi="ＭＳ ゴシック" w:hint="eastAsia"/>
          </w:rPr>
          <w:t>ー</w:t>
        </w:r>
      </w:ins>
      <w:ins w:id="158" w:author="Shinji Kawasaki" w:date="2016-08-19T14:23:00Z">
        <w:r w:rsidR="00705881" w:rsidRPr="00F32FCC">
          <w:rPr>
            <w:rFonts w:ascii="ＭＳ ゴシック" w:hAnsi="ＭＳ ゴシック"/>
          </w:rPr>
          <w:t>で</w:t>
        </w:r>
      </w:ins>
      <w:r w:rsidR="00CB17A3" w:rsidRPr="00F32FCC">
        <w:rPr>
          <w:rFonts w:ascii="ＭＳ ゴシック" w:hAnsi="ＭＳ ゴシック"/>
        </w:rPr>
        <w:t>ビルドし直す必要がある。</w:t>
      </w:r>
    </w:p>
    <w:p w14:paraId="353C8C78" w14:textId="77777777" w:rsidR="00705881" w:rsidRPr="00F32FCC" w:rsidRDefault="00705881" w:rsidP="00CB17A3">
      <w:pPr>
        <w:rPr>
          <w:ins w:id="159" w:author="Shinji Kawasaki" w:date="2016-08-19T14:21:00Z"/>
          <w:rFonts w:ascii="ＭＳ ゴシック" w:hAnsi="ＭＳ ゴシック"/>
        </w:rPr>
      </w:pPr>
    </w:p>
    <w:p w14:paraId="6EE5AF68" w14:textId="038D1CE5" w:rsidR="00422C63" w:rsidRPr="00F32FCC" w:rsidRDefault="00705881" w:rsidP="00CB17A3">
      <w:pPr>
        <w:rPr>
          <w:ins w:id="160" w:author="Shinji Kawasaki" w:date="2016-08-19T14:26:00Z"/>
          <w:rFonts w:ascii="ＭＳ ゴシック" w:hAnsi="ＭＳ ゴシック"/>
        </w:rPr>
      </w:pPr>
      <w:ins w:id="161" w:author="Shinji Kawasaki" w:date="2016-08-19T14:21:00Z">
        <w:r w:rsidRPr="00F32FCC">
          <w:rPr>
            <w:rFonts w:ascii="ＭＳ ゴシック" w:hAnsi="ＭＳ ゴシック" w:hint="eastAsia"/>
          </w:rPr>
          <w:t xml:space="preserve">　</w:t>
        </w:r>
      </w:ins>
      <w:r w:rsidR="00CB17A3" w:rsidRPr="00F32FCC">
        <w:rPr>
          <w:rFonts w:ascii="ＭＳ ゴシック" w:hAnsi="ＭＳ ゴシック"/>
        </w:rPr>
        <w:t>OSS</w:t>
      </w:r>
      <w:r w:rsidR="0018453D" w:rsidRPr="00F32FCC">
        <w:rPr>
          <w:rFonts w:ascii="ＭＳ ゴシック" w:hAnsi="ＭＳ ゴシック" w:hint="eastAsia"/>
        </w:rPr>
        <w:t>（</w:t>
      </w:r>
      <w:r w:rsidR="00CB17A3" w:rsidRPr="00F32FCC">
        <w:rPr>
          <w:rFonts w:ascii="ＭＳ ゴシック" w:hAnsi="ＭＳ ゴシック"/>
        </w:rPr>
        <w:t>Open Source Software</w:t>
      </w:r>
      <w:ins w:id="162" w:author="Shinji Kawasaki" w:date="2016-08-19T14:21:00Z">
        <w:r w:rsidRPr="00F32FCC">
          <w:rPr>
            <w:rFonts w:ascii="ＭＳ ゴシック" w:hAnsi="ＭＳ ゴシック" w:hint="eastAsia"/>
          </w:rPr>
          <w:t>：</w:t>
        </w:r>
      </w:ins>
      <w:r w:rsidR="00CB17A3" w:rsidRPr="00F32FCC">
        <w:rPr>
          <w:rFonts w:ascii="ＭＳ ゴシック" w:hAnsi="ＭＳ ゴシック"/>
        </w:rPr>
        <w:t>オープンソースソフトウェア</w:t>
      </w:r>
      <w:r w:rsidR="0018453D" w:rsidRPr="00F32FCC">
        <w:rPr>
          <w:rFonts w:ascii="ＭＳ ゴシック" w:hAnsi="ＭＳ ゴシック" w:hint="eastAsia"/>
        </w:rPr>
        <w:t>）</w:t>
      </w:r>
      <w:r w:rsidR="00CB17A3" w:rsidRPr="00F32FCC">
        <w:rPr>
          <w:rFonts w:ascii="ＭＳ ゴシック" w:hAnsi="ＭＳ ゴシック"/>
        </w:rPr>
        <w:t>ライブラリを使って</w:t>
      </w:r>
      <w:ins w:id="163" w:author="Shinji Kawasaki" w:date="2016-08-19T13:03:00Z">
        <w:r w:rsidR="002A14A4" w:rsidRPr="00F32FCC">
          <w:rPr>
            <w:rFonts w:ascii="ＭＳ ゴシック" w:hAnsi="ＭＳ ゴシック" w:hint="eastAsia"/>
          </w:rPr>
          <w:t>いるとき</w:t>
        </w:r>
      </w:ins>
      <w:r w:rsidR="00CB17A3" w:rsidRPr="00F32FCC">
        <w:rPr>
          <w:rFonts w:ascii="ＭＳ ゴシック" w:hAnsi="ＭＳ ゴシック"/>
        </w:rPr>
        <w:t>など</w:t>
      </w:r>
      <w:ins w:id="164" w:author="Shinji Kawasaki" w:date="2016-08-19T14:24:00Z">
        <w:r w:rsidR="00422C63" w:rsidRPr="00F32FCC">
          <w:rPr>
            <w:rFonts w:ascii="ＭＳ ゴシック" w:hAnsi="ＭＳ ゴシック" w:hint="eastAsia"/>
          </w:rPr>
          <w:t>には</w:t>
        </w:r>
      </w:ins>
      <w:r w:rsidR="00CB17A3" w:rsidRPr="00F32FCC">
        <w:rPr>
          <w:rFonts w:ascii="ＭＳ ゴシック" w:hAnsi="ＭＳ ゴシック"/>
        </w:rPr>
        <w:t>、</w:t>
      </w:r>
      <w:ins w:id="165" w:author="Shinji Kawasaki" w:date="2016-08-19T14:25:00Z">
        <w:r w:rsidR="00422C63" w:rsidRPr="00F32FCC">
          <w:rPr>
            <w:rFonts w:ascii="ＭＳ ゴシック" w:hAnsi="ＭＳ ゴシック" w:hint="eastAsia"/>
          </w:rPr>
          <w:t>自分たちが使用している</w:t>
        </w:r>
      </w:ins>
      <w:r w:rsidR="00CB17A3" w:rsidRPr="00F32FCC">
        <w:rPr>
          <w:rFonts w:ascii="ＭＳ ゴシック" w:hAnsi="ＭＳ ゴシック"/>
        </w:rPr>
        <w:t>Swift</w:t>
      </w:r>
      <w:ins w:id="166" w:author="Shinji Kawasaki" w:date="2016-08-19T14:25:00Z">
        <w:r w:rsidR="00422C63" w:rsidRPr="00F32FCC">
          <w:rPr>
            <w:rFonts w:ascii="ＭＳ ゴシック" w:hAnsi="ＭＳ ゴシック" w:hint="eastAsia"/>
          </w:rPr>
          <w:t>のバージョン</w:t>
        </w:r>
      </w:ins>
      <w:r w:rsidR="00CB17A3" w:rsidRPr="00F32FCC">
        <w:rPr>
          <w:rFonts w:ascii="ＭＳ ゴシック" w:hAnsi="ＭＳ ゴシック"/>
        </w:rPr>
        <w:t>に対応した</w:t>
      </w:r>
      <w:ins w:id="167" w:author="Shinji Kawasaki" w:date="2016-08-19T14:25:00Z">
        <w:r w:rsidR="00422C63" w:rsidRPr="00F32FCC">
          <w:rPr>
            <w:rFonts w:ascii="ＭＳ ゴシック" w:hAnsi="ＭＳ ゴシック" w:hint="eastAsia"/>
          </w:rPr>
          <w:t>ソースコード</w:t>
        </w:r>
      </w:ins>
      <w:r w:rsidR="00CB17A3" w:rsidRPr="00F32FCC">
        <w:rPr>
          <w:rFonts w:ascii="ＭＳ ゴシック" w:hAnsi="ＭＳ ゴシック"/>
        </w:rPr>
        <w:t>があれば</w:t>
      </w:r>
      <w:ins w:id="168" w:author="Shinji Kawasaki" w:date="2016-08-19T14:25:00Z">
        <w:r w:rsidR="00422C63" w:rsidRPr="00F32FCC">
          <w:rPr>
            <w:rFonts w:ascii="ＭＳ ゴシック" w:hAnsi="ＭＳ ゴシック" w:hint="eastAsia"/>
          </w:rPr>
          <w:t>、</w:t>
        </w:r>
      </w:ins>
      <w:r w:rsidR="00CB17A3" w:rsidRPr="00F32FCC">
        <w:rPr>
          <w:rFonts w:ascii="ＭＳ ゴシック" w:hAnsi="ＭＳ ゴシック"/>
        </w:rPr>
        <w:t>そ</w:t>
      </w:r>
      <w:ins w:id="169" w:author="Shinji Kawasaki" w:date="2016-08-19T14:25:00Z">
        <w:r w:rsidR="00422C63" w:rsidRPr="00F32FCC">
          <w:rPr>
            <w:rFonts w:ascii="ＭＳ ゴシック" w:hAnsi="ＭＳ ゴシック" w:hint="eastAsia"/>
          </w:rPr>
          <w:t>れ</w:t>
        </w:r>
      </w:ins>
      <w:r w:rsidR="00CB17A3" w:rsidRPr="00F32FCC">
        <w:rPr>
          <w:rFonts w:ascii="ＭＳ ゴシック" w:hAnsi="ＭＳ ゴシック"/>
        </w:rPr>
        <w:t>を利用し</w:t>
      </w:r>
      <w:r w:rsidR="00CB17A3" w:rsidRPr="00F32FCC">
        <w:rPr>
          <w:rFonts w:ascii="ＭＳ ゴシック" w:hAnsi="ＭＳ ゴシック" w:hint="eastAsia"/>
        </w:rPr>
        <w:t>てリビルド</w:t>
      </w:r>
      <w:ins w:id="170" w:author="Shinji Kawasaki" w:date="2016-08-19T13:03:00Z">
        <w:r w:rsidR="002A14A4" w:rsidRPr="00F32FCC">
          <w:rPr>
            <w:rFonts w:ascii="ＭＳ ゴシック" w:hAnsi="ＭＳ ゴシック" w:hint="eastAsia"/>
          </w:rPr>
          <w:t>できる</w:t>
        </w:r>
      </w:ins>
      <w:bookmarkStart w:id="171" w:name="_GoBack"/>
      <w:bookmarkEnd w:id="171"/>
      <w:r w:rsidR="00CB17A3" w:rsidRPr="00F32FCC">
        <w:rPr>
          <w:rFonts w:ascii="ＭＳ ゴシック" w:hAnsi="ＭＳ ゴシック" w:hint="eastAsia"/>
        </w:rPr>
        <w:t>が、そうでな</w:t>
      </w:r>
      <w:ins w:id="172" w:author="Shinji Kawasaki" w:date="2016-08-19T14:25:00Z">
        <w:r w:rsidR="00422C63" w:rsidRPr="00F32FCC">
          <w:rPr>
            <w:rFonts w:ascii="ＭＳ ゴシック" w:hAnsi="ＭＳ ゴシック" w:hint="eastAsia"/>
          </w:rPr>
          <w:t>ければ、</w:t>
        </w:r>
      </w:ins>
      <w:r w:rsidR="00CB17A3" w:rsidRPr="00F32FCC">
        <w:rPr>
          <w:rFonts w:ascii="ＭＳ ゴシック" w:hAnsi="ＭＳ ゴシック" w:hint="eastAsia"/>
        </w:rPr>
        <w:t>自らソースコードを対応させる必要が生じる。</w:t>
      </w:r>
      <w:r w:rsidR="00CB17A3" w:rsidRPr="00F32FCC">
        <w:rPr>
          <w:rFonts w:ascii="ＭＳ ゴシック" w:hAnsi="ＭＳ ゴシック"/>
        </w:rPr>
        <w:t>Swiftの場合</w:t>
      </w:r>
      <w:ins w:id="173" w:author="Shinji Kawasaki" w:date="2016-08-19T14:26:00Z">
        <w:r w:rsidR="00422C63" w:rsidRPr="00F32FCC">
          <w:rPr>
            <w:rFonts w:ascii="ＭＳ ゴシック" w:hAnsi="ＭＳ ゴシック" w:hint="eastAsia"/>
          </w:rPr>
          <w:t>、</w:t>
        </w:r>
      </w:ins>
      <w:r w:rsidR="00CB17A3" w:rsidRPr="00F32FCC">
        <w:rPr>
          <w:rFonts w:ascii="ＭＳ ゴシック" w:hAnsi="ＭＳ ゴシック"/>
        </w:rPr>
        <w:t>バージョンアップサイクルが早いこともあり、最新</w:t>
      </w:r>
      <w:ins w:id="174" w:author="Shinji Kawasaki" w:date="2016-08-19T14:26:00Z">
        <w:r w:rsidR="00422C63" w:rsidRPr="00F32FCC">
          <w:rPr>
            <w:rFonts w:ascii="ＭＳ ゴシック" w:hAnsi="ＭＳ ゴシック" w:hint="eastAsia"/>
          </w:rPr>
          <w:t>版</w:t>
        </w:r>
      </w:ins>
      <w:r w:rsidR="00CB17A3" w:rsidRPr="00F32FCC">
        <w:rPr>
          <w:rFonts w:ascii="ＭＳ ゴシック" w:hAnsi="ＭＳ ゴシック"/>
        </w:rPr>
        <w:t>やベータ版のSwiftを使おうと</w:t>
      </w:r>
      <w:ins w:id="175" w:author="Shinji Kawasaki" w:date="2016-08-19T14:26:00Z">
        <w:r w:rsidR="00422C63" w:rsidRPr="00F32FCC">
          <w:rPr>
            <w:rFonts w:ascii="ＭＳ ゴシック" w:hAnsi="ＭＳ ゴシック" w:hint="eastAsia"/>
          </w:rPr>
          <w:t>したときに、</w:t>
        </w:r>
      </w:ins>
      <w:r w:rsidR="00CB17A3" w:rsidRPr="00F32FCC">
        <w:rPr>
          <w:rFonts w:ascii="ＭＳ ゴシック" w:hAnsi="ＭＳ ゴシック"/>
        </w:rPr>
        <w:t>ライブラリがまだ</w:t>
      </w:r>
      <w:ins w:id="176" w:author="Shinji Kawasaki" w:date="2016-08-19T14:26:00Z">
        <w:r w:rsidR="00422C63" w:rsidRPr="00F32FCC">
          <w:rPr>
            <w:rFonts w:ascii="ＭＳ ゴシック" w:hAnsi="ＭＳ ゴシック" w:hint="eastAsia"/>
          </w:rPr>
          <w:t>そのバージョンに</w:t>
        </w:r>
      </w:ins>
      <w:r w:rsidR="00CB17A3" w:rsidRPr="00F32FCC">
        <w:rPr>
          <w:rFonts w:ascii="ＭＳ ゴシック" w:hAnsi="ＭＳ ゴシック"/>
        </w:rPr>
        <w:t>対応して</w:t>
      </w:r>
      <w:ins w:id="177" w:author="Shinji Kawasaki" w:date="2016-08-19T14:26:00Z">
        <w:r w:rsidR="00422C63" w:rsidRPr="00F32FCC">
          <w:rPr>
            <w:rFonts w:ascii="ＭＳ ゴシック" w:hAnsi="ＭＳ ゴシック" w:hint="eastAsia"/>
          </w:rPr>
          <w:t>いなくて、</w:t>
        </w:r>
      </w:ins>
      <w:r w:rsidR="00CB17A3" w:rsidRPr="00F32FCC">
        <w:rPr>
          <w:rFonts w:ascii="ＭＳ ゴシック" w:hAnsi="ＭＳ ゴシック"/>
        </w:rPr>
        <w:t>そのような手間が</w:t>
      </w:r>
      <w:ins w:id="178" w:author="Shinji Kawasaki" w:date="2016-08-19T14:26:00Z">
        <w:r w:rsidR="00422C63" w:rsidRPr="00F32FCC">
          <w:rPr>
            <w:rFonts w:ascii="ＭＳ ゴシック" w:hAnsi="ＭＳ ゴシック" w:hint="eastAsia"/>
          </w:rPr>
          <w:t>発生する</w:t>
        </w:r>
      </w:ins>
      <w:r w:rsidR="00CB17A3" w:rsidRPr="00F32FCC">
        <w:rPr>
          <w:rFonts w:ascii="ＭＳ ゴシック" w:hAnsi="ＭＳ ゴシック"/>
        </w:rPr>
        <w:t>ことが多い。</w:t>
      </w:r>
    </w:p>
    <w:p w14:paraId="7C87247C" w14:textId="77777777" w:rsidR="00422C63" w:rsidRPr="00DC298D" w:rsidRDefault="00422C63" w:rsidP="00CB17A3">
      <w:pPr>
        <w:rPr>
          <w:ins w:id="179" w:author="Shinji Kawasaki" w:date="2016-08-19T14:26:00Z"/>
          <w:rFonts w:ascii="ＭＳ ゴシック" w:hAnsi="ＭＳ ゴシック"/>
        </w:rPr>
      </w:pPr>
    </w:p>
    <w:p w14:paraId="678FA50D" w14:textId="284BEB42" w:rsidR="00CB17A3" w:rsidRPr="00F32FCC" w:rsidRDefault="00422C63" w:rsidP="00CB17A3">
      <w:pPr>
        <w:rPr>
          <w:rFonts w:ascii="ＭＳ ゴシック" w:hAnsi="ＭＳ ゴシック"/>
        </w:rPr>
      </w:pPr>
      <w:ins w:id="180" w:author="Shinji Kawasaki" w:date="2016-08-19T14:27:00Z">
        <w:r w:rsidRPr="00F32FCC">
          <w:rPr>
            <w:rFonts w:ascii="ＭＳ ゴシック" w:hAnsi="ＭＳ ゴシック" w:hint="eastAsia"/>
          </w:rPr>
          <w:t xml:space="preserve">　</w:t>
        </w:r>
      </w:ins>
      <w:r w:rsidR="00CB17A3" w:rsidRPr="00F32FCC">
        <w:rPr>
          <w:rFonts w:ascii="ＭＳ ゴシック" w:hAnsi="ＭＳ ゴシック"/>
        </w:rPr>
        <w:t>とはいえ、Swiftの定番人気OSSライブラリ</w:t>
      </w:r>
      <w:r w:rsidR="0018453D" w:rsidRPr="00F32FCC">
        <w:rPr>
          <w:rFonts w:ascii="ＭＳ ゴシック" w:hAnsi="ＭＳ ゴシック" w:hint="eastAsia"/>
        </w:rPr>
        <w:t>（</w:t>
      </w:r>
      <w:r w:rsidR="00CB17A3" w:rsidRPr="00F32FCC">
        <w:rPr>
          <w:rFonts w:ascii="ＭＳ ゴシック" w:hAnsi="ＭＳ ゴシック"/>
        </w:rPr>
        <w:t>◆</w:t>
      </w:r>
      <w:proofErr w:type="spellStart"/>
      <w:r w:rsidR="00CB17A3" w:rsidRPr="00F32FCC">
        <w:rPr>
          <w:rFonts w:ascii="ＭＳ ゴシック" w:hAnsi="ＭＳ ゴシック"/>
        </w:rPr>
        <w:t>Alamofire◇https</w:t>
      </w:r>
      <w:proofErr w:type="spellEnd"/>
      <w:r w:rsidR="00CB17A3" w:rsidRPr="00F32FCC">
        <w:rPr>
          <w:rFonts w:ascii="ＭＳ ゴシック" w:hAnsi="ＭＳ ゴシック"/>
        </w:rPr>
        <w:t>://github.com/</w:t>
      </w:r>
      <w:proofErr w:type="spellStart"/>
      <w:r w:rsidR="00CB17A3" w:rsidRPr="00F32FCC">
        <w:rPr>
          <w:rFonts w:ascii="ＭＳ ゴシック" w:hAnsi="ＭＳ ゴシック"/>
        </w:rPr>
        <w:t>Alamofire</w:t>
      </w:r>
      <w:proofErr w:type="spellEnd"/>
      <w:r w:rsidR="00CB17A3" w:rsidRPr="00F32FCC">
        <w:rPr>
          <w:rFonts w:ascii="ＭＳ ゴシック" w:hAnsi="ＭＳ ゴシック"/>
        </w:rPr>
        <w:t>/</w:t>
      </w:r>
      <w:proofErr w:type="spellStart"/>
      <w:r w:rsidR="00CB17A3" w:rsidRPr="00F32FCC">
        <w:rPr>
          <w:rFonts w:ascii="ＭＳ ゴシック" w:hAnsi="ＭＳ ゴシック"/>
        </w:rPr>
        <w:t>Alamofire</w:t>
      </w:r>
      <w:proofErr w:type="spellEnd"/>
      <w:r w:rsidR="00CB17A3" w:rsidRPr="00F32FCC">
        <w:rPr>
          <w:rFonts w:ascii="ＭＳ ゴシック" w:hAnsi="ＭＳ ゴシック"/>
        </w:rPr>
        <w:t>◆</w:t>
      </w:r>
      <w:ins w:id="181" w:author="Shinji Kawasaki" w:date="2016-08-19T14:27:00Z">
        <w:r w:rsidRPr="00F32FCC">
          <w:rPr>
            <w:rFonts w:ascii="ＭＳ ゴシック" w:hAnsi="ＭＳ ゴシック" w:hint="eastAsia"/>
          </w:rPr>
          <w:t>や</w:t>
        </w:r>
      </w:ins>
      <w:r w:rsidR="00CB17A3" w:rsidRPr="00F32FCC">
        <w:rPr>
          <w:rFonts w:ascii="ＭＳ ゴシック" w:hAnsi="ＭＳ ゴシック"/>
        </w:rPr>
        <w:t>◆</w:t>
      </w:r>
      <w:proofErr w:type="spellStart"/>
      <w:r w:rsidR="00CB17A3" w:rsidRPr="00F32FCC">
        <w:rPr>
          <w:rFonts w:ascii="ＭＳ ゴシック" w:hAnsi="ＭＳ ゴシック"/>
        </w:rPr>
        <w:t>RxSwift◇https</w:t>
      </w:r>
      <w:proofErr w:type="spellEnd"/>
      <w:r w:rsidR="00CB17A3" w:rsidRPr="00F32FCC">
        <w:rPr>
          <w:rFonts w:ascii="ＭＳ ゴシック" w:hAnsi="ＭＳ ゴシック"/>
        </w:rPr>
        <w:t>://github.com/</w:t>
      </w:r>
      <w:proofErr w:type="spellStart"/>
      <w:r w:rsidR="00CB17A3" w:rsidRPr="00F32FCC">
        <w:rPr>
          <w:rFonts w:ascii="ＭＳ ゴシック" w:hAnsi="ＭＳ ゴシック"/>
        </w:rPr>
        <w:t>ReactiveX</w:t>
      </w:r>
      <w:proofErr w:type="spellEnd"/>
      <w:r w:rsidR="00CB17A3" w:rsidRPr="00F32FCC">
        <w:rPr>
          <w:rFonts w:ascii="ＭＳ ゴシック" w:hAnsi="ＭＳ ゴシック"/>
        </w:rPr>
        <w:t>/</w:t>
      </w:r>
      <w:proofErr w:type="spellStart"/>
      <w:r w:rsidR="00CB17A3" w:rsidRPr="00F32FCC">
        <w:rPr>
          <w:rFonts w:ascii="ＭＳ ゴシック" w:hAnsi="ＭＳ ゴシック"/>
        </w:rPr>
        <w:t>RxSwift</w:t>
      </w:r>
      <w:proofErr w:type="spellEnd"/>
      <w:r w:rsidR="00CB17A3" w:rsidRPr="00F32FCC">
        <w:rPr>
          <w:rFonts w:ascii="ＭＳ ゴシック" w:hAnsi="ＭＳ ゴシック"/>
        </w:rPr>
        <w:t>◆など</w:t>
      </w:r>
      <w:ins w:id="182" w:author="Shinji Kawasaki" w:date="2016-08-19T14:27:00Z">
        <w:r w:rsidRPr="00F32FCC">
          <w:rPr>
            <w:rFonts w:ascii="ＭＳ ゴシック" w:hAnsi="ＭＳ ゴシック" w:hint="eastAsia"/>
          </w:rPr>
          <w:t>、</w:t>
        </w:r>
      </w:ins>
      <w:proofErr w:type="spellStart"/>
      <w:r w:rsidR="00CB17A3" w:rsidRPr="00F32FCC">
        <w:rPr>
          <w:rFonts w:ascii="ＭＳ ゴシック" w:hAnsi="ＭＳ ゴシック"/>
        </w:rPr>
        <w:t>GitHub</w:t>
      </w:r>
      <w:proofErr w:type="spellEnd"/>
      <w:r w:rsidR="00CB17A3" w:rsidRPr="00F32FCC">
        <w:rPr>
          <w:rFonts w:ascii="ＭＳ ゴシック" w:hAnsi="ＭＳ ゴシック"/>
        </w:rPr>
        <w:t>スター</w:t>
      </w:r>
      <w:ins w:id="183" w:author="Shinji Kawasaki" w:date="2016-08-19T14:27:00Z">
        <w:r w:rsidRPr="00F32FCC">
          <w:rPr>
            <w:rFonts w:ascii="ＭＳ ゴシック" w:hAnsi="ＭＳ ゴシック" w:hint="eastAsia"/>
          </w:rPr>
          <w:t>の</w:t>
        </w:r>
      </w:ins>
      <w:r w:rsidR="00CB17A3" w:rsidRPr="00F32FCC">
        <w:rPr>
          <w:rFonts w:ascii="ＭＳ ゴシック" w:hAnsi="ＭＳ ゴシック"/>
        </w:rPr>
        <w:t>数が</w:t>
      </w:r>
      <w:r w:rsidR="00CB17A3" w:rsidRPr="00F32FCC">
        <w:rPr>
          <w:rFonts w:ascii="ＭＳ ゴシック" w:hAnsi="ＭＳ ゴシック" w:hint="eastAsia"/>
        </w:rPr>
        <w:t>数千以上程度のもの</w:t>
      </w:r>
      <w:r w:rsidR="0018453D" w:rsidRPr="00F32FCC">
        <w:rPr>
          <w:rFonts w:ascii="ＭＳ ゴシック" w:hAnsi="ＭＳ ゴシック" w:hint="eastAsia"/>
        </w:rPr>
        <w:t>）</w:t>
      </w:r>
      <w:r w:rsidR="00CB17A3" w:rsidRPr="00F32FCC">
        <w:rPr>
          <w:rFonts w:ascii="ＭＳ ゴシック" w:hAnsi="ＭＳ ゴシック"/>
        </w:rPr>
        <w:t>であれば、大抵</w:t>
      </w:r>
      <w:ins w:id="184" w:author="Shinji Kawasaki" w:date="2016-08-19T14:27:00Z">
        <w:r w:rsidRPr="00F32FCC">
          <w:rPr>
            <w:rFonts w:ascii="ＭＳ ゴシック" w:hAnsi="ＭＳ ゴシック" w:hint="eastAsia"/>
          </w:rPr>
          <w:t>の場合</w:t>
        </w:r>
      </w:ins>
      <w:r w:rsidR="00CB17A3" w:rsidRPr="00F32FCC">
        <w:rPr>
          <w:rFonts w:ascii="ＭＳ ゴシック" w:hAnsi="ＭＳ ゴシック"/>
        </w:rPr>
        <w:t>はかなり早いタイミングでSwiftの最新版用のブランチで対応</w:t>
      </w:r>
      <w:ins w:id="185" w:author="Shinji Kawasaki" w:date="2016-08-19T14:29:00Z">
        <w:r w:rsidRPr="00F32FCC">
          <w:rPr>
            <w:rFonts w:ascii="ＭＳ ゴシック" w:hAnsi="ＭＳ ゴシック" w:hint="eastAsia"/>
          </w:rPr>
          <w:t>さ</w:t>
        </w:r>
      </w:ins>
      <w:r w:rsidR="00CB17A3" w:rsidRPr="00F32FCC">
        <w:rPr>
          <w:rFonts w:ascii="ＭＳ ゴシック" w:hAnsi="ＭＳ ゴシック"/>
        </w:rPr>
        <w:t>れるので</w:t>
      </w:r>
      <w:ins w:id="186" w:author="Shinji Kawasaki" w:date="2016-08-19T14:28:00Z">
        <w:r w:rsidRPr="00F32FCC">
          <w:rPr>
            <w:rFonts w:ascii="ＭＳ ゴシック" w:hAnsi="ＭＳ ゴシック" w:hint="eastAsia"/>
          </w:rPr>
          <w:t>、</w:t>
        </w:r>
      </w:ins>
      <w:r w:rsidR="00CB17A3" w:rsidRPr="00F32FCC">
        <w:rPr>
          <w:rFonts w:ascii="ＭＳ ゴシック" w:hAnsi="ＭＳ ゴシック"/>
        </w:rPr>
        <w:t>それ</w:t>
      </w:r>
      <w:ins w:id="187" w:author="Shinji Kawasaki" w:date="2016-08-19T14:28:00Z">
        <w:r w:rsidRPr="00F32FCC">
          <w:rPr>
            <w:rFonts w:ascii="ＭＳ ゴシック" w:hAnsi="ＭＳ ゴシック" w:hint="eastAsia"/>
          </w:rPr>
          <w:t>を使って</w:t>
        </w:r>
      </w:ins>
      <w:r w:rsidR="00CB17A3" w:rsidRPr="00F32FCC">
        <w:rPr>
          <w:rFonts w:ascii="ＭＳ ゴシック" w:hAnsi="ＭＳ ゴシック"/>
        </w:rPr>
        <w:t>ビルドし直</w:t>
      </w:r>
      <w:ins w:id="188" w:author="Shinji Kawasaki" w:date="2016-08-19T14:28:00Z">
        <w:r w:rsidRPr="00F32FCC">
          <w:rPr>
            <w:rFonts w:ascii="ＭＳ ゴシック" w:hAnsi="ＭＳ ゴシック" w:hint="eastAsia"/>
          </w:rPr>
          <w:t>すことで</w:t>
        </w:r>
      </w:ins>
      <w:r w:rsidR="00CB17A3" w:rsidRPr="00F32FCC">
        <w:rPr>
          <w:rFonts w:ascii="ＭＳ ゴシック" w:hAnsi="ＭＳ ゴシック"/>
        </w:rPr>
        <w:t>解決することも多い。Swift</w:t>
      </w:r>
      <w:ins w:id="189" w:author="Shinji Kawasaki" w:date="2016-08-19T14:29:00Z">
        <w:r w:rsidRPr="00F32FCC">
          <w:rPr>
            <w:rFonts w:ascii="ＭＳ ゴシック" w:hAnsi="ＭＳ ゴシック" w:hint="eastAsia"/>
          </w:rPr>
          <w:t>でサードパーティの</w:t>
        </w:r>
      </w:ins>
      <w:r w:rsidR="00CB17A3" w:rsidRPr="00F32FCC">
        <w:rPr>
          <w:rFonts w:ascii="ＭＳ ゴシック" w:hAnsi="ＭＳ ゴシック"/>
        </w:rPr>
        <w:t>ライブラリを使う場合、このようにアップデートが迅速であるか、あるいはそうでない場合</w:t>
      </w:r>
      <w:ins w:id="190" w:author="Shinji Kawasaki" w:date="2016-08-19T14:41:00Z">
        <w:r w:rsidR="00FF58E2" w:rsidRPr="00F32FCC">
          <w:rPr>
            <w:rFonts w:ascii="ＭＳ ゴシック" w:hAnsi="ＭＳ ゴシック" w:hint="eastAsia"/>
          </w:rPr>
          <w:t>には、</w:t>
        </w:r>
      </w:ins>
      <w:r w:rsidR="00CB17A3" w:rsidRPr="00F32FCC">
        <w:rPr>
          <w:rFonts w:ascii="ＭＳ ゴシック" w:hAnsi="ＭＳ ゴシック"/>
        </w:rPr>
        <w:t>いざとなれば自力でコードの修正を施せるかどうか、などを視野に入れて選定する必要がある。</w:t>
      </w:r>
    </w:p>
    <w:p w14:paraId="0CBBD53E" w14:textId="77777777" w:rsidR="00CB17A3" w:rsidRPr="00F32FCC" w:rsidRDefault="00CB17A3" w:rsidP="00CB17A3">
      <w:pPr>
        <w:rPr>
          <w:rFonts w:ascii="ＭＳ ゴシック" w:hAnsi="ＭＳ ゴシック"/>
        </w:rPr>
      </w:pPr>
    </w:p>
    <w:p w14:paraId="1CF0661F" w14:textId="1CA1F19B" w:rsidR="00CB17A3" w:rsidRPr="00F32FCC" w:rsidRDefault="00022FE8" w:rsidP="00B941B8">
      <w:pPr>
        <w:pStyle w:val="Heading2"/>
      </w:pPr>
      <w:ins w:id="191" w:author="DA 一色" w:date="2016-08-24T14:15:00Z">
        <w:r>
          <w:rPr>
            <w:rFonts w:hint="eastAsia"/>
          </w:rPr>
          <w:t>●</w:t>
        </w:r>
      </w:ins>
      <w:r w:rsidR="00CB17A3" w:rsidRPr="00F32FCC">
        <w:t>ABIが互換すればSwiftで書いたアプリ</w:t>
      </w:r>
      <w:ins w:id="192" w:author="Shinji Kawasaki" w:date="2016-08-19T14:29:00Z">
        <w:r w:rsidR="00422C63" w:rsidRPr="00F32FCC">
          <w:rPr>
            <w:rFonts w:hint="eastAsia"/>
          </w:rPr>
          <w:t>の</w:t>
        </w:r>
      </w:ins>
      <w:r w:rsidR="00CB17A3" w:rsidRPr="00F32FCC">
        <w:t>バイナリ</w:t>
      </w:r>
      <w:ins w:id="193" w:author="Shinji Kawasaki" w:date="2016-08-19T14:29:00Z">
        <w:r w:rsidR="00422C63" w:rsidRPr="00F32FCC">
          <w:rPr>
            <w:rFonts w:hint="eastAsia"/>
          </w:rPr>
          <w:t>サイズ</w:t>
        </w:r>
      </w:ins>
      <w:r w:rsidR="00CB17A3" w:rsidRPr="00F32FCC">
        <w:t>削減効果もある</w:t>
      </w:r>
    </w:p>
    <w:p w14:paraId="4D8A6863" w14:textId="77777777" w:rsidR="00CB17A3" w:rsidRPr="00F32FCC" w:rsidRDefault="00CB17A3" w:rsidP="00CB17A3">
      <w:pPr>
        <w:rPr>
          <w:rFonts w:ascii="ＭＳ ゴシック" w:hAnsi="ＭＳ ゴシック"/>
        </w:rPr>
      </w:pPr>
    </w:p>
    <w:p w14:paraId="51D36F7C" w14:textId="25DC95E6" w:rsidR="00422C63" w:rsidRPr="00F32FCC" w:rsidRDefault="0018453D" w:rsidP="00CB17A3">
      <w:pPr>
        <w:rPr>
          <w:ins w:id="194" w:author="Shinji Kawasaki" w:date="2016-08-19T14:31:00Z"/>
          <w:rFonts w:ascii="ＭＳ ゴシック" w:hAnsi="ＭＳ ゴシック"/>
        </w:rPr>
      </w:pPr>
      <w:r w:rsidRPr="00F32FCC">
        <w:rPr>
          <w:rFonts w:ascii="ＭＳ ゴシック" w:hAnsi="ＭＳ ゴシック" w:hint="eastAsia"/>
        </w:rPr>
        <w:t xml:space="preserve">　</w:t>
      </w:r>
      <w:r w:rsidR="00CB17A3" w:rsidRPr="00F32FCC">
        <w:rPr>
          <w:rFonts w:ascii="ＭＳ ゴシック" w:hAnsi="ＭＳ ゴシック" w:hint="eastAsia"/>
        </w:rPr>
        <w:t>また、</w:t>
      </w:r>
      <w:r w:rsidR="00CB17A3" w:rsidRPr="00F32FCC">
        <w:rPr>
          <w:rFonts w:ascii="ＭＳ ゴシック" w:hAnsi="ＭＳ ゴシック"/>
        </w:rPr>
        <w:t>ABIが安定すれば、アプリバイナリにSwiftのランタイムバイナリを含んで配布する必要が</w:t>
      </w:r>
      <w:ins w:id="195" w:author="Shinji Kawasaki" w:date="2016-08-19T14:30:00Z">
        <w:r w:rsidR="00422C63" w:rsidRPr="00F32FCC">
          <w:rPr>
            <w:rFonts w:ascii="ＭＳ ゴシック" w:hAnsi="ＭＳ ゴシック" w:hint="eastAsia"/>
          </w:rPr>
          <w:t>な</w:t>
        </w:r>
      </w:ins>
      <w:r w:rsidR="00CB17A3" w:rsidRPr="00F32FCC">
        <w:rPr>
          <w:rFonts w:ascii="ＭＳ ゴシック" w:hAnsi="ＭＳ ゴシック"/>
        </w:rPr>
        <w:t>くなるというメリットもある。上ではバージョンの違うSwift</w:t>
      </w:r>
      <w:ins w:id="196" w:author="Shinji Kawasaki" w:date="2016-08-19T13:03:00Z">
        <w:r w:rsidR="002A14A4" w:rsidRPr="00F32FCC">
          <w:rPr>
            <w:rFonts w:ascii="ＭＳ ゴシック" w:hAnsi="ＭＳ ゴシック" w:hint="eastAsia"/>
          </w:rPr>
          <w:t>コンパイラ</w:t>
        </w:r>
      </w:ins>
      <w:ins w:id="197" w:author="DA 一色" w:date="2016-08-23T02:08:00Z">
        <w:r w:rsidR="005757AD">
          <w:rPr>
            <w:rFonts w:ascii="ＭＳ ゴシック" w:hAnsi="ＭＳ ゴシック" w:hint="eastAsia"/>
          </w:rPr>
          <w:t>ー</w:t>
        </w:r>
      </w:ins>
      <w:r w:rsidR="00CB17A3" w:rsidRPr="00F32FCC">
        <w:rPr>
          <w:rFonts w:ascii="ＭＳ ゴシック" w:hAnsi="ＭＳ ゴシック"/>
        </w:rPr>
        <w:t>でビルドしたアプリケーションとライブラリのリンクの際にABI互換の必要があると</w:t>
      </w:r>
      <w:ins w:id="198" w:author="Shinji Kawasaki" w:date="2016-08-19T14:30:00Z">
        <w:r w:rsidR="00422C63" w:rsidRPr="00F32FCC">
          <w:rPr>
            <w:rFonts w:ascii="ＭＳ ゴシック" w:hAnsi="ＭＳ ゴシック" w:hint="eastAsia"/>
          </w:rPr>
          <w:t>述べたが</w:t>
        </w:r>
      </w:ins>
      <w:r w:rsidR="00CB17A3" w:rsidRPr="00F32FCC">
        <w:rPr>
          <w:rFonts w:ascii="ＭＳ ゴシック" w:hAnsi="ＭＳ ゴシック"/>
        </w:rPr>
        <w:t>、ABIはアプリケーションバイナリとその実行環境についての互換性にも同様に関係する。</w:t>
      </w:r>
    </w:p>
    <w:p w14:paraId="3768D9DD" w14:textId="77777777" w:rsidR="00422C63" w:rsidRPr="00F32FCC" w:rsidRDefault="00422C63" w:rsidP="00CB17A3">
      <w:pPr>
        <w:rPr>
          <w:ins w:id="199" w:author="Shinji Kawasaki" w:date="2016-08-19T14:31:00Z"/>
          <w:rFonts w:ascii="ＭＳ ゴシック" w:hAnsi="ＭＳ ゴシック"/>
        </w:rPr>
      </w:pPr>
    </w:p>
    <w:p w14:paraId="4C7AC9C1" w14:textId="1DC4B7CF" w:rsidR="00CB17A3" w:rsidRPr="00F32FCC" w:rsidRDefault="00422C63" w:rsidP="00CB17A3">
      <w:pPr>
        <w:rPr>
          <w:rFonts w:ascii="ＭＳ ゴシック" w:hAnsi="ＭＳ ゴシック"/>
        </w:rPr>
      </w:pPr>
      <w:ins w:id="200" w:author="Shinji Kawasaki" w:date="2016-08-19T14:31:00Z">
        <w:r w:rsidRPr="00F32FCC">
          <w:rPr>
            <w:rFonts w:ascii="ＭＳ ゴシック" w:hAnsi="ＭＳ ゴシック" w:hint="eastAsia"/>
          </w:rPr>
          <w:t xml:space="preserve">　</w:t>
        </w:r>
      </w:ins>
      <w:r w:rsidR="00CB17A3" w:rsidRPr="00F32FCC">
        <w:rPr>
          <w:rFonts w:ascii="ＭＳ ゴシック" w:hAnsi="ＭＳ ゴシック"/>
        </w:rPr>
        <w:t>ABIが安定すればSwiftのランタイムバイナリをアプリに含</w:t>
      </w:r>
      <w:ins w:id="201" w:author="Shinji Kawasaki" w:date="2016-08-19T14:31:00Z">
        <w:r w:rsidRPr="00F32FCC">
          <w:rPr>
            <w:rFonts w:ascii="ＭＳ ゴシック" w:hAnsi="ＭＳ ゴシック" w:hint="eastAsia"/>
          </w:rPr>
          <w:t>めるのではなく、</w:t>
        </w:r>
      </w:ins>
      <w:r w:rsidR="00CB17A3" w:rsidRPr="00F32FCC">
        <w:rPr>
          <w:rFonts w:ascii="ＭＳ ゴシック" w:hAnsi="ＭＳ ゴシック"/>
        </w:rPr>
        <w:t>OSに同梱</w:t>
      </w:r>
      <w:ins w:id="202" w:author="Shinji Kawasaki" w:date="2016-08-19T13:03:00Z">
        <w:r w:rsidR="002A14A4" w:rsidRPr="00F32FCC">
          <w:rPr>
            <w:rFonts w:ascii="ＭＳ ゴシック" w:hAnsi="ＭＳ ゴシック" w:hint="eastAsia"/>
          </w:rPr>
          <w:t>できる</w:t>
        </w:r>
      </w:ins>
      <w:r w:rsidR="00CB17A3" w:rsidRPr="00F32FCC">
        <w:rPr>
          <w:rFonts w:ascii="ＭＳ ゴシック" w:hAnsi="ＭＳ ゴシック"/>
        </w:rPr>
        <w:t>ようになる。具体的には現在、同じようにコーディングしたシンプルなアプリ</w:t>
      </w:r>
      <w:ins w:id="203" w:author="Shinji Kawasaki" w:date="2016-08-19T14:31:00Z">
        <w:r w:rsidRPr="00F32FCC">
          <w:rPr>
            <w:rFonts w:ascii="ＭＳ ゴシック" w:hAnsi="ＭＳ ゴシック" w:hint="eastAsia"/>
          </w:rPr>
          <w:t>を配布する場合</w:t>
        </w:r>
      </w:ins>
      <w:r w:rsidR="00CB17A3" w:rsidRPr="00F32FCC">
        <w:rPr>
          <w:rFonts w:ascii="ＭＳ ゴシック" w:hAnsi="ＭＳ ゴシック"/>
        </w:rPr>
        <w:t>、Swift</w:t>
      </w:r>
      <w:ins w:id="204" w:author="Shinji Kawasaki" w:date="2016-08-19T14:32:00Z">
        <w:r w:rsidRPr="00F32FCC">
          <w:rPr>
            <w:rFonts w:ascii="ＭＳ ゴシック" w:hAnsi="ＭＳ ゴシック" w:hint="eastAsia"/>
          </w:rPr>
          <w:t>で作成したアプリ</w:t>
        </w:r>
      </w:ins>
      <w:r w:rsidR="00CB17A3" w:rsidRPr="00F32FCC">
        <w:rPr>
          <w:rFonts w:ascii="ＭＳ ゴシック" w:hAnsi="ＭＳ ゴシック"/>
        </w:rPr>
        <w:t>はObjective-Cで記述したものと比べて10M</w:t>
      </w:r>
      <w:ins w:id="205" w:author="Shinji Kawasaki" w:date="2016-08-19T14:33:00Z">
        <w:r w:rsidRPr="00F32FCC">
          <w:rPr>
            <w:rFonts w:ascii="ＭＳ ゴシック" w:hAnsi="ＭＳ ゴシック" w:hint="eastAsia"/>
          </w:rPr>
          <w:t>bytes</w:t>
        </w:r>
      </w:ins>
      <w:r w:rsidR="00CB17A3" w:rsidRPr="00F32FCC">
        <w:rPr>
          <w:rFonts w:ascii="ＭＳ ゴシック" w:hAnsi="ＭＳ ゴシック"/>
        </w:rPr>
        <w:t>近く</w:t>
      </w:r>
      <w:ins w:id="206" w:author="Shinji Kawasaki" w:date="2016-08-19T14:32:00Z">
        <w:r w:rsidRPr="00F32FCC">
          <w:rPr>
            <w:rFonts w:ascii="ＭＳ ゴシック" w:hAnsi="ＭＳ ゴシック" w:hint="eastAsia"/>
          </w:rPr>
          <w:t>その</w:t>
        </w:r>
      </w:ins>
      <w:r w:rsidR="00CB17A3" w:rsidRPr="00F32FCC">
        <w:rPr>
          <w:rFonts w:ascii="ＭＳ ゴシック" w:hAnsi="ＭＳ ゴシック"/>
        </w:rPr>
        <w:t>サイズが大きくなってしまう</w:t>
      </w:r>
      <w:ins w:id="207" w:author="Shinji Kawasaki" w:date="2016-08-19T14:32:00Z">
        <w:r w:rsidRPr="00F32FCC">
          <w:rPr>
            <w:rFonts w:ascii="ＭＳ ゴシック" w:hAnsi="ＭＳ ゴシック" w:hint="eastAsia"/>
          </w:rPr>
          <w:t>。</w:t>
        </w:r>
      </w:ins>
      <w:r w:rsidR="00CB17A3" w:rsidRPr="00F32FCC">
        <w:rPr>
          <w:rFonts w:ascii="ＭＳ ゴシック" w:hAnsi="ＭＳ ゴシック"/>
        </w:rPr>
        <w:t>ABI</w:t>
      </w:r>
      <w:ins w:id="208" w:author="Shinji Kawasaki" w:date="2016-08-19T14:32:00Z">
        <w:r w:rsidRPr="00F32FCC">
          <w:rPr>
            <w:rFonts w:ascii="ＭＳ ゴシック" w:hAnsi="ＭＳ ゴシック" w:hint="eastAsia"/>
          </w:rPr>
          <w:t>が</w:t>
        </w:r>
      </w:ins>
      <w:r w:rsidR="00CB17A3" w:rsidRPr="00F32FCC">
        <w:rPr>
          <w:rFonts w:ascii="ＭＳ ゴシック" w:hAnsi="ＭＳ ゴシック"/>
        </w:rPr>
        <w:t>安定</w:t>
      </w:r>
      <w:ins w:id="209" w:author="Shinji Kawasaki" w:date="2016-08-19T14:32:00Z">
        <w:r w:rsidRPr="00F32FCC">
          <w:rPr>
            <w:rFonts w:ascii="ＭＳ ゴシック" w:hAnsi="ＭＳ ゴシック" w:hint="eastAsia"/>
          </w:rPr>
          <w:t>化することで</w:t>
        </w:r>
      </w:ins>
      <w:r w:rsidR="00CB17A3" w:rsidRPr="00F32FCC">
        <w:rPr>
          <w:rFonts w:ascii="ＭＳ ゴシック" w:hAnsi="ＭＳ ゴシック"/>
        </w:rPr>
        <w:t>こ</w:t>
      </w:r>
      <w:ins w:id="210" w:author="Shinji Kawasaki" w:date="2016-08-19T14:32:00Z">
        <w:r w:rsidRPr="00F32FCC">
          <w:rPr>
            <w:rFonts w:ascii="ＭＳ ゴシック" w:hAnsi="ＭＳ ゴシック" w:hint="eastAsia"/>
          </w:rPr>
          <w:t>の問題</w:t>
        </w:r>
      </w:ins>
      <w:r w:rsidR="00CB17A3" w:rsidRPr="00F32FCC">
        <w:rPr>
          <w:rFonts w:ascii="ＭＳ ゴシック" w:hAnsi="ＭＳ ゴシック"/>
        </w:rPr>
        <w:t>が解消されるはずである。</w:t>
      </w:r>
    </w:p>
    <w:p w14:paraId="1D9ABC1E" w14:textId="77777777" w:rsidR="00CB17A3" w:rsidRPr="00F32FCC" w:rsidRDefault="00CB17A3" w:rsidP="00CB17A3">
      <w:pPr>
        <w:rPr>
          <w:rFonts w:ascii="ＭＳ ゴシック" w:hAnsi="ＭＳ ゴシック"/>
        </w:rPr>
      </w:pPr>
    </w:p>
    <w:p w14:paraId="542F9DEB" w14:textId="77777777" w:rsidR="00CB17A3" w:rsidRPr="00F32FCC" w:rsidRDefault="0018453D" w:rsidP="00CB17A3">
      <w:pPr>
        <w:rPr>
          <w:rFonts w:ascii="ＭＳ ゴシック" w:hAnsi="ＭＳ ゴシック"/>
        </w:rPr>
      </w:pPr>
      <w:r w:rsidRPr="00F32FCC">
        <w:rPr>
          <w:rFonts w:ascii="ＭＳ ゴシック" w:hAnsi="ＭＳ ゴシック" w:hint="eastAsia"/>
        </w:rPr>
        <w:t xml:space="preserve">　</w:t>
      </w:r>
      <w:r w:rsidR="00CB17A3" w:rsidRPr="00F32FCC">
        <w:rPr>
          <w:rFonts w:ascii="ＭＳ ゴシック" w:hAnsi="ＭＳ ゴシック" w:hint="eastAsia"/>
        </w:rPr>
        <w:t>以上をまとめると次の通りである。</w:t>
      </w:r>
    </w:p>
    <w:p w14:paraId="41CA241A" w14:textId="77777777" w:rsidR="00CB17A3" w:rsidRPr="00F32FCC" w:rsidRDefault="00CB17A3" w:rsidP="00CB17A3">
      <w:pPr>
        <w:rPr>
          <w:rFonts w:ascii="ＭＳ ゴシック" w:hAnsi="ＭＳ ゴシック"/>
        </w:rPr>
      </w:pPr>
    </w:p>
    <w:p w14:paraId="02D7CA39" w14:textId="60626B75" w:rsidR="00CB17A3" w:rsidRPr="00F32FCC" w:rsidRDefault="00CB17A3" w:rsidP="00CB17A3">
      <w:pPr>
        <w:rPr>
          <w:rFonts w:ascii="ＭＳ ゴシック" w:hAnsi="ＭＳ ゴシック"/>
        </w:rPr>
      </w:pPr>
      <w:r w:rsidRPr="00F32FCC">
        <w:rPr>
          <w:rFonts w:ascii="ＭＳ ゴシック" w:hAnsi="ＭＳ ゴシック" w:hint="eastAsia"/>
        </w:rPr>
        <w:t>・</w:t>
      </w:r>
      <w:r w:rsidR="0018453D" w:rsidRPr="00F32FCC">
        <w:rPr>
          <w:rFonts w:ascii="ＭＳ ゴシック" w:hAnsi="ＭＳ ゴシック" w:hint="eastAsia"/>
        </w:rPr>
        <w:t xml:space="preserve"> </w:t>
      </w:r>
      <w:ins w:id="211" w:author="DA 一色" w:date="2016-08-23T02:07:00Z">
        <w:r w:rsidR="00047CEF">
          <w:rPr>
            <w:rFonts w:ascii="ＭＳ ゴシック" w:hAnsi="ＭＳ ゴシック" w:hint="eastAsia"/>
          </w:rPr>
          <w:t>▲</w:t>
        </w:r>
      </w:ins>
      <w:r w:rsidRPr="00F32FCC">
        <w:rPr>
          <w:rFonts w:ascii="ＭＳ ゴシック" w:hAnsi="ＭＳ ゴシック"/>
        </w:rPr>
        <w:t>Swift 3.0まで</w:t>
      </w:r>
      <w:ins w:id="212" w:author="Shinji Kawasaki" w:date="2016-08-19T14:33:00Z">
        <w:r w:rsidR="00422C63" w:rsidRPr="00F32FCC">
          <w:rPr>
            <w:rFonts w:ascii="ＭＳ ゴシック" w:hAnsi="ＭＳ ゴシック" w:hint="eastAsia"/>
          </w:rPr>
          <w:t>：</w:t>
        </w:r>
      </w:ins>
      <w:ins w:id="213" w:author="DA 一色" w:date="2016-08-23T02:07:00Z">
        <w:r w:rsidR="00047CEF">
          <w:rPr>
            <w:rFonts w:ascii="ＭＳ ゴシック" w:hAnsi="ＭＳ ゴシック" w:hint="eastAsia"/>
          </w:rPr>
          <w:t>▲</w:t>
        </w:r>
      </w:ins>
      <w:r w:rsidRPr="00F32FCC">
        <w:rPr>
          <w:rFonts w:ascii="ＭＳ ゴシック" w:hAnsi="ＭＳ ゴシック"/>
        </w:rPr>
        <w:t xml:space="preserve"> 積極的な仕様変更・後方互換性切り捨て</w:t>
      </w:r>
    </w:p>
    <w:p w14:paraId="2B7598D7" w14:textId="4DD786FD" w:rsidR="00CB17A3" w:rsidRPr="00F32FCC" w:rsidRDefault="00CB17A3" w:rsidP="00CB17A3">
      <w:pPr>
        <w:rPr>
          <w:rFonts w:ascii="ＭＳ ゴシック" w:hAnsi="ＭＳ ゴシック"/>
        </w:rPr>
      </w:pPr>
      <w:r w:rsidRPr="00F32FCC">
        <w:rPr>
          <w:rFonts w:ascii="ＭＳ ゴシック" w:hAnsi="ＭＳ ゴシック" w:hint="eastAsia"/>
        </w:rPr>
        <w:t>・</w:t>
      </w:r>
      <w:r w:rsidR="0018453D" w:rsidRPr="00F32FCC">
        <w:rPr>
          <w:rFonts w:ascii="ＭＳ ゴシック" w:hAnsi="ＭＳ ゴシック" w:hint="eastAsia"/>
        </w:rPr>
        <w:t xml:space="preserve"> </w:t>
      </w:r>
      <w:ins w:id="214" w:author="DA 一色" w:date="2016-08-23T02:07:00Z">
        <w:r w:rsidR="00047CEF">
          <w:rPr>
            <w:rFonts w:ascii="ＭＳ ゴシック" w:hAnsi="ＭＳ ゴシック" w:hint="eastAsia"/>
          </w:rPr>
          <w:t>▲</w:t>
        </w:r>
      </w:ins>
      <w:r w:rsidRPr="00F32FCC">
        <w:rPr>
          <w:rFonts w:ascii="ＭＳ ゴシック" w:hAnsi="ＭＳ ゴシック"/>
        </w:rPr>
        <w:t>Swift 3.x</w:t>
      </w:r>
      <w:ins w:id="215" w:author="Shinji Kawasaki" w:date="2016-08-19T14:33:00Z">
        <w:r w:rsidR="00422C63" w:rsidRPr="00F32FCC">
          <w:rPr>
            <w:rFonts w:ascii="ＭＳ ゴシック" w:hAnsi="ＭＳ ゴシック" w:hint="eastAsia"/>
          </w:rPr>
          <w:t>：</w:t>
        </w:r>
      </w:ins>
      <w:ins w:id="216" w:author="DA 一色" w:date="2016-08-23T02:07:00Z">
        <w:r w:rsidR="00047CEF" w:rsidRPr="00047CEF">
          <w:rPr>
            <w:rFonts w:ascii="ＭＳ ゴシック" w:hAnsi="ＭＳ ゴシック" w:hint="eastAsia"/>
          </w:rPr>
          <w:t xml:space="preserve"> </w:t>
        </w:r>
        <w:r w:rsidR="00047CEF">
          <w:rPr>
            <w:rFonts w:ascii="ＭＳ ゴシック" w:hAnsi="ＭＳ ゴシック" w:hint="eastAsia"/>
          </w:rPr>
          <w:t>▲</w:t>
        </w:r>
      </w:ins>
      <w:r w:rsidRPr="00F32FCC">
        <w:rPr>
          <w:rFonts w:ascii="ＭＳ ゴシック" w:hAnsi="ＭＳ ゴシック"/>
        </w:rPr>
        <w:t xml:space="preserve"> 互換性をなるべく保つようにはする</w:t>
      </w:r>
    </w:p>
    <w:p w14:paraId="5975496C" w14:textId="02F00AB6" w:rsidR="00CB17A3" w:rsidRPr="00F32FCC" w:rsidRDefault="0018453D" w:rsidP="00CB17A3">
      <w:pPr>
        <w:rPr>
          <w:rFonts w:ascii="ＭＳ ゴシック" w:hAnsi="ＭＳ ゴシック"/>
        </w:rPr>
      </w:pPr>
      <w:r w:rsidRPr="00F32FCC">
        <w:rPr>
          <w:rFonts w:ascii="ＭＳ ゴシック" w:hAnsi="ＭＳ ゴシック" w:hint="eastAsia"/>
        </w:rPr>
        <w:t xml:space="preserve">　　－ </w:t>
      </w:r>
      <w:r w:rsidR="00CB17A3" w:rsidRPr="00F32FCC">
        <w:rPr>
          <w:rFonts w:ascii="ＭＳ ゴシック" w:hAnsi="ＭＳ ゴシック" w:hint="eastAsia"/>
        </w:rPr>
        <w:t>バージョンアップの</w:t>
      </w:r>
      <w:ins w:id="217" w:author="Shinji Kawasaki" w:date="2016-08-19T14:33:00Z">
        <w:r w:rsidR="00422C63" w:rsidRPr="00F32FCC">
          <w:rPr>
            <w:rFonts w:ascii="ＭＳ ゴシック" w:hAnsi="ＭＳ ゴシック" w:hint="eastAsia"/>
          </w:rPr>
          <w:t>たび</w:t>
        </w:r>
      </w:ins>
      <w:r w:rsidR="00CB17A3" w:rsidRPr="00F32FCC">
        <w:rPr>
          <w:rFonts w:ascii="ＭＳ ゴシック" w:hAnsi="ＭＳ ゴシック" w:hint="eastAsia"/>
        </w:rPr>
        <w:t>にコード対応が必要な場面は減りそう</w:t>
      </w:r>
    </w:p>
    <w:p w14:paraId="038E9280" w14:textId="77777777" w:rsidR="00CB17A3" w:rsidRPr="00F32FCC" w:rsidRDefault="0018453D" w:rsidP="00CB17A3">
      <w:pPr>
        <w:rPr>
          <w:rFonts w:ascii="ＭＳ ゴシック" w:hAnsi="ＭＳ ゴシック"/>
        </w:rPr>
      </w:pPr>
      <w:r w:rsidRPr="00F32FCC">
        <w:rPr>
          <w:rFonts w:ascii="ＭＳ ゴシック" w:hAnsi="ＭＳ ゴシック" w:hint="eastAsia"/>
        </w:rPr>
        <w:t xml:space="preserve">　　－ </w:t>
      </w:r>
      <w:r w:rsidR="00CB17A3" w:rsidRPr="00F32FCC">
        <w:rPr>
          <w:rFonts w:ascii="ＭＳ ゴシック" w:hAnsi="ＭＳ ゴシック" w:hint="eastAsia"/>
        </w:rPr>
        <w:t>とはいえ、</w:t>
      </w:r>
      <w:r w:rsidR="00CB17A3" w:rsidRPr="00F32FCC">
        <w:rPr>
          <w:rFonts w:ascii="ＭＳ ゴシック" w:hAnsi="ＭＳ ゴシック"/>
        </w:rPr>
        <w:t>ABIは変更されていくので、古いバージョンでビルドしたライブラリの扱いに手間がかかる状態は継続</w:t>
      </w:r>
    </w:p>
    <w:p w14:paraId="0F96D8F2" w14:textId="72CC9551" w:rsidR="00CB17A3" w:rsidRPr="00F32FCC" w:rsidRDefault="00CB17A3" w:rsidP="00CB17A3">
      <w:pPr>
        <w:rPr>
          <w:rFonts w:ascii="ＭＳ ゴシック" w:hAnsi="ＭＳ ゴシック"/>
        </w:rPr>
      </w:pPr>
      <w:r w:rsidRPr="00F32FCC">
        <w:rPr>
          <w:rFonts w:ascii="ＭＳ ゴシック" w:hAnsi="ＭＳ ゴシック" w:hint="eastAsia"/>
        </w:rPr>
        <w:t>・</w:t>
      </w:r>
      <w:r w:rsidR="0018453D" w:rsidRPr="00F32FCC">
        <w:rPr>
          <w:rFonts w:ascii="ＭＳ ゴシック" w:hAnsi="ＭＳ ゴシック" w:hint="eastAsia"/>
        </w:rPr>
        <w:t xml:space="preserve"> </w:t>
      </w:r>
      <w:ins w:id="218" w:author="DA 一色" w:date="2016-08-23T02:07:00Z">
        <w:r w:rsidR="00047CEF">
          <w:rPr>
            <w:rFonts w:ascii="ＭＳ ゴシック" w:hAnsi="ＭＳ ゴシック" w:hint="eastAsia"/>
          </w:rPr>
          <w:t>▲</w:t>
        </w:r>
      </w:ins>
      <w:r w:rsidRPr="00F32FCC">
        <w:rPr>
          <w:rFonts w:ascii="ＭＳ ゴシック" w:hAnsi="ＭＳ ゴシック"/>
        </w:rPr>
        <w:t>Swift 4.0</w:t>
      </w:r>
      <w:ins w:id="219" w:author="Shinji Kawasaki" w:date="2016-08-19T14:33:00Z">
        <w:r w:rsidR="00422C63" w:rsidRPr="00F32FCC">
          <w:rPr>
            <w:rFonts w:ascii="ＭＳ ゴシック" w:hAnsi="ＭＳ ゴシック" w:hint="eastAsia"/>
          </w:rPr>
          <w:t>：</w:t>
        </w:r>
      </w:ins>
      <w:ins w:id="220" w:author="DA 一色" w:date="2016-08-23T02:07:00Z">
        <w:r w:rsidR="00047CEF" w:rsidRPr="00047CEF">
          <w:rPr>
            <w:rFonts w:ascii="ＭＳ ゴシック" w:hAnsi="ＭＳ ゴシック" w:hint="eastAsia"/>
          </w:rPr>
          <w:t xml:space="preserve"> </w:t>
        </w:r>
        <w:r w:rsidR="00047CEF">
          <w:rPr>
            <w:rFonts w:ascii="ＭＳ ゴシック" w:hAnsi="ＭＳ ゴシック" w:hint="eastAsia"/>
          </w:rPr>
          <w:t>▲</w:t>
        </w:r>
      </w:ins>
      <w:r w:rsidRPr="00F32FCC">
        <w:rPr>
          <w:rFonts w:ascii="ＭＳ ゴシック" w:hAnsi="ＭＳ ゴシック"/>
        </w:rPr>
        <w:t xml:space="preserve"> ABI安定</w:t>
      </w:r>
      <w:ins w:id="221" w:author="Shinji Kawasaki" w:date="2016-08-19T14:33:00Z">
        <w:r w:rsidR="00422C63" w:rsidRPr="00F32FCC">
          <w:rPr>
            <w:rFonts w:ascii="ＭＳ ゴシック" w:hAnsi="ＭＳ ゴシック" w:hint="eastAsia"/>
          </w:rPr>
          <w:t>化と</w:t>
        </w:r>
      </w:ins>
      <w:r w:rsidRPr="00F32FCC">
        <w:rPr>
          <w:rFonts w:ascii="ＭＳ ゴシック" w:hAnsi="ＭＳ ゴシック"/>
        </w:rPr>
        <w:t>ソースコード後方互換性が最優先事項</w:t>
      </w:r>
    </w:p>
    <w:p w14:paraId="290D8858" w14:textId="77777777" w:rsidR="00CB17A3" w:rsidRPr="00F32FCC" w:rsidRDefault="0018453D" w:rsidP="00CB17A3">
      <w:pPr>
        <w:rPr>
          <w:rFonts w:ascii="ＭＳ ゴシック" w:hAnsi="ＭＳ ゴシック"/>
        </w:rPr>
      </w:pPr>
      <w:r w:rsidRPr="00F32FCC">
        <w:rPr>
          <w:rFonts w:ascii="ＭＳ ゴシック" w:hAnsi="ＭＳ ゴシック" w:hint="eastAsia"/>
        </w:rPr>
        <w:t xml:space="preserve">　　－ </w:t>
      </w:r>
      <w:r w:rsidR="00CB17A3" w:rsidRPr="00F32FCC">
        <w:rPr>
          <w:rFonts w:ascii="ＭＳ ゴシック" w:hAnsi="ＭＳ ゴシック" w:hint="eastAsia"/>
        </w:rPr>
        <w:t>当初は</w:t>
      </w:r>
      <w:r w:rsidR="00CB17A3" w:rsidRPr="00F32FCC">
        <w:rPr>
          <w:rFonts w:ascii="ＭＳ ゴシック" w:hAnsi="ＭＳ ゴシック"/>
        </w:rPr>
        <w:t>3.0で予定されていたが延期された</w:t>
      </w:r>
    </w:p>
    <w:p w14:paraId="073455F0" w14:textId="77777777" w:rsidR="00CB17A3" w:rsidRPr="00F32FCC" w:rsidRDefault="00CB17A3" w:rsidP="00CB17A3">
      <w:pPr>
        <w:rPr>
          <w:rFonts w:ascii="ＭＳ ゴシック" w:hAnsi="ＭＳ ゴシック"/>
        </w:rPr>
      </w:pPr>
    </w:p>
    <w:p w14:paraId="7DD193FA" w14:textId="77777777" w:rsidR="00CB17A3" w:rsidRPr="00F32FCC" w:rsidRDefault="0018453D" w:rsidP="00CB17A3">
      <w:pPr>
        <w:rPr>
          <w:rFonts w:ascii="ＭＳ ゴシック" w:hAnsi="ＭＳ ゴシック"/>
        </w:rPr>
      </w:pPr>
      <w:r w:rsidRPr="00F32FCC">
        <w:rPr>
          <w:rFonts w:ascii="ＭＳ ゴシック" w:hAnsi="ＭＳ ゴシック" w:hint="eastAsia"/>
        </w:rPr>
        <w:t xml:space="preserve">　</w:t>
      </w:r>
      <w:r w:rsidR="00CB17A3" w:rsidRPr="00F32FCC">
        <w:rPr>
          <w:rFonts w:ascii="ＭＳ ゴシック" w:hAnsi="ＭＳ ゴシック" w:hint="eastAsia"/>
        </w:rPr>
        <w:t>初めの</w:t>
      </w:r>
      <w:r w:rsidR="00CB17A3" w:rsidRPr="00F32FCC">
        <w:rPr>
          <w:rFonts w:ascii="ＭＳ ゴシック" w:hAnsi="ＭＳ ゴシック"/>
        </w:rPr>
        <w:t>2年で高速に言語の完成度を高めて、その後の1年で互換性担保にフォーカス、というかなり効率の良い開発となっているように感じる。</w:t>
      </w:r>
    </w:p>
    <w:p w14:paraId="6C26DC12" w14:textId="77777777" w:rsidR="00CB17A3" w:rsidRPr="00F32FCC" w:rsidRDefault="00CB17A3" w:rsidP="00CB17A3">
      <w:pPr>
        <w:rPr>
          <w:rFonts w:ascii="ＭＳ ゴシック" w:hAnsi="ＭＳ ゴシック"/>
        </w:rPr>
      </w:pPr>
    </w:p>
    <w:p w14:paraId="29D5A14A" w14:textId="77777777" w:rsidR="00CB17A3" w:rsidRPr="00F32FCC" w:rsidRDefault="00CB17A3" w:rsidP="002549AF">
      <w:pPr>
        <w:pStyle w:val="Heading1"/>
        <w:spacing w:before="180" w:after="180"/>
        <w:rPr>
          <w:rFonts w:hAnsi="ＭＳ ゴシック"/>
        </w:rPr>
      </w:pPr>
      <w:r w:rsidRPr="00F32FCC">
        <w:rPr>
          <w:rFonts w:hAnsi="ＭＳ ゴシック" w:hint="eastAsia"/>
        </w:rPr>
        <w:t>■前編のまとめ</w:t>
      </w:r>
    </w:p>
    <w:p w14:paraId="03996C61" w14:textId="77777777" w:rsidR="00CB17A3" w:rsidRPr="00F32FCC" w:rsidRDefault="00CB17A3" w:rsidP="00CB17A3">
      <w:pPr>
        <w:rPr>
          <w:rFonts w:ascii="ＭＳ ゴシック" w:hAnsi="ＭＳ ゴシック"/>
        </w:rPr>
      </w:pPr>
    </w:p>
    <w:p w14:paraId="2FDF6635" w14:textId="3935E83A" w:rsidR="00DC75A1" w:rsidRPr="00F32FCC" w:rsidRDefault="0018453D" w:rsidP="00CB17A3">
      <w:pPr>
        <w:rPr>
          <w:rFonts w:ascii="ＭＳ ゴシック" w:hAnsi="ＭＳ ゴシック"/>
        </w:rPr>
      </w:pPr>
      <w:r w:rsidRPr="00F32FCC">
        <w:rPr>
          <w:rFonts w:ascii="ＭＳ ゴシック" w:hAnsi="ＭＳ ゴシック" w:hint="eastAsia"/>
        </w:rPr>
        <w:t xml:space="preserve">　</w:t>
      </w:r>
      <w:r w:rsidR="00CB17A3" w:rsidRPr="00F32FCC">
        <w:rPr>
          <w:rFonts w:ascii="ＭＳ ゴシック" w:hAnsi="ＭＳ ゴシック" w:hint="eastAsia"/>
        </w:rPr>
        <w:t>前編では、</w:t>
      </w:r>
      <w:r w:rsidR="00CB17A3" w:rsidRPr="00F32FCC">
        <w:rPr>
          <w:rFonts w:ascii="ＭＳ ゴシック" w:hAnsi="ＭＳ ゴシック"/>
        </w:rPr>
        <w:t>Swift 3.0が間近に迫った中、いつどのような内容を含んでリリースされるかについての最新情報を伝えた。こういった情報は</w:t>
      </w:r>
      <w:ins w:id="222" w:author="Shinji Kawasaki" w:date="2016-08-19T13:03:00Z">
        <w:r w:rsidR="002A14A4" w:rsidRPr="00F32FCC">
          <w:rPr>
            <w:rFonts w:ascii="ＭＳ ゴシック" w:hAnsi="ＭＳ ゴシック" w:hint="eastAsia"/>
          </w:rPr>
          <w:t>全て</w:t>
        </w:r>
      </w:ins>
      <w:r w:rsidR="00CB17A3" w:rsidRPr="00F32FCC">
        <w:rPr>
          <w:rFonts w:ascii="ＭＳ ゴシック" w:hAnsi="ＭＳ ゴシック"/>
        </w:rPr>
        <w:t>オープンになっていて誰でも深いところまで調べられる状態であり、後編ではそれら情報がどうまとめられているのかを紹介する。</w:t>
      </w:r>
    </w:p>
    <w:p w14:paraId="2860D619" w14:textId="77777777" w:rsidR="0018453D" w:rsidRPr="00F32FCC" w:rsidRDefault="0018453D" w:rsidP="00CB17A3">
      <w:pPr>
        <w:rPr>
          <w:rFonts w:ascii="ＭＳ ゴシック" w:hAnsi="ＭＳ ゴシック"/>
        </w:rPr>
      </w:pPr>
    </w:p>
    <w:sectPr w:rsidR="0018453D" w:rsidRPr="00F32FCC">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DA 一色" w:date="2016-08-23T01:33:00Z" w:initials="DA 一色">
    <w:p w14:paraId="5FA0BB7D" w14:textId="1AE22CF7" w:rsidR="00F32FCC" w:rsidRDefault="00F32FCC">
      <w:pPr>
        <w:pStyle w:val="CommentText"/>
      </w:pPr>
      <w:r>
        <w:rPr>
          <w:rStyle w:val="CommentReference"/>
        </w:rPr>
        <w:annotationRef/>
      </w:r>
      <w:r>
        <w:t>文字ばかりだと「難しい」印象を持たれやすいので、記事に</w:t>
      </w:r>
      <w:r>
        <w:rPr>
          <w:rFonts w:hint="eastAsia"/>
        </w:rPr>
        <w:t>1</w:t>
      </w:r>
      <w:r>
        <w:rPr>
          <w:rFonts w:hint="eastAsia"/>
        </w:rPr>
        <w:t>つは</w:t>
      </w:r>
      <w:r>
        <w:t>図や画像があった方がよいです（挿絵のような使い方で）。文章の説明を図としてシンプルにまとめ直して視覚的にも分かりやすくするなど。</w:t>
      </w:r>
    </w:p>
    <w:p w14:paraId="71E3BA9F" w14:textId="69DD97F4" w:rsidR="00F32FCC" w:rsidRDefault="00F32FCC">
      <w:pPr>
        <w:pStyle w:val="CommentText"/>
      </w:pPr>
      <w:r>
        <w:t>あと、</w:t>
      </w:r>
      <w:r>
        <w:rPr>
          <w:rFonts w:hint="eastAsia"/>
        </w:rPr>
        <w:t>SNS</w:t>
      </w:r>
      <w:r>
        <w:rPr>
          <w:rFonts w:hint="eastAsia"/>
        </w:rPr>
        <w:t>で公開告知する場合に使いたいという理由もあります。</w:t>
      </w:r>
      <w:r w:rsidR="00D13805">
        <w:rPr>
          <w:rFonts w:hint="eastAsia"/>
        </w:rPr>
        <w:t>記事バナーも作っていますが、それよりも記事中で使っている画像を用いた方が反応がよくなると感じていますので。</w:t>
      </w:r>
    </w:p>
    <w:p w14:paraId="751B4E2B" w14:textId="38034BA2" w:rsidR="00D13805" w:rsidRDefault="00D13805">
      <w:pPr>
        <w:pStyle w:val="CommentText"/>
      </w:pPr>
      <w:r>
        <w:t>ということで、ここに当たり障りのない画像を追加しました。</w:t>
      </w:r>
    </w:p>
  </w:comment>
  <w:comment w:id="20" w:author="Masayuki Ono" w:date="2016-08-24T21:13:00Z" w:initials="MO">
    <w:p w14:paraId="3EE8F0E5" w14:textId="3FF697B7" w:rsidR="00B941B8" w:rsidRDefault="00B941B8">
      <w:pPr>
        <w:pStyle w:val="CommentText"/>
        <w:rPr>
          <w:rFonts w:hint="eastAsia"/>
        </w:rPr>
      </w:pPr>
      <w:r>
        <w:rPr>
          <w:rStyle w:val="CommentReference"/>
        </w:rPr>
        <w:annotationRef/>
      </w:r>
      <w:r>
        <w:rPr>
          <w:rFonts w:hint="eastAsia"/>
        </w:rPr>
        <w:t>良いと思います</w:t>
      </w:r>
    </w:p>
  </w:comment>
  <w:comment w:id="83" w:author="DA 一色" w:date="2016-08-24T14:16:00Z" w:initials="DA 一色">
    <w:p w14:paraId="2E3DDE2E" w14:textId="3B01C772" w:rsidR="00022FE8" w:rsidRDefault="00022FE8">
      <w:pPr>
        <w:pStyle w:val="CommentText"/>
      </w:pPr>
      <w:r>
        <w:rPr>
          <w:rStyle w:val="CommentReference"/>
        </w:rPr>
        <w:annotationRef/>
      </w:r>
      <w:r>
        <w:t>見出しレベルを変えました。</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1B4E2B" w15:done="0"/>
  <w15:commentEx w15:paraId="2E3DDE2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26B52" w14:textId="77777777" w:rsidR="008910DB" w:rsidRDefault="008910DB" w:rsidP="00CB17A3">
      <w:r>
        <w:separator/>
      </w:r>
    </w:p>
  </w:endnote>
  <w:endnote w:type="continuationSeparator" w:id="0">
    <w:p w14:paraId="5740BBDE" w14:textId="77777777" w:rsidR="008910DB" w:rsidRDefault="008910DB" w:rsidP="00CB1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altName w:val="Ricty Bold"/>
    <w:charset w:val="80"/>
    <w:family w:val="roman"/>
    <w:pitch w:val="variable"/>
    <w:sig w:usb0="800002E7" w:usb1="2AC7FCFF"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游ゴシック Light">
    <w:altName w:val="Ricty Bold"/>
    <w:charset w:val="80"/>
    <w:family w:val="modern"/>
    <w:pitch w:val="variable"/>
    <w:sig w:usb0="E00002FF" w:usb1="2AC7FDFF" w:usb2="00000016" w:usb3="00000000" w:csb0="0002009F" w:csb1="00000000"/>
  </w:font>
  <w:font w:name="メイリオ">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Segoe UI Symbol">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9E894" w14:textId="77777777" w:rsidR="008910DB" w:rsidRDefault="008910DB" w:rsidP="00CB17A3">
      <w:r>
        <w:separator/>
      </w:r>
    </w:p>
  </w:footnote>
  <w:footnote w:type="continuationSeparator" w:id="0">
    <w:p w14:paraId="69BA8D34" w14:textId="77777777" w:rsidR="008910DB" w:rsidRDefault="008910DB" w:rsidP="00CB17A3">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 一色">
    <w15:presenceInfo w15:providerId="None" w15:userId="DA 一色"/>
  </w15:person>
  <w15:person w15:author="Shinji Kawasaki">
    <w15:presenceInfo w15:providerId="None" w15:userId="Shinji Kawasa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trackRevisions/>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693"/>
    <w:rsid w:val="00022FE8"/>
    <w:rsid w:val="00047CEF"/>
    <w:rsid w:val="000F6EF4"/>
    <w:rsid w:val="0018453D"/>
    <w:rsid w:val="002549AF"/>
    <w:rsid w:val="002A14A4"/>
    <w:rsid w:val="002B1711"/>
    <w:rsid w:val="00422C63"/>
    <w:rsid w:val="0043259C"/>
    <w:rsid w:val="00441F97"/>
    <w:rsid w:val="004A62CD"/>
    <w:rsid w:val="005757AD"/>
    <w:rsid w:val="0059307A"/>
    <w:rsid w:val="00705881"/>
    <w:rsid w:val="008910DB"/>
    <w:rsid w:val="00997116"/>
    <w:rsid w:val="00A57CD2"/>
    <w:rsid w:val="00B41F4F"/>
    <w:rsid w:val="00B6392A"/>
    <w:rsid w:val="00B941B8"/>
    <w:rsid w:val="00CB17A3"/>
    <w:rsid w:val="00D13805"/>
    <w:rsid w:val="00DC298D"/>
    <w:rsid w:val="00DC75A1"/>
    <w:rsid w:val="00E53693"/>
    <w:rsid w:val="00F32FCC"/>
    <w:rsid w:val="00FF58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033E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9AF"/>
    <w:pPr>
      <w:widowControl w:val="0"/>
      <w:jc w:val="both"/>
    </w:pPr>
    <w:rPr>
      <w:rFonts w:eastAsia="ＭＳ ゴシック"/>
    </w:rPr>
  </w:style>
  <w:style w:type="paragraph" w:styleId="Heading1">
    <w:name w:val="heading 1"/>
    <w:basedOn w:val="Normal"/>
    <w:next w:val="Normal"/>
    <w:link w:val="Heading1Char"/>
    <w:uiPriority w:val="9"/>
    <w:qFormat/>
    <w:rsid w:val="002549AF"/>
    <w:pPr>
      <w:keepNext/>
      <w:spacing w:beforeLines="50" w:before="50" w:afterLines="50" w:after="50"/>
      <w:outlineLvl w:val="0"/>
    </w:pPr>
    <w:rPr>
      <w:rFonts w:ascii="ＭＳ ゴシック" w:cstheme="majorBidi"/>
      <w:b/>
      <w:sz w:val="24"/>
      <w:szCs w:val="24"/>
      <w:u w:val="double" w:color="4472C4" w:themeColor="accent5"/>
    </w:rPr>
  </w:style>
  <w:style w:type="paragraph" w:styleId="Heading2">
    <w:name w:val="heading 2"/>
    <w:basedOn w:val="Normal"/>
    <w:next w:val="Normal"/>
    <w:link w:val="Heading2Char"/>
    <w:uiPriority w:val="9"/>
    <w:qFormat/>
    <w:rsid w:val="002549AF"/>
    <w:pPr>
      <w:keepNext/>
      <w:outlineLvl w:val="1"/>
    </w:pPr>
    <w:rPr>
      <w:rFonts w:ascii="ＭＳ ゴシック" w:hAnsi="ＭＳ ゴシック" w:cstheme="majorBidi"/>
      <w:b/>
      <w:sz w:val="23"/>
      <w:u w:val="single" w:color="4472C4" w:themeColor="accent5"/>
    </w:rPr>
  </w:style>
  <w:style w:type="paragraph" w:styleId="Heading3">
    <w:name w:val="heading 3"/>
    <w:basedOn w:val="Normal"/>
    <w:next w:val="Normal"/>
    <w:link w:val="Heading3Char"/>
    <w:uiPriority w:val="9"/>
    <w:qFormat/>
    <w:rsid w:val="002549AF"/>
    <w:pPr>
      <w:keepNext/>
      <w:spacing w:beforeLines="50" w:before="50" w:afterLines="50" w:after="50"/>
      <w:outlineLvl w:val="2"/>
    </w:pPr>
    <w:rPr>
      <w:rFonts w:ascii="ＭＳ ゴシック" w:hAnsi="ＭＳ ゴシック" w:cstheme="majorBidi"/>
      <w:b/>
      <w:u w:val="dottedHeavy" w:color="B4C6E7" w:themeColor="accent5" w:themeTint="66"/>
    </w:rPr>
  </w:style>
  <w:style w:type="paragraph" w:styleId="Heading4">
    <w:name w:val="heading 4"/>
    <w:basedOn w:val="Normal"/>
    <w:next w:val="Normal"/>
    <w:link w:val="Heading4Char"/>
    <w:uiPriority w:val="9"/>
    <w:qFormat/>
    <w:rsid w:val="002549AF"/>
    <w:pPr>
      <w:keepNext/>
      <w:spacing w:beforeLines="50" w:before="50" w:afterLines="50" w:after="50"/>
      <w:jc w:val="left"/>
      <w:outlineLvl w:val="3"/>
    </w:pPr>
    <w:rPr>
      <w:rFonts w:ascii="ＭＳ ゴシック" w:hAnsi="ＭＳ ゴシック"/>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7A3"/>
    <w:pPr>
      <w:tabs>
        <w:tab w:val="center" w:pos="4252"/>
        <w:tab w:val="right" w:pos="8504"/>
      </w:tabs>
      <w:snapToGrid w:val="0"/>
    </w:pPr>
  </w:style>
  <w:style w:type="character" w:customStyle="1" w:styleId="HeaderChar">
    <w:name w:val="Header Char"/>
    <w:basedOn w:val="DefaultParagraphFont"/>
    <w:link w:val="Header"/>
    <w:uiPriority w:val="99"/>
    <w:rsid w:val="00CB17A3"/>
  </w:style>
  <w:style w:type="paragraph" w:styleId="Footer">
    <w:name w:val="footer"/>
    <w:basedOn w:val="Normal"/>
    <w:link w:val="FooterChar"/>
    <w:uiPriority w:val="99"/>
    <w:unhideWhenUsed/>
    <w:rsid w:val="00CB17A3"/>
    <w:pPr>
      <w:tabs>
        <w:tab w:val="center" w:pos="4252"/>
        <w:tab w:val="right" w:pos="8504"/>
      </w:tabs>
      <w:snapToGrid w:val="0"/>
    </w:pPr>
  </w:style>
  <w:style w:type="character" w:customStyle="1" w:styleId="FooterChar">
    <w:name w:val="Footer Char"/>
    <w:basedOn w:val="DefaultParagraphFont"/>
    <w:link w:val="Footer"/>
    <w:uiPriority w:val="99"/>
    <w:rsid w:val="00CB17A3"/>
  </w:style>
  <w:style w:type="paragraph" w:styleId="BalloonText">
    <w:name w:val="Balloon Text"/>
    <w:basedOn w:val="Normal"/>
    <w:link w:val="BalloonTextChar"/>
    <w:uiPriority w:val="99"/>
    <w:semiHidden/>
    <w:unhideWhenUsed/>
    <w:rsid w:val="002A14A4"/>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2A14A4"/>
    <w:rPr>
      <w:rFonts w:asciiTheme="majorHAnsi" w:eastAsiaTheme="majorEastAsia" w:hAnsiTheme="majorHAnsi" w:cstheme="majorBidi"/>
      <w:sz w:val="18"/>
      <w:szCs w:val="18"/>
    </w:rPr>
  </w:style>
  <w:style w:type="character" w:styleId="CommentReference">
    <w:name w:val="annotation reference"/>
    <w:basedOn w:val="DefaultParagraphFont"/>
    <w:uiPriority w:val="99"/>
    <w:semiHidden/>
    <w:unhideWhenUsed/>
    <w:rsid w:val="002B1711"/>
    <w:rPr>
      <w:sz w:val="18"/>
      <w:szCs w:val="18"/>
    </w:rPr>
  </w:style>
  <w:style w:type="paragraph" w:styleId="CommentText">
    <w:name w:val="annotation text"/>
    <w:basedOn w:val="Normal"/>
    <w:link w:val="CommentTextChar"/>
    <w:uiPriority w:val="99"/>
    <w:unhideWhenUsed/>
    <w:rsid w:val="002B1711"/>
    <w:pPr>
      <w:jc w:val="left"/>
    </w:pPr>
  </w:style>
  <w:style w:type="character" w:customStyle="1" w:styleId="CommentTextChar">
    <w:name w:val="Comment Text Char"/>
    <w:basedOn w:val="DefaultParagraphFont"/>
    <w:link w:val="CommentText"/>
    <w:uiPriority w:val="99"/>
    <w:rsid w:val="002B1711"/>
  </w:style>
  <w:style w:type="paragraph" w:styleId="CommentSubject">
    <w:name w:val="annotation subject"/>
    <w:basedOn w:val="CommentText"/>
    <w:next w:val="CommentText"/>
    <w:link w:val="CommentSubjectChar"/>
    <w:uiPriority w:val="99"/>
    <w:semiHidden/>
    <w:unhideWhenUsed/>
    <w:rsid w:val="002B1711"/>
    <w:rPr>
      <w:b/>
      <w:bCs/>
    </w:rPr>
  </w:style>
  <w:style w:type="character" w:customStyle="1" w:styleId="CommentSubjectChar">
    <w:name w:val="Comment Subject Char"/>
    <w:basedOn w:val="CommentTextChar"/>
    <w:link w:val="CommentSubject"/>
    <w:uiPriority w:val="99"/>
    <w:semiHidden/>
    <w:rsid w:val="002B1711"/>
    <w:rPr>
      <w:b/>
      <w:bCs/>
    </w:rPr>
  </w:style>
  <w:style w:type="character" w:customStyle="1" w:styleId="Heading1Char">
    <w:name w:val="Heading 1 Char"/>
    <w:link w:val="Heading1"/>
    <w:uiPriority w:val="9"/>
    <w:rsid w:val="002549AF"/>
    <w:rPr>
      <w:rFonts w:ascii="ＭＳ ゴシック" w:eastAsia="ＭＳ ゴシック" w:cstheme="majorBidi"/>
      <w:b/>
      <w:sz w:val="24"/>
      <w:szCs w:val="24"/>
      <w:u w:val="double" w:color="4472C4" w:themeColor="accent5"/>
    </w:rPr>
  </w:style>
  <w:style w:type="character" w:customStyle="1" w:styleId="Heading2Char">
    <w:name w:val="Heading 2 Char"/>
    <w:link w:val="Heading2"/>
    <w:uiPriority w:val="9"/>
    <w:rsid w:val="002549AF"/>
    <w:rPr>
      <w:rFonts w:ascii="ＭＳ ゴシック" w:eastAsia="ＭＳ ゴシック" w:hAnsi="ＭＳ ゴシック" w:cstheme="majorBidi"/>
      <w:b/>
      <w:sz w:val="23"/>
      <w:u w:val="single" w:color="4472C4" w:themeColor="accent5"/>
    </w:rPr>
  </w:style>
  <w:style w:type="character" w:customStyle="1" w:styleId="Heading3Char">
    <w:name w:val="Heading 3 Char"/>
    <w:link w:val="Heading3"/>
    <w:uiPriority w:val="9"/>
    <w:rsid w:val="002549AF"/>
    <w:rPr>
      <w:rFonts w:ascii="ＭＳ ゴシック" w:eastAsia="ＭＳ ゴシック" w:hAnsi="ＭＳ ゴシック" w:cstheme="majorBidi"/>
      <w:b/>
      <w:u w:val="dottedHeavy" w:color="B4C6E7" w:themeColor="accent5" w:themeTint="66"/>
    </w:rPr>
  </w:style>
  <w:style w:type="paragraph" w:customStyle="1" w:styleId="a">
    <w:name w:val="紹介文"/>
    <w:link w:val="a0"/>
    <w:uiPriority w:val="12"/>
    <w:qFormat/>
    <w:rsid w:val="002549AF"/>
    <w:pPr>
      <w:spacing w:before="240" w:after="240"/>
    </w:pPr>
    <w:rPr>
      <w:rFonts w:ascii="メイリオ" w:eastAsia="メイリオ"/>
      <w:iCs/>
      <w:color w:val="404040" w:themeColor="text1" w:themeTint="BF"/>
    </w:rPr>
  </w:style>
  <w:style w:type="character" w:customStyle="1" w:styleId="a0">
    <w:name w:val="紹介文 (文字)"/>
    <w:basedOn w:val="DefaultParagraphFont"/>
    <w:link w:val="a"/>
    <w:uiPriority w:val="12"/>
    <w:rsid w:val="002549AF"/>
    <w:rPr>
      <w:rFonts w:ascii="メイリオ" w:eastAsia="メイリオ"/>
      <w:iCs/>
      <w:color w:val="404040" w:themeColor="text1" w:themeTint="BF"/>
    </w:rPr>
  </w:style>
  <w:style w:type="character" w:customStyle="1" w:styleId="Heading4Char">
    <w:name w:val="Heading 4 Char"/>
    <w:link w:val="Heading4"/>
    <w:uiPriority w:val="9"/>
    <w:rsid w:val="002549AF"/>
    <w:rPr>
      <w:rFonts w:ascii="ＭＳ ゴシック" w:eastAsia="ＭＳ ゴシック" w:hAnsi="ＭＳ ゴシック"/>
      <w:b/>
      <w:bCs/>
    </w:rPr>
  </w:style>
  <w:style w:type="paragraph" w:styleId="Caption">
    <w:name w:val="caption"/>
    <w:basedOn w:val="Normal"/>
    <w:next w:val="Normal"/>
    <w:uiPriority w:val="35"/>
    <w:semiHidden/>
    <w:unhideWhenUsed/>
    <w:qFormat/>
    <w:rsid w:val="002549AF"/>
    <w:rPr>
      <w:b/>
      <w:bCs/>
    </w:rPr>
  </w:style>
  <w:style w:type="paragraph" w:styleId="Title">
    <w:name w:val="Title"/>
    <w:aliases w:val="記事名"/>
    <w:basedOn w:val="Normal"/>
    <w:next w:val="Normal"/>
    <w:link w:val="TitleChar"/>
    <w:uiPriority w:val="10"/>
    <w:qFormat/>
    <w:rsid w:val="002549AF"/>
    <w:pPr>
      <w:spacing w:before="240" w:after="120"/>
      <w:jc w:val="left"/>
      <w:outlineLvl w:val="0"/>
    </w:pPr>
    <w:rPr>
      <w:rFonts w:ascii="Arial" w:eastAsia="メイリオ" w:hAnsi="Arial" w:cs="Times New Roman"/>
      <w:sz w:val="44"/>
      <w:szCs w:val="32"/>
    </w:rPr>
  </w:style>
  <w:style w:type="character" w:customStyle="1" w:styleId="TitleChar">
    <w:name w:val="Title Char"/>
    <w:aliases w:val="記事名 Char"/>
    <w:link w:val="Title"/>
    <w:uiPriority w:val="10"/>
    <w:rsid w:val="002549AF"/>
    <w:rPr>
      <w:rFonts w:ascii="Arial" w:eastAsia="メイリオ" w:hAnsi="Arial" w:cs="Times New Roman"/>
      <w:sz w:val="44"/>
      <w:szCs w:val="32"/>
    </w:rPr>
  </w:style>
  <w:style w:type="paragraph" w:styleId="Subtitle">
    <w:name w:val="Subtitle"/>
    <w:aliases w:val="連載名"/>
    <w:basedOn w:val="Normal"/>
    <w:next w:val="Normal"/>
    <w:link w:val="SubtitleChar"/>
    <w:uiPriority w:val="11"/>
    <w:qFormat/>
    <w:rsid w:val="002549AF"/>
    <w:pPr>
      <w:jc w:val="left"/>
      <w:outlineLvl w:val="1"/>
    </w:pPr>
    <w:rPr>
      <w:rFonts w:ascii="Arial" w:eastAsia="メイリオ" w:hAnsi="Arial" w:cs="Times New Roman"/>
      <w:b/>
      <w:color w:val="ED7D31"/>
      <w:sz w:val="28"/>
      <w:szCs w:val="24"/>
    </w:rPr>
  </w:style>
  <w:style w:type="character" w:customStyle="1" w:styleId="SubtitleChar">
    <w:name w:val="Subtitle Char"/>
    <w:aliases w:val="連載名 Char"/>
    <w:link w:val="Subtitle"/>
    <w:uiPriority w:val="11"/>
    <w:rsid w:val="002549AF"/>
    <w:rPr>
      <w:rFonts w:ascii="Arial" w:eastAsia="メイリオ" w:hAnsi="Arial" w:cs="Times New Roman"/>
      <w:b/>
      <w:color w:val="ED7D31"/>
      <w:sz w:val="28"/>
      <w:szCs w:val="24"/>
    </w:rPr>
  </w:style>
  <w:style w:type="character" w:styleId="Strong">
    <w:name w:val="Strong"/>
    <w:uiPriority w:val="22"/>
    <w:qFormat/>
    <w:rsid w:val="002549AF"/>
    <w:rPr>
      <w:b/>
      <w:bCs/>
    </w:rPr>
  </w:style>
  <w:style w:type="character" w:styleId="Emphasis">
    <w:name w:val="Emphasis"/>
    <w:uiPriority w:val="20"/>
    <w:qFormat/>
    <w:rsid w:val="002549AF"/>
    <w:rPr>
      <w:i/>
      <w:iCs/>
    </w:rPr>
  </w:style>
  <w:style w:type="paragraph" w:styleId="ListParagraph">
    <w:name w:val="List Paragraph"/>
    <w:basedOn w:val="Normal"/>
    <w:uiPriority w:val="34"/>
    <w:qFormat/>
    <w:rsid w:val="002549AF"/>
    <w:pPr>
      <w:ind w:leftChars="400" w:left="840"/>
    </w:pPr>
  </w:style>
  <w:style w:type="paragraph" w:styleId="Quote">
    <w:name w:val="Quote"/>
    <w:basedOn w:val="Normal"/>
    <w:next w:val="Normal"/>
    <w:link w:val="QuoteChar"/>
    <w:uiPriority w:val="29"/>
    <w:qFormat/>
    <w:rsid w:val="002549AF"/>
    <w:pPr>
      <w:spacing w:before="200" w:after="160"/>
      <w:ind w:left="864" w:right="864"/>
      <w:jc w:val="center"/>
    </w:pPr>
    <w:rPr>
      <w:i/>
      <w:iCs/>
      <w:color w:val="404040" w:themeColor="text1" w:themeTint="BF"/>
    </w:rPr>
  </w:style>
  <w:style w:type="character" w:customStyle="1" w:styleId="QuoteChar">
    <w:name w:val="Quote Char"/>
    <w:link w:val="Quote"/>
    <w:uiPriority w:val="29"/>
    <w:rsid w:val="002549AF"/>
    <w:rPr>
      <w:rFonts w:eastAsia="ＭＳ ゴシック"/>
      <w:i/>
      <w:iCs/>
      <w:color w:val="404040" w:themeColor="text1" w:themeTint="BF"/>
    </w:rPr>
  </w:style>
  <w:style w:type="paragraph" w:styleId="IntenseQuote">
    <w:name w:val="Intense Quote"/>
    <w:basedOn w:val="Normal"/>
    <w:next w:val="Normal"/>
    <w:link w:val="IntenseQuoteChar"/>
    <w:uiPriority w:val="30"/>
    <w:qFormat/>
    <w:rsid w:val="002549A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link w:val="IntenseQuote"/>
    <w:uiPriority w:val="30"/>
    <w:rsid w:val="002549AF"/>
    <w:rPr>
      <w:rFonts w:eastAsia="ＭＳ ゴシック"/>
      <w:i/>
      <w:iCs/>
      <w:color w:val="5B9BD5" w:themeColor="accent1"/>
    </w:rPr>
  </w:style>
  <w:style w:type="character" w:styleId="SubtleEmphasis">
    <w:name w:val="Subtle Emphasis"/>
    <w:uiPriority w:val="19"/>
    <w:qFormat/>
    <w:rsid w:val="002549AF"/>
    <w:rPr>
      <w:i/>
      <w:iCs/>
      <w:color w:val="404040" w:themeColor="text1" w:themeTint="BF"/>
    </w:rPr>
  </w:style>
  <w:style w:type="character" w:styleId="IntenseEmphasis">
    <w:name w:val="Intense Emphasis"/>
    <w:uiPriority w:val="21"/>
    <w:qFormat/>
    <w:rsid w:val="002549AF"/>
    <w:rPr>
      <w:i/>
      <w:iCs/>
      <w:color w:val="5B9BD5" w:themeColor="accent1"/>
    </w:rPr>
  </w:style>
  <w:style w:type="character" w:styleId="SubtleReference">
    <w:name w:val="Subtle Reference"/>
    <w:uiPriority w:val="31"/>
    <w:qFormat/>
    <w:rsid w:val="002549AF"/>
    <w:rPr>
      <w:smallCaps/>
      <w:color w:val="5A5A5A" w:themeColor="text1" w:themeTint="A5"/>
    </w:rPr>
  </w:style>
  <w:style w:type="character" w:styleId="IntenseReference">
    <w:name w:val="Intense Reference"/>
    <w:uiPriority w:val="32"/>
    <w:qFormat/>
    <w:rsid w:val="002549AF"/>
    <w:rPr>
      <w:b/>
      <w:bCs/>
      <w:smallCaps/>
      <w:color w:val="5B9BD5" w:themeColor="accent1"/>
      <w:spacing w:val="5"/>
    </w:rPr>
  </w:style>
  <w:style w:type="character" w:styleId="BookTitle">
    <w:name w:val="Book Title"/>
    <w:uiPriority w:val="33"/>
    <w:qFormat/>
    <w:rsid w:val="002549AF"/>
    <w:rPr>
      <w:b/>
      <w:bCs/>
      <w:i/>
      <w:iCs/>
      <w:spacing w:val="5"/>
    </w:rPr>
  </w:style>
  <w:style w:type="paragraph" w:styleId="TOCHeading">
    <w:name w:val="TOC Heading"/>
    <w:basedOn w:val="Heading1"/>
    <w:next w:val="Normal"/>
    <w:uiPriority w:val="39"/>
    <w:semiHidden/>
    <w:unhideWhenUsed/>
    <w:qFormat/>
    <w:rsid w:val="002549AF"/>
    <w:pPr>
      <w:outlineLvl w:val="9"/>
    </w:pPr>
    <w:rPr>
      <w:rFonts w:asciiTheme="majorHAnsi" w:eastAsiaTheme="majorEastAsia" w:hAnsiTheme="majorHAnsi"/>
    </w:rPr>
  </w:style>
  <w:style w:type="paragraph" w:styleId="Revision">
    <w:name w:val="Revision"/>
    <w:hidden/>
    <w:uiPriority w:val="99"/>
    <w:semiHidden/>
    <w:rsid w:val="00B941B8"/>
    <w:rPr>
      <w:rFonts w:eastAsia="ＭＳ ゴシック"/>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9AF"/>
    <w:pPr>
      <w:widowControl w:val="0"/>
      <w:jc w:val="both"/>
    </w:pPr>
    <w:rPr>
      <w:rFonts w:eastAsia="ＭＳ ゴシック"/>
    </w:rPr>
  </w:style>
  <w:style w:type="paragraph" w:styleId="Heading1">
    <w:name w:val="heading 1"/>
    <w:basedOn w:val="Normal"/>
    <w:next w:val="Normal"/>
    <w:link w:val="Heading1Char"/>
    <w:uiPriority w:val="9"/>
    <w:qFormat/>
    <w:rsid w:val="002549AF"/>
    <w:pPr>
      <w:keepNext/>
      <w:spacing w:beforeLines="50" w:before="50" w:afterLines="50" w:after="50"/>
      <w:outlineLvl w:val="0"/>
    </w:pPr>
    <w:rPr>
      <w:rFonts w:ascii="ＭＳ ゴシック" w:cstheme="majorBidi"/>
      <w:b/>
      <w:sz w:val="24"/>
      <w:szCs w:val="24"/>
      <w:u w:val="double" w:color="4472C4" w:themeColor="accent5"/>
    </w:rPr>
  </w:style>
  <w:style w:type="paragraph" w:styleId="Heading2">
    <w:name w:val="heading 2"/>
    <w:basedOn w:val="Normal"/>
    <w:next w:val="Normal"/>
    <w:link w:val="Heading2Char"/>
    <w:uiPriority w:val="9"/>
    <w:qFormat/>
    <w:rsid w:val="002549AF"/>
    <w:pPr>
      <w:keepNext/>
      <w:outlineLvl w:val="1"/>
    </w:pPr>
    <w:rPr>
      <w:rFonts w:ascii="ＭＳ ゴシック" w:hAnsi="ＭＳ ゴシック" w:cstheme="majorBidi"/>
      <w:b/>
      <w:sz w:val="23"/>
      <w:u w:val="single" w:color="4472C4" w:themeColor="accent5"/>
    </w:rPr>
  </w:style>
  <w:style w:type="paragraph" w:styleId="Heading3">
    <w:name w:val="heading 3"/>
    <w:basedOn w:val="Normal"/>
    <w:next w:val="Normal"/>
    <w:link w:val="Heading3Char"/>
    <w:uiPriority w:val="9"/>
    <w:qFormat/>
    <w:rsid w:val="002549AF"/>
    <w:pPr>
      <w:keepNext/>
      <w:spacing w:beforeLines="50" w:before="50" w:afterLines="50" w:after="50"/>
      <w:outlineLvl w:val="2"/>
    </w:pPr>
    <w:rPr>
      <w:rFonts w:ascii="ＭＳ ゴシック" w:hAnsi="ＭＳ ゴシック" w:cstheme="majorBidi"/>
      <w:b/>
      <w:u w:val="dottedHeavy" w:color="B4C6E7" w:themeColor="accent5" w:themeTint="66"/>
    </w:rPr>
  </w:style>
  <w:style w:type="paragraph" w:styleId="Heading4">
    <w:name w:val="heading 4"/>
    <w:basedOn w:val="Normal"/>
    <w:next w:val="Normal"/>
    <w:link w:val="Heading4Char"/>
    <w:uiPriority w:val="9"/>
    <w:qFormat/>
    <w:rsid w:val="002549AF"/>
    <w:pPr>
      <w:keepNext/>
      <w:spacing w:beforeLines="50" w:before="50" w:afterLines="50" w:after="50"/>
      <w:jc w:val="left"/>
      <w:outlineLvl w:val="3"/>
    </w:pPr>
    <w:rPr>
      <w:rFonts w:ascii="ＭＳ ゴシック" w:hAnsi="ＭＳ ゴシック"/>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7A3"/>
    <w:pPr>
      <w:tabs>
        <w:tab w:val="center" w:pos="4252"/>
        <w:tab w:val="right" w:pos="8504"/>
      </w:tabs>
      <w:snapToGrid w:val="0"/>
    </w:pPr>
  </w:style>
  <w:style w:type="character" w:customStyle="1" w:styleId="HeaderChar">
    <w:name w:val="Header Char"/>
    <w:basedOn w:val="DefaultParagraphFont"/>
    <w:link w:val="Header"/>
    <w:uiPriority w:val="99"/>
    <w:rsid w:val="00CB17A3"/>
  </w:style>
  <w:style w:type="paragraph" w:styleId="Footer">
    <w:name w:val="footer"/>
    <w:basedOn w:val="Normal"/>
    <w:link w:val="FooterChar"/>
    <w:uiPriority w:val="99"/>
    <w:unhideWhenUsed/>
    <w:rsid w:val="00CB17A3"/>
    <w:pPr>
      <w:tabs>
        <w:tab w:val="center" w:pos="4252"/>
        <w:tab w:val="right" w:pos="8504"/>
      </w:tabs>
      <w:snapToGrid w:val="0"/>
    </w:pPr>
  </w:style>
  <w:style w:type="character" w:customStyle="1" w:styleId="FooterChar">
    <w:name w:val="Footer Char"/>
    <w:basedOn w:val="DefaultParagraphFont"/>
    <w:link w:val="Footer"/>
    <w:uiPriority w:val="99"/>
    <w:rsid w:val="00CB17A3"/>
  </w:style>
  <w:style w:type="paragraph" w:styleId="BalloonText">
    <w:name w:val="Balloon Text"/>
    <w:basedOn w:val="Normal"/>
    <w:link w:val="BalloonTextChar"/>
    <w:uiPriority w:val="99"/>
    <w:semiHidden/>
    <w:unhideWhenUsed/>
    <w:rsid w:val="002A14A4"/>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2A14A4"/>
    <w:rPr>
      <w:rFonts w:asciiTheme="majorHAnsi" w:eastAsiaTheme="majorEastAsia" w:hAnsiTheme="majorHAnsi" w:cstheme="majorBidi"/>
      <w:sz w:val="18"/>
      <w:szCs w:val="18"/>
    </w:rPr>
  </w:style>
  <w:style w:type="character" w:styleId="CommentReference">
    <w:name w:val="annotation reference"/>
    <w:basedOn w:val="DefaultParagraphFont"/>
    <w:uiPriority w:val="99"/>
    <w:semiHidden/>
    <w:unhideWhenUsed/>
    <w:rsid w:val="002B1711"/>
    <w:rPr>
      <w:sz w:val="18"/>
      <w:szCs w:val="18"/>
    </w:rPr>
  </w:style>
  <w:style w:type="paragraph" w:styleId="CommentText">
    <w:name w:val="annotation text"/>
    <w:basedOn w:val="Normal"/>
    <w:link w:val="CommentTextChar"/>
    <w:uiPriority w:val="99"/>
    <w:unhideWhenUsed/>
    <w:rsid w:val="002B1711"/>
    <w:pPr>
      <w:jc w:val="left"/>
    </w:pPr>
  </w:style>
  <w:style w:type="character" w:customStyle="1" w:styleId="CommentTextChar">
    <w:name w:val="Comment Text Char"/>
    <w:basedOn w:val="DefaultParagraphFont"/>
    <w:link w:val="CommentText"/>
    <w:uiPriority w:val="99"/>
    <w:rsid w:val="002B1711"/>
  </w:style>
  <w:style w:type="paragraph" w:styleId="CommentSubject">
    <w:name w:val="annotation subject"/>
    <w:basedOn w:val="CommentText"/>
    <w:next w:val="CommentText"/>
    <w:link w:val="CommentSubjectChar"/>
    <w:uiPriority w:val="99"/>
    <w:semiHidden/>
    <w:unhideWhenUsed/>
    <w:rsid w:val="002B1711"/>
    <w:rPr>
      <w:b/>
      <w:bCs/>
    </w:rPr>
  </w:style>
  <w:style w:type="character" w:customStyle="1" w:styleId="CommentSubjectChar">
    <w:name w:val="Comment Subject Char"/>
    <w:basedOn w:val="CommentTextChar"/>
    <w:link w:val="CommentSubject"/>
    <w:uiPriority w:val="99"/>
    <w:semiHidden/>
    <w:rsid w:val="002B1711"/>
    <w:rPr>
      <w:b/>
      <w:bCs/>
    </w:rPr>
  </w:style>
  <w:style w:type="character" w:customStyle="1" w:styleId="Heading1Char">
    <w:name w:val="Heading 1 Char"/>
    <w:link w:val="Heading1"/>
    <w:uiPriority w:val="9"/>
    <w:rsid w:val="002549AF"/>
    <w:rPr>
      <w:rFonts w:ascii="ＭＳ ゴシック" w:eastAsia="ＭＳ ゴシック" w:cstheme="majorBidi"/>
      <w:b/>
      <w:sz w:val="24"/>
      <w:szCs w:val="24"/>
      <w:u w:val="double" w:color="4472C4" w:themeColor="accent5"/>
    </w:rPr>
  </w:style>
  <w:style w:type="character" w:customStyle="1" w:styleId="Heading2Char">
    <w:name w:val="Heading 2 Char"/>
    <w:link w:val="Heading2"/>
    <w:uiPriority w:val="9"/>
    <w:rsid w:val="002549AF"/>
    <w:rPr>
      <w:rFonts w:ascii="ＭＳ ゴシック" w:eastAsia="ＭＳ ゴシック" w:hAnsi="ＭＳ ゴシック" w:cstheme="majorBidi"/>
      <w:b/>
      <w:sz w:val="23"/>
      <w:u w:val="single" w:color="4472C4" w:themeColor="accent5"/>
    </w:rPr>
  </w:style>
  <w:style w:type="character" w:customStyle="1" w:styleId="Heading3Char">
    <w:name w:val="Heading 3 Char"/>
    <w:link w:val="Heading3"/>
    <w:uiPriority w:val="9"/>
    <w:rsid w:val="002549AF"/>
    <w:rPr>
      <w:rFonts w:ascii="ＭＳ ゴシック" w:eastAsia="ＭＳ ゴシック" w:hAnsi="ＭＳ ゴシック" w:cstheme="majorBidi"/>
      <w:b/>
      <w:u w:val="dottedHeavy" w:color="B4C6E7" w:themeColor="accent5" w:themeTint="66"/>
    </w:rPr>
  </w:style>
  <w:style w:type="paragraph" w:customStyle="1" w:styleId="a">
    <w:name w:val="紹介文"/>
    <w:link w:val="a0"/>
    <w:uiPriority w:val="12"/>
    <w:qFormat/>
    <w:rsid w:val="002549AF"/>
    <w:pPr>
      <w:spacing w:before="240" w:after="240"/>
    </w:pPr>
    <w:rPr>
      <w:rFonts w:ascii="メイリオ" w:eastAsia="メイリオ"/>
      <w:iCs/>
      <w:color w:val="404040" w:themeColor="text1" w:themeTint="BF"/>
    </w:rPr>
  </w:style>
  <w:style w:type="character" w:customStyle="1" w:styleId="a0">
    <w:name w:val="紹介文 (文字)"/>
    <w:basedOn w:val="DefaultParagraphFont"/>
    <w:link w:val="a"/>
    <w:uiPriority w:val="12"/>
    <w:rsid w:val="002549AF"/>
    <w:rPr>
      <w:rFonts w:ascii="メイリオ" w:eastAsia="メイリオ"/>
      <w:iCs/>
      <w:color w:val="404040" w:themeColor="text1" w:themeTint="BF"/>
    </w:rPr>
  </w:style>
  <w:style w:type="character" w:customStyle="1" w:styleId="Heading4Char">
    <w:name w:val="Heading 4 Char"/>
    <w:link w:val="Heading4"/>
    <w:uiPriority w:val="9"/>
    <w:rsid w:val="002549AF"/>
    <w:rPr>
      <w:rFonts w:ascii="ＭＳ ゴシック" w:eastAsia="ＭＳ ゴシック" w:hAnsi="ＭＳ ゴシック"/>
      <w:b/>
      <w:bCs/>
    </w:rPr>
  </w:style>
  <w:style w:type="paragraph" w:styleId="Caption">
    <w:name w:val="caption"/>
    <w:basedOn w:val="Normal"/>
    <w:next w:val="Normal"/>
    <w:uiPriority w:val="35"/>
    <w:semiHidden/>
    <w:unhideWhenUsed/>
    <w:qFormat/>
    <w:rsid w:val="002549AF"/>
    <w:rPr>
      <w:b/>
      <w:bCs/>
    </w:rPr>
  </w:style>
  <w:style w:type="paragraph" w:styleId="Title">
    <w:name w:val="Title"/>
    <w:aliases w:val="記事名"/>
    <w:basedOn w:val="Normal"/>
    <w:next w:val="Normal"/>
    <w:link w:val="TitleChar"/>
    <w:uiPriority w:val="10"/>
    <w:qFormat/>
    <w:rsid w:val="002549AF"/>
    <w:pPr>
      <w:spacing w:before="240" w:after="120"/>
      <w:jc w:val="left"/>
      <w:outlineLvl w:val="0"/>
    </w:pPr>
    <w:rPr>
      <w:rFonts w:ascii="Arial" w:eastAsia="メイリオ" w:hAnsi="Arial" w:cs="Times New Roman"/>
      <w:sz w:val="44"/>
      <w:szCs w:val="32"/>
    </w:rPr>
  </w:style>
  <w:style w:type="character" w:customStyle="1" w:styleId="TitleChar">
    <w:name w:val="Title Char"/>
    <w:aliases w:val="記事名 Char"/>
    <w:link w:val="Title"/>
    <w:uiPriority w:val="10"/>
    <w:rsid w:val="002549AF"/>
    <w:rPr>
      <w:rFonts w:ascii="Arial" w:eastAsia="メイリオ" w:hAnsi="Arial" w:cs="Times New Roman"/>
      <w:sz w:val="44"/>
      <w:szCs w:val="32"/>
    </w:rPr>
  </w:style>
  <w:style w:type="paragraph" w:styleId="Subtitle">
    <w:name w:val="Subtitle"/>
    <w:aliases w:val="連載名"/>
    <w:basedOn w:val="Normal"/>
    <w:next w:val="Normal"/>
    <w:link w:val="SubtitleChar"/>
    <w:uiPriority w:val="11"/>
    <w:qFormat/>
    <w:rsid w:val="002549AF"/>
    <w:pPr>
      <w:jc w:val="left"/>
      <w:outlineLvl w:val="1"/>
    </w:pPr>
    <w:rPr>
      <w:rFonts w:ascii="Arial" w:eastAsia="メイリオ" w:hAnsi="Arial" w:cs="Times New Roman"/>
      <w:b/>
      <w:color w:val="ED7D31"/>
      <w:sz w:val="28"/>
      <w:szCs w:val="24"/>
    </w:rPr>
  </w:style>
  <w:style w:type="character" w:customStyle="1" w:styleId="SubtitleChar">
    <w:name w:val="Subtitle Char"/>
    <w:aliases w:val="連載名 Char"/>
    <w:link w:val="Subtitle"/>
    <w:uiPriority w:val="11"/>
    <w:rsid w:val="002549AF"/>
    <w:rPr>
      <w:rFonts w:ascii="Arial" w:eastAsia="メイリオ" w:hAnsi="Arial" w:cs="Times New Roman"/>
      <w:b/>
      <w:color w:val="ED7D31"/>
      <w:sz w:val="28"/>
      <w:szCs w:val="24"/>
    </w:rPr>
  </w:style>
  <w:style w:type="character" w:styleId="Strong">
    <w:name w:val="Strong"/>
    <w:uiPriority w:val="22"/>
    <w:qFormat/>
    <w:rsid w:val="002549AF"/>
    <w:rPr>
      <w:b/>
      <w:bCs/>
    </w:rPr>
  </w:style>
  <w:style w:type="character" w:styleId="Emphasis">
    <w:name w:val="Emphasis"/>
    <w:uiPriority w:val="20"/>
    <w:qFormat/>
    <w:rsid w:val="002549AF"/>
    <w:rPr>
      <w:i/>
      <w:iCs/>
    </w:rPr>
  </w:style>
  <w:style w:type="paragraph" w:styleId="ListParagraph">
    <w:name w:val="List Paragraph"/>
    <w:basedOn w:val="Normal"/>
    <w:uiPriority w:val="34"/>
    <w:qFormat/>
    <w:rsid w:val="002549AF"/>
    <w:pPr>
      <w:ind w:leftChars="400" w:left="840"/>
    </w:pPr>
  </w:style>
  <w:style w:type="paragraph" w:styleId="Quote">
    <w:name w:val="Quote"/>
    <w:basedOn w:val="Normal"/>
    <w:next w:val="Normal"/>
    <w:link w:val="QuoteChar"/>
    <w:uiPriority w:val="29"/>
    <w:qFormat/>
    <w:rsid w:val="002549AF"/>
    <w:pPr>
      <w:spacing w:before="200" w:after="160"/>
      <w:ind w:left="864" w:right="864"/>
      <w:jc w:val="center"/>
    </w:pPr>
    <w:rPr>
      <w:i/>
      <w:iCs/>
      <w:color w:val="404040" w:themeColor="text1" w:themeTint="BF"/>
    </w:rPr>
  </w:style>
  <w:style w:type="character" w:customStyle="1" w:styleId="QuoteChar">
    <w:name w:val="Quote Char"/>
    <w:link w:val="Quote"/>
    <w:uiPriority w:val="29"/>
    <w:rsid w:val="002549AF"/>
    <w:rPr>
      <w:rFonts w:eastAsia="ＭＳ ゴシック"/>
      <w:i/>
      <w:iCs/>
      <w:color w:val="404040" w:themeColor="text1" w:themeTint="BF"/>
    </w:rPr>
  </w:style>
  <w:style w:type="paragraph" w:styleId="IntenseQuote">
    <w:name w:val="Intense Quote"/>
    <w:basedOn w:val="Normal"/>
    <w:next w:val="Normal"/>
    <w:link w:val="IntenseQuoteChar"/>
    <w:uiPriority w:val="30"/>
    <w:qFormat/>
    <w:rsid w:val="002549A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link w:val="IntenseQuote"/>
    <w:uiPriority w:val="30"/>
    <w:rsid w:val="002549AF"/>
    <w:rPr>
      <w:rFonts w:eastAsia="ＭＳ ゴシック"/>
      <w:i/>
      <w:iCs/>
      <w:color w:val="5B9BD5" w:themeColor="accent1"/>
    </w:rPr>
  </w:style>
  <w:style w:type="character" w:styleId="SubtleEmphasis">
    <w:name w:val="Subtle Emphasis"/>
    <w:uiPriority w:val="19"/>
    <w:qFormat/>
    <w:rsid w:val="002549AF"/>
    <w:rPr>
      <w:i/>
      <w:iCs/>
      <w:color w:val="404040" w:themeColor="text1" w:themeTint="BF"/>
    </w:rPr>
  </w:style>
  <w:style w:type="character" w:styleId="IntenseEmphasis">
    <w:name w:val="Intense Emphasis"/>
    <w:uiPriority w:val="21"/>
    <w:qFormat/>
    <w:rsid w:val="002549AF"/>
    <w:rPr>
      <w:i/>
      <w:iCs/>
      <w:color w:val="5B9BD5" w:themeColor="accent1"/>
    </w:rPr>
  </w:style>
  <w:style w:type="character" w:styleId="SubtleReference">
    <w:name w:val="Subtle Reference"/>
    <w:uiPriority w:val="31"/>
    <w:qFormat/>
    <w:rsid w:val="002549AF"/>
    <w:rPr>
      <w:smallCaps/>
      <w:color w:val="5A5A5A" w:themeColor="text1" w:themeTint="A5"/>
    </w:rPr>
  </w:style>
  <w:style w:type="character" w:styleId="IntenseReference">
    <w:name w:val="Intense Reference"/>
    <w:uiPriority w:val="32"/>
    <w:qFormat/>
    <w:rsid w:val="002549AF"/>
    <w:rPr>
      <w:b/>
      <w:bCs/>
      <w:smallCaps/>
      <w:color w:val="5B9BD5" w:themeColor="accent1"/>
      <w:spacing w:val="5"/>
    </w:rPr>
  </w:style>
  <w:style w:type="character" w:styleId="BookTitle">
    <w:name w:val="Book Title"/>
    <w:uiPriority w:val="33"/>
    <w:qFormat/>
    <w:rsid w:val="002549AF"/>
    <w:rPr>
      <w:b/>
      <w:bCs/>
      <w:i/>
      <w:iCs/>
      <w:spacing w:val="5"/>
    </w:rPr>
  </w:style>
  <w:style w:type="paragraph" w:styleId="TOCHeading">
    <w:name w:val="TOC Heading"/>
    <w:basedOn w:val="Heading1"/>
    <w:next w:val="Normal"/>
    <w:uiPriority w:val="39"/>
    <w:semiHidden/>
    <w:unhideWhenUsed/>
    <w:qFormat/>
    <w:rsid w:val="002549AF"/>
    <w:pPr>
      <w:outlineLvl w:val="9"/>
    </w:pPr>
    <w:rPr>
      <w:rFonts w:asciiTheme="majorHAnsi" w:eastAsiaTheme="majorEastAsia" w:hAnsiTheme="majorHAnsi"/>
    </w:rPr>
  </w:style>
  <w:style w:type="paragraph" w:styleId="Revision">
    <w:name w:val="Revision"/>
    <w:hidden/>
    <w:uiPriority w:val="99"/>
    <w:semiHidden/>
    <w:rsid w:val="00B941B8"/>
    <w:rPr>
      <w:rFonts w:eastAsia="ＭＳ ゴシック"/>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3</Pages>
  <Words>1061</Words>
  <Characters>6053</Characters>
  <Application>Microsoft Macintosh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Shinji Kawasaki</dc:creator>
  <cp:keywords/>
  <dc:description/>
  <cp:lastModifiedBy>Masayuki Ono</cp:lastModifiedBy>
  <cp:revision>8</cp:revision>
  <dcterms:created xsi:type="dcterms:W3CDTF">2016-08-19T02:28:00Z</dcterms:created>
  <dcterms:modified xsi:type="dcterms:W3CDTF">2016-08-24T12:15:00Z</dcterms:modified>
</cp:coreProperties>
</file>