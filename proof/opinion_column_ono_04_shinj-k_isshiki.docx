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70BD56" w14:textId="77777777" w:rsidR="00683896" w:rsidRPr="00664DF3" w:rsidRDefault="00683896" w:rsidP="00664DF3">
      <w:pPr>
        <w:pStyle w:val="Subtitle"/>
      </w:pPr>
      <w:r w:rsidRPr="00664DF3">
        <w:t>Build Insider</w:t>
      </w:r>
      <w:r w:rsidRPr="00664DF3">
        <w:t>オピニオン：小野将之（</w:t>
      </w:r>
      <w:r w:rsidRPr="00664DF3">
        <w:rPr>
          <w:rFonts w:hint="eastAsia"/>
        </w:rPr>
        <w:t>4</w:t>
      </w:r>
      <w:r w:rsidRPr="00664DF3">
        <w:t>）</w:t>
      </w:r>
    </w:p>
    <w:p w14:paraId="111C5E97" w14:textId="25F060E6" w:rsidR="00726858" w:rsidRPr="00664DF3" w:rsidRDefault="00726858" w:rsidP="00664DF3">
      <w:pPr>
        <w:pStyle w:val="Title"/>
      </w:pPr>
      <w:r w:rsidRPr="00664DF3">
        <w:t>Swift 3.0</w:t>
      </w:r>
      <w:r w:rsidRPr="00664DF3">
        <w:t>でなぜ「</w:t>
      </w:r>
      <w:r w:rsidRPr="00664DF3">
        <w:t>C</w:t>
      </w:r>
      <w:r w:rsidRPr="00664DF3">
        <w:t>スタイルの</w:t>
      </w:r>
      <w:r w:rsidRPr="00664DF3">
        <w:t>for</w:t>
      </w:r>
      <w:r w:rsidRPr="00664DF3">
        <w:t>ループ」「</w:t>
      </w:r>
      <w:r w:rsidRPr="00664DF3">
        <w:t>++</w:t>
      </w:r>
      <w:ins w:id="0" w:author="Shinji Kawasaki" w:date="2016-09-15T20:20:00Z">
        <w:r w:rsidR="00E7337E" w:rsidRPr="00664DF3">
          <w:rPr>
            <w:rFonts w:hint="eastAsia"/>
          </w:rPr>
          <w:t>／</w:t>
        </w:r>
      </w:ins>
      <w:r w:rsidRPr="00664DF3">
        <w:t>--</w:t>
      </w:r>
      <w:r w:rsidRPr="00664DF3">
        <w:t>演算子」などの仕様が廃止されたのか</w:t>
      </w:r>
    </w:p>
    <w:p w14:paraId="0865923D" w14:textId="77777777" w:rsidR="00726858" w:rsidRPr="00664DF3" w:rsidRDefault="00726858" w:rsidP="00726858">
      <w:pPr>
        <w:rPr>
          <w:rFonts w:ascii="ＭＳ ゴシック" w:hAnsi="ＭＳ ゴシック"/>
        </w:rPr>
      </w:pPr>
    </w:p>
    <w:p w14:paraId="3BA7D74C" w14:textId="463B5268" w:rsidR="00683896" w:rsidRPr="00664DF3" w:rsidRDefault="00E7337E" w:rsidP="00664DF3">
      <w:pPr>
        <w:pStyle w:val="a"/>
      </w:pPr>
      <w:ins w:id="1" w:author="Shinji Kawasaki" w:date="2016-09-15T20:21:00Z">
        <w:r w:rsidRPr="00664DF3">
          <w:rPr>
            <w:rFonts w:hint="eastAsia"/>
          </w:rPr>
          <w:t>大規模な破壊的変更が行われる最終的な</w:t>
        </w:r>
      </w:ins>
      <w:ins w:id="2" w:author="Shinji Kawasaki" w:date="2016-09-15T20:22:00Z">
        <w:r w:rsidRPr="00664DF3">
          <w:rPr>
            <w:rFonts w:hint="eastAsia"/>
          </w:rPr>
          <w:t>バージョンといわれているSwift 3.0</w:t>
        </w:r>
      </w:ins>
      <w:ins w:id="3" w:author="DA 一色" w:date="2016-09-16T18:19:00Z">
        <w:r w:rsidR="00664DF3">
          <w:rPr>
            <w:rFonts w:hint="eastAsia"/>
          </w:rPr>
          <w:t>がついに正式リリース。</w:t>
        </w:r>
        <w:r w:rsidR="0015158F">
          <w:rPr>
            <w:rFonts w:hint="eastAsia"/>
          </w:rPr>
          <w:t>多数の変更から「</w:t>
        </w:r>
      </w:ins>
      <w:ins w:id="4" w:author="DA 一色" w:date="2016-09-16T18:17:00Z">
        <w:r w:rsidR="00664DF3" w:rsidRPr="00664DF3">
          <w:rPr>
            <w:rFonts w:hint="eastAsia"/>
          </w:rPr>
          <w:t>廃止</w:t>
        </w:r>
      </w:ins>
      <w:ins w:id="5" w:author="DA 一色" w:date="2016-09-16T18:19:00Z">
        <w:r w:rsidR="0015158F">
          <w:rPr>
            <w:rFonts w:hint="eastAsia"/>
          </w:rPr>
          <w:t>」</w:t>
        </w:r>
      </w:ins>
      <w:ins w:id="6" w:author="DA 一色" w:date="2016-09-16T18:17:00Z">
        <w:r w:rsidR="00664DF3" w:rsidRPr="00664DF3">
          <w:rPr>
            <w:rFonts w:hint="eastAsia"/>
          </w:rPr>
          <w:t>となった言語仕様にフォーカスを当て説明する。</w:t>
        </w:r>
      </w:ins>
    </w:p>
    <w:p w14:paraId="30FB4DBC" w14:textId="77777777" w:rsidR="00683896" w:rsidRPr="00664DF3" w:rsidRDefault="00683896" w:rsidP="00726858">
      <w:pPr>
        <w:rPr>
          <w:rFonts w:ascii="ＭＳ ゴシック" w:hAnsi="ＭＳ ゴシック"/>
        </w:rPr>
      </w:pPr>
    </w:p>
    <w:p w14:paraId="33E1F7F2" w14:textId="77777777" w:rsidR="00683896" w:rsidRPr="00664DF3" w:rsidRDefault="00683896" w:rsidP="00683896">
      <w:pPr>
        <w:rPr>
          <w:rFonts w:ascii="ＭＳ ゴシック" w:hAnsi="ＭＳ ゴシック"/>
        </w:rPr>
      </w:pPr>
      <w:r w:rsidRPr="00664DF3">
        <w:rPr>
          <w:rFonts w:ascii="ＭＳ ゴシック" w:hAnsi="ＭＳ ゴシック" w:hint="eastAsia"/>
        </w:rPr>
        <w:t>小野</w:t>
      </w:r>
      <w:r w:rsidRPr="00664DF3">
        <w:rPr>
          <w:rFonts w:ascii="ＭＳ ゴシック" w:hAnsi="ＭＳ ゴシック"/>
        </w:rPr>
        <w:t xml:space="preserve"> 将之</w:t>
      </w:r>
    </w:p>
    <w:p w14:paraId="7EF1BFCC" w14:textId="77777777" w:rsidR="00683896" w:rsidRPr="00664DF3" w:rsidRDefault="00683896" w:rsidP="00683896">
      <w:pPr>
        <w:rPr>
          <w:rFonts w:ascii="ＭＳ ゴシック" w:hAnsi="ＭＳ ゴシック"/>
        </w:rPr>
      </w:pPr>
      <w:r w:rsidRPr="00664DF3">
        <w:rPr>
          <w:rFonts w:ascii="ＭＳ ゴシック" w:hAnsi="ＭＳ ゴシック"/>
        </w:rPr>
        <w:t>2016/0</w:t>
      </w:r>
      <w:r w:rsidRPr="00664DF3">
        <w:rPr>
          <w:rFonts w:ascii="ＭＳ ゴシック" w:hAnsi="ＭＳ ゴシック" w:hint="eastAsia"/>
        </w:rPr>
        <w:t>9</w:t>
      </w:r>
      <w:r w:rsidRPr="00664DF3">
        <w:rPr>
          <w:rFonts w:ascii="ＭＳ ゴシック" w:hAnsi="ＭＳ ゴシック"/>
        </w:rPr>
        <w:t>/xx</w:t>
      </w:r>
    </w:p>
    <w:p w14:paraId="1B5800DA" w14:textId="77777777" w:rsidR="00683896" w:rsidRPr="00664DF3" w:rsidRDefault="00683896" w:rsidP="00726858">
      <w:pPr>
        <w:rPr>
          <w:rFonts w:ascii="ＭＳ ゴシック" w:hAnsi="ＭＳ ゴシック"/>
        </w:rPr>
      </w:pPr>
      <w:r w:rsidRPr="00664DF3">
        <w:rPr>
          <w:rFonts w:ascii="ＭＳ ゴシック" w:hAnsi="ＭＳ ゴシック" w:hint="eastAsia"/>
        </w:rPr>
        <w:t>##########################################################</w:t>
      </w:r>
      <w:commentRangeStart w:id="7"/>
      <w:r w:rsidRPr="00664DF3">
        <w:rPr>
          <w:rFonts w:ascii="ＭＳ ゴシック" w:hAnsi="ＭＳ ゴシック" w:hint="eastAsia"/>
        </w:rPr>
        <w:t>##</w:t>
      </w:r>
      <w:commentRangeEnd w:id="7"/>
      <w:r w:rsidR="00E846A3" w:rsidRPr="00664DF3">
        <w:rPr>
          <w:rStyle w:val="CommentReference"/>
          <w:rFonts w:ascii="ＭＳ ゴシック" w:hAnsi="ＭＳ ゴシック"/>
        </w:rPr>
        <w:commentReference w:id="7"/>
      </w:r>
    </w:p>
    <w:p w14:paraId="1A257BE5" w14:textId="77777777" w:rsidR="00683896" w:rsidRPr="00664DF3" w:rsidRDefault="00683896" w:rsidP="00726858">
      <w:pPr>
        <w:rPr>
          <w:rFonts w:ascii="ＭＳ ゴシック" w:hAnsi="ＭＳ ゴシック"/>
        </w:rPr>
      </w:pPr>
    </w:p>
    <w:p w14:paraId="2B0ECBB9" w14:textId="77777777" w:rsidR="00726858" w:rsidRPr="00664DF3" w:rsidRDefault="00726858" w:rsidP="00726858">
      <w:pPr>
        <w:rPr>
          <w:rFonts w:ascii="ＭＳ ゴシック" w:hAnsi="ＭＳ ゴシック"/>
        </w:rPr>
      </w:pPr>
      <w:r w:rsidRPr="00664DF3">
        <w:rPr>
          <w:rFonts w:ascii="ＭＳ ゴシック" w:hAnsi="ＭＳ ゴシック" w:hint="eastAsia"/>
        </w:rPr>
        <w:t xml:space="preserve">　先日正式リリースされた</w:t>
      </w:r>
      <w:r w:rsidRPr="00664DF3">
        <w:rPr>
          <w:rFonts w:ascii="ＭＳ ゴシック" w:hAnsi="ＭＳ ゴシック"/>
        </w:rPr>
        <w:t>Swift 3.0では数多くの変更が含まれたが、今回はその中から廃止となった言語仕様にフォーカスを当てる。</w:t>
      </w:r>
    </w:p>
    <w:p w14:paraId="71AA2F47" w14:textId="77777777" w:rsidR="00726858" w:rsidRPr="00664DF3" w:rsidRDefault="00726858" w:rsidP="00726858">
      <w:pPr>
        <w:rPr>
          <w:rFonts w:ascii="ＭＳ ゴシック" w:hAnsi="ＭＳ ゴシック"/>
        </w:rPr>
      </w:pPr>
    </w:p>
    <w:p w14:paraId="28E4A40A" w14:textId="77777777" w:rsidR="00726858" w:rsidRPr="00664DF3" w:rsidRDefault="00726858" w:rsidP="00664DF3">
      <w:pPr>
        <w:pStyle w:val="Heading1"/>
        <w:spacing w:before="180" w:after="180"/>
      </w:pPr>
      <w:r w:rsidRPr="00664DF3">
        <w:rPr>
          <w:rFonts w:hint="eastAsia"/>
        </w:rPr>
        <w:t>■仕様廃止の</w:t>
      </w:r>
      <w:r w:rsidRPr="00664DF3">
        <w:t>Proposal</w:t>
      </w:r>
    </w:p>
    <w:p w14:paraId="6675E72D" w14:textId="77777777" w:rsidR="00726858" w:rsidRPr="00664DF3" w:rsidRDefault="00726858" w:rsidP="00726858">
      <w:pPr>
        <w:rPr>
          <w:rFonts w:ascii="ＭＳ ゴシック" w:hAnsi="ＭＳ ゴシック"/>
        </w:rPr>
      </w:pPr>
    </w:p>
    <w:p w14:paraId="5432977E" w14:textId="0EA18F96" w:rsidR="00726858" w:rsidRPr="00664DF3" w:rsidRDefault="00726858" w:rsidP="00726858">
      <w:pPr>
        <w:rPr>
          <w:rFonts w:ascii="ＭＳ ゴシック" w:hAnsi="ＭＳ ゴシック"/>
        </w:rPr>
      </w:pPr>
      <w:r w:rsidRPr="00664DF3">
        <w:rPr>
          <w:rFonts w:ascii="ＭＳ ゴシック" w:hAnsi="ＭＳ ゴシック" w:hint="eastAsia"/>
        </w:rPr>
        <w:t xml:space="preserve">　◆第</w:t>
      </w:r>
      <w:r w:rsidRPr="00664DF3">
        <w:rPr>
          <w:rFonts w:ascii="ＭＳ ゴシック" w:hAnsi="ＭＳ ゴシック"/>
        </w:rPr>
        <w:t>3回◇http://www.buildinsider.net/column/</w:t>
      </w:r>
      <w:proofErr w:type="spellStart"/>
      <w:r w:rsidRPr="00664DF3">
        <w:rPr>
          <w:rFonts w:ascii="ＭＳ ゴシック" w:hAnsi="ＭＳ ゴシック"/>
        </w:rPr>
        <w:t>ono-masayuki</w:t>
      </w:r>
      <w:proofErr w:type="spellEnd"/>
      <w:r w:rsidRPr="00664DF3">
        <w:rPr>
          <w:rFonts w:ascii="ＭＳ ゴシック" w:hAnsi="ＭＳ ゴシック"/>
        </w:rPr>
        <w:t>/003◆で紹介したSwift Evolutionリポジトリの◆Proposalステータスページ◇https://apple.github.io/swift-evolution/◆を見ると、それぞれのProposalが</w:t>
      </w:r>
      <w:ins w:id="8" w:author="Shinji Kawasaki" w:date="2016-09-14T19:38:00Z">
        <w:r w:rsidR="008C6B2E" w:rsidRPr="00664DF3">
          <w:rPr>
            <w:rFonts w:ascii="ＭＳ ゴシック" w:hAnsi="ＭＳ ゴシック" w:hint="eastAsia"/>
          </w:rPr>
          <w:t>「承認されたが</w:t>
        </w:r>
      </w:ins>
      <w:r w:rsidRPr="00664DF3">
        <w:rPr>
          <w:rFonts w:ascii="ＭＳ ゴシック" w:hAnsi="ＭＳ ゴシック"/>
        </w:rPr>
        <w:t>実装</w:t>
      </w:r>
      <w:ins w:id="9" w:author="Shinji Kawasaki" w:date="2016-09-14T19:39:00Z">
        <w:r w:rsidR="008C6B2E" w:rsidRPr="00664DF3">
          <w:rPr>
            <w:rFonts w:ascii="ＭＳ ゴシック" w:hAnsi="ＭＳ ゴシック" w:hint="eastAsia"/>
          </w:rPr>
          <w:t>待ち</w:t>
        </w:r>
      </w:ins>
      <w:ins w:id="10" w:author="Shinji Kawasaki" w:date="2016-09-14T19:37:00Z">
        <w:r w:rsidR="008C6B2E" w:rsidRPr="00664DF3">
          <w:rPr>
            <w:rFonts w:ascii="ＭＳ ゴシック" w:hAnsi="ＭＳ ゴシック" w:hint="eastAsia"/>
          </w:rPr>
          <w:t>／</w:t>
        </w:r>
      </w:ins>
      <w:r w:rsidRPr="00664DF3">
        <w:rPr>
          <w:rFonts w:ascii="ＭＳ ゴシック" w:hAnsi="ＭＳ ゴシック"/>
        </w:rPr>
        <w:t>Swift 3.0に実装済み</w:t>
      </w:r>
      <w:ins w:id="11" w:author="Shinji Kawasaki" w:date="2016-09-14T19:37:00Z">
        <w:r w:rsidR="008C6B2E" w:rsidRPr="00664DF3">
          <w:rPr>
            <w:rFonts w:ascii="ＭＳ ゴシック" w:hAnsi="ＭＳ ゴシック" w:hint="eastAsia"/>
          </w:rPr>
          <w:t>／</w:t>
        </w:r>
      </w:ins>
      <w:r w:rsidRPr="00664DF3">
        <w:rPr>
          <w:rFonts w:ascii="ＭＳ ゴシック" w:hAnsi="ＭＳ ゴシック"/>
        </w:rPr>
        <w:t>Swift 2.2に実装済み</w:t>
      </w:r>
      <w:ins w:id="12" w:author="Shinji Kawasaki" w:date="2016-09-14T19:37:00Z">
        <w:r w:rsidR="008C6B2E" w:rsidRPr="00664DF3">
          <w:rPr>
            <w:rFonts w:ascii="ＭＳ ゴシック" w:hAnsi="ＭＳ ゴシック" w:hint="eastAsia"/>
          </w:rPr>
          <w:t>／</w:t>
        </w:r>
      </w:ins>
      <w:r w:rsidRPr="00664DF3">
        <w:rPr>
          <w:rFonts w:ascii="ＭＳ ゴシック" w:hAnsi="ＭＳ ゴシック"/>
        </w:rPr>
        <w:t>後回し</w:t>
      </w:r>
      <w:ins w:id="13" w:author="Shinji Kawasaki" w:date="2016-09-14T19:37:00Z">
        <w:r w:rsidR="008C6B2E" w:rsidRPr="00664DF3">
          <w:rPr>
            <w:rFonts w:ascii="ＭＳ ゴシック" w:hAnsi="ＭＳ ゴシック" w:hint="eastAsia"/>
          </w:rPr>
          <w:t>／</w:t>
        </w:r>
      </w:ins>
      <w:r w:rsidRPr="00664DF3">
        <w:rPr>
          <w:rFonts w:ascii="ＭＳ ゴシック" w:hAnsi="ＭＳ ゴシック"/>
        </w:rPr>
        <w:t>リジェクト済み</w:t>
      </w:r>
      <w:ins w:id="14" w:author="Shinji Kawasaki" w:date="2016-09-14T19:38:00Z">
        <w:r w:rsidR="008C6B2E" w:rsidRPr="00664DF3">
          <w:rPr>
            <w:rFonts w:ascii="ＭＳ ゴシック" w:hAnsi="ＭＳ ゴシック" w:hint="eastAsia"/>
          </w:rPr>
          <w:t>」</w:t>
        </w:r>
      </w:ins>
      <w:r w:rsidRPr="00664DF3">
        <w:rPr>
          <w:rFonts w:ascii="ＭＳ ゴシック" w:hAnsi="ＭＳ ゴシック"/>
        </w:rPr>
        <w:t>の</w:t>
      </w:r>
      <w:ins w:id="15" w:author="Shinji Kawasaki" w:date="2016-09-14T19:39:00Z">
        <w:r w:rsidR="008C6B2E" w:rsidRPr="00664DF3">
          <w:rPr>
            <w:rFonts w:ascii="ＭＳ ゴシック" w:hAnsi="ＭＳ ゴシック" w:hint="eastAsia"/>
          </w:rPr>
          <w:t>ど</w:t>
        </w:r>
      </w:ins>
      <w:r w:rsidRPr="00664DF3">
        <w:rPr>
          <w:rFonts w:ascii="ＭＳ ゴシック" w:hAnsi="ＭＳ ゴシック"/>
        </w:rPr>
        <w:t>の状態</w:t>
      </w:r>
      <w:ins w:id="16" w:author="Shinji Kawasaki" w:date="2016-09-14T19:39:00Z">
        <w:r w:rsidR="008C6B2E" w:rsidRPr="00664DF3">
          <w:rPr>
            <w:rFonts w:ascii="ＭＳ ゴシック" w:hAnsi="ＭＳ ゴシック" w:hint="eastAsia"/>
          </w:rPr>
          <w:t>にある</w:t>
        </w:r>
      </w:ins>
      <w:r w:rsidRPr="00664DF3">
        <w:rPr>
          <w:rFonts w:ascii="ＭＳ ゴシック" w:hAnsi="ＭＳ ゴシック"/>
        </w:rPr>
        <w:t>かが分かる。</w:t>
      </w:r>
      <w:ins w:id="17" w:author="Shinji Kawasaki" w:date="2016-09-14T19:41:00Z">
        <w:r w:rsidR="008C6B2E" w:rsidRPr="00664DF3">
          <w:rPr>
            <w:rFonts w:ascii="ＭＳ ゴシック" w:hAnsi="ＭＳ ゴシック" w:hint="eastAsia"/>
          </w:rPr>
          <w:t>これらの</w:t>
        </w:r>
        <w:r w:rsidR="008C6B2E" w:rsidRPr="00664DF3">
          <w:rPr>
            <w:rFonts w:ascii="ＭＳ ゴシック" w:hAnsi="ＭＳ ゴシック"/>
          </w:rPr>
          <w:t>Proposalの中で仕様の廃止に関係しているものは、その</w:t>
        </w:r>
      </w:ins>
      <w:r w:rsidRPr="00664DF3">
        <w:rPr>
          <w:rFonts w:ascii="ＭＳ ゴシック" w:hAnsi="ＭＳ ゴシック"/>
        </w:rPr>
        <w:t>名</w:t>
      </w:r>
      <w:ins w:id="18" w:author="Shinji Kawasaki" w:date="2016-09-14T19:39:00Z">
        <w:r w:rsidR="008C6B2E" w:rsidRPr="00664DF3">
          <w:rPr>
            <w:rFonts w:ascii="ＭＳ ゴシック" w:hAnsi="ＭＳ ゴシック" w:hint="eastAsia"/>
          </w:rPr>
          <w:t>前</w:t>
        </w:r>
      </w:ins>
      <w:r w:rsidRPr="00664DF3">
        <w:rPr>
          <w:rFonts w:ascii="ＭＳ ゴシック" w:hAnsi="ＭＳ ゴシック"/>
        </w:rPr>
        <w:t>に</w:t>
      </w:r>
      <w:ins w:id="19" w:author="Shinji Kawasaki" w:date="2016-09-14T19:40:00Z">
        <w:r w:rsidR="008C6B2E" w:rsidRPr="00664DF3">
          <w:rPr>
            <w:rFonts w:ascii="ＭＳ ゴシック" w:hAnsi="ＭＳ ゴシック" w:hint="eastAsia"/>
          </w:rPr>
          <w:t>「</w:t>
        </w:r>
      </w:ins>
      <w:r w:rsidRPr="00664DF3">
        <w:rPr>
          <w:rFonts w:ascii="ＭＳ ゴシック" w:hAnsi="ＭＳ ゴシック"/>
        </w:rPr>
        <w:t>remove</w:t>
      </w:r>
      <w:ins w:id="20" w:author="Shinji Kawasaki" w:date="2016-09-14T19:40:00Z">
        <w:r w:rsidR="008C6B2E" w:rsidRPr="00664DF3">
          <w:rPr>
            <w:rFonts w:ascii="ＭＳ ゴシック" w:hAnsi="ＭＳ ゴシック" w:hint="eastAsia"/>
          </w:rPr>
          <w:t>」「</w:t>
        </w:r>
      </w:ins>
      <w:r w:rsidRPr="00664DF3">
        <w:rPr>
          <w:rFonts w:ascii="ＭＳ ゴシック" w:hAnsi="ＭＳ ゴシック"/>
        </w:rPr>
        <w:t>eliminate</w:t>
      </w:r>
      <w:ins w:id="21" w:author="Shinji Kawasaki" w:date="2016-09-14T19:40:00Z">
        <w:r w:rsidR="008C6B2E" w:rsidRPr="00664DF3">
          <w:rPr>
            <w:rFonts w:ascii="ＭＳ ゴシック" w:hAnsi="ＭＳ ゴシック" w:hint="eastAsia"/>
          </w:rPr>
          <w:t>」</w:t>
        </w:r>
      </w:ins>
      <w:r w:rsidRPr="00664DF3">
        <w:rPr>
          <w:rFonts w:ascii="ＭＳ ゴシック" w:hAnsi="ＭＳ ゴシック"/>
        </w:rPr>
        <w:t>など</w:t>
      </w:r>
      <w:ins w:id="22" w:author="Shinji Kawasaki" w:date="2016-09-14T19:40:00Z">
        <w:r w:rsidR="008C6B2E" w:rsidRPr="00664DF3">
          <w:rPr>
            <w:rFonts w:ascii="ＭＳ ゴシック" w:hAnsi="ＭＳ ゴシック" w:hint="eastAsia"/>
          </w:rPr>
          <w:t>を</w:t>
        </w:r>
      </w:ins>
      <w:r w:rsidRPr="00664DF3">
        <w:rPr>
          <w:rFonts w:ascii="ＭＳ ゴシック" w:hAnsi="ＭＳ ゴシック" w:hint="eastAsia"/>
        </w:rPr>
        <w:t>含むものである。</w:t>
      </w:r>
    </w:p>
    <w:p w14:paraId="33EA9710" w14:textId="77777777" w:rsidR="00726858" w:rsidRPr="00664DF3" w:rsidRDefault="00726858" w:rsidP="00726858">
      <w:pPr>
        <w:rPr>
          <w:rFonts w:ascii="ＭＳ ゴシック" w:hAnsi="ＭＳ ゴシック"/>
        </w:rPr>
      </w:pPr>
    </w:p>
    <w:p w14:paraId="49B215EE" w14:textId="77777777" w:rsidR="00726858" w:rsidRPr="00664DF3" w:rsidRDefault="00726858" w:rsidP="00664DF3">
      <w:pPr>
        <w:pStyle w:val="Heading2"/>
      </w:pPr>
      <w:r w:rsidRPr="00664DF3">
        <w:rPr>
          <w:rFonts w:hint="eastAsia"/>
        </w:rPr>
        <w:lastRenderedPageBreak/>
        <w:t>●</w:t>
      </w:r>
      <w:r w:rsidRPr="00664DF3">
        <w:t>Swift 3.0で廃止された12件の仕様</w:t>
      </w:r>
    </w:p>
    <w:p w14:paraId="5000327D" w14:textId="77777777" w:rsidR="00726858" w:rsidRPr="00664DF3" w:rsidRDefault="00726858" w:rsidP="00726858">
      <w:pPr>
        <w:rPr>
          <w:rFonts w:ascii="ＭＳ ゴシック" w:hAnsi="ＭＳ ゴシック"/>
        </w:rPr>
      </w:pPr>
    </w:p>
    <w:p w14:paraId="329DB5E2" w14:textId="77777777" w:rsidR="00726858" w:rsidRPr="00664DF3" w:rsidRDefault="00726858" w:rsidP="00726858">
      <w:pPr>
        <w:rPr>
          <w:rFonts w:ascii="ＭＳ ゴシック" w:hAnsi="ＭＳ ゴシック"/>
        </w:rPr>
      </w:pPr>
      <w:r w:rsidRPr="00664DF3">
        <w:rPr>
          <w:rFonts w:ascii="ＭＳ ゴシック" w:hAnsi="ＭＳ ゴシック" w:hint="eastAsia"/>
        </w:rPr>
        <w:t xml:space="preserve">　</w:t>
      </w:r>
      <w:r w:rsidRPr="00664DF3">
        <w:rPr>
          <w:rFonts w:ascii="ＭＳ ゴシック" w:hAnsi="ＭＳ ゴシック"/>
        </w:rPr>
        <w:t>Swift 3.0で廃止されたのは、以下の12件である。</w:t>
      </w:r>
    </w:p>
    <w:p w14:paraId="67577C16" w14:textId="77777777" w:rsidR="00726858" w:rsidRPr="00664DF3" w:rsidRDefault="00726858" w:rsidP="00726858">
      <w:pPr>
        <w:rPr>
          <w:rFonts w:ascii="ＭＳ ゴシック" w:hAnsi="ＭＳ ゴシック"/>
        </w:rPr>
      </w:pPr>
    </w:p>
    <w:p w14:paraId="224041CB" w14:textId="77777777" w:rsidR="00726858" w:rsidRPr="00664DF3" w:rsidRDefault="00726858" w:rsidP="00726858">
      <w:pPr>
        <w:rPr>
          <w:rFonts w:ascii="ＭＳ ゴシック" w:hAnsi="ＭＳ ゴシック"/>
        </w:rPr>
      </w:pPr>
      <w:r w:rsidRPr="00664DF3">
        <w:rPr>
          <w:rFonts w:ascii="ＭＳ ゴシック" w:hAnsi="ＭＳ ゴシック" w:hint="eastAsia"/>
        </w:rPr>
        <w:t>・ ◆</w:t>
      </w:r>
      <w:r w:rsidRPr="00664DF3">
        <w:rPr>
          <w:rFonts w:ascii="ＭＳ ゴシック" w:hAnsi="ＭＳ ゴシック"/>
        </w:rPr>
        <w:t>SE-0002</w:t>
      </w:r>
      <w:r w:rsidR="00E846A3" w:rsidRPr="00664DF3">
        <w:rPr>
          <w:rFonts w:ascii="ＭＳ ゴシック" w:hAnsi="ＭＳ ゴシック" w:hint="eastAsia"/>
        </w:rPr>
        <w:t>：</w:t>
      </w:r>
      <w:r w:rsidRPr="00664DF3">
        <w:rPr>
          <w:rFonts w:ascii="ＭＳ ゴシック" w:hAnsi="ＭＳ ゴシック"/>
        </w:rPr>
        <w:t xml:space="preserve"> カリー化関数の構文の廃止◇https://github.com/apple/swift-evolution/blob/master/proposals/0002-remove-currying.md◆</w:t>
      </w:r>
    </w:p>
    <w:p w14:paraId="1628CE82" w14:textId="670E155B" w:rsidR="00726858" w:rsidRPr="00664DF3" w:rsidRDefault="00726858" w:rsidP="00726858">
      <w:pPr>
        <w:rPr>
          <w:rFonts w:ascii="ＭＳ ゴシック" w:hAnsi="ＭＳ ゴシック"/>
        </w:rPr>
      </w:pPr>
      <w:r w:rsidRPr="00664DF3">
        <w:rPr>
          <w:rFonts w:ascii="ＭＳ ゴシック" w:hAnsi="ＭＳ ゴシック" w:hint="eastAsia"/>
        </w:rPr>
        <w:t>・ ◆</w:t>
      </w:r>
      <w:r w:rsidRPr="00664DF3">
        <w:rPr>
          <w:rFonts w:ascii="ＭＳ ゴシック" w:hAnsi="ＭＳ ゴシック"/>
        </w:rPr>
        <w:t>SE-0003</w:t>
      </w:r>
      <w:r w:rsidR="00E846A3" w:rsidRPr="00664DF3">
        <w:rPr>
          <w:rFonts w:ascii="ＭＳ ゴシック" w:hAnsi="ＭＳ ゴシック" w:hint="eastAsia"/>
        </w:rPr>
        <w:t>：</w:t>
      </w:r>
      <w:r w:rsidRPr="00664DF3">
        <w:rPr>
          <w:rFonts w:ascii="ＭＳ ゴシック" w:hAnsi="ＭＳ ゴシック"/>
        </w:rPr>
        <w:t xml:space="preserve"> 関数引数への◎</w:t>
      </w:r>
      <w:proofErr w:type="spellStart"/>
      <w:r w:rsidRPr="00664DF3">
        <w:rPr>
          <w:rFonts w:ascii="ＭＳ ゴシック" w:hAnsi="ＭＳ ゴシック"/>
        </w:rPr>
        <w:t>var</w:t>
      </w:r>
      <w:proofErr w:type="spellEnd"/>
      <w:r w:rsidRPr="00664DF3">
        <w:rPr>
          <w:rFonts w:ascii="ＭＳ ゴシック" w:hAnsi="ＭＳ ゴシック"/>
        </w:rPr>
        <w:t>◎指定</w:t>
      </w:r>
      <w:ins w:id="23" w:author="Shinji Kawasaki" w:date="2016-09-15T01:21:00Z">
        <w:r w:rsidR="00E67E40" w:rsidRPr="00664DF3">
          <w:rPr>
            <w:rFonts w:ascii="ＭＳ ゴシック" w:hAnsi="ＭＳ ゴシック" w:hint="eastAsia"/>
          </w:rPr>
          <w:t>の</w:t>
        </w:r>
      </w:ins>
      <w:r w:rsidRPr="00664DF3">
        <w:rPr>
          <w:rFonts w:ascii="ＭＳ ゴシック" w:hAnsi="ＭＳ ゴシック"/>
        </w:rPr>
        <w:t>廃止◇https://github.com/apple/swift-evolution/blob/master/proposals/0003-remove-var-parameters.md◆</w:t>
      </w:r>
    </w:p>
    <w:p w14:paraId="368708D3" w14:textId="225626D1" w:rsidR="00726858" w:rsidRPr="00664DF3" w:rsidRDefault="00726858" w:rsidP="00726858">
      <w:pPr>
        <w:rPr>
          <w:rFonts w:ascii="ＭＳ ゴシック" w:hAnsi="ＭＳ ゴシック"/>
        </w:rPr>
      </w:pPr>
      <w:r w:rsidRPr="00664DF3">
        <w:rPr>
          <w:rFonts w:ascii="ＭＳ ゴシック" w:hAnsi="ＭＳ ゴシック" w:hint="eastAsia"/>
        </w:rPr>
        <w:t>・ ◆</w:t>
      </w:r>
      <w:r w:rsidRPr="00664DF3">
        <w:rPr>
          <w:rFonts w:ascii="ＭＳ ゴシック" w:hAnsi="ＭＳ ゴシック"/>
        </w:rPr>
        <w:t>SE-0004</w:t>
      </w:r>
      <w:r w:rsidR="00E846A3" w:rsidRPr="00664DF3">
        <w:rPr>
          <w:rFonts w:ascii="ＭＳ ゴシック" w:hAnsi="ＭＳ ゴシック" w:hint="eastAsia"/>
        </w:rPr>
        <w:t>：</w:t>
      </w:r>
      <w:r w:rsidRPr="00664DF3">
        <w:rPr>
          <w:rFonts w:ascii="ＭＳ ゴシック" w:hAnsi="ＭＳ ゴシック"/>
        </w:rPr>
        <w:t xml:space="preserve"> ◎++◎</w:t>
      </w:r>
      <w:ins w:id="24" w:author="DA 一色" w:date="2016-09-16T18:11:00Z">
        <w:r w:rsidR="00664DF3">
          <w:rPr>
            <w:rFonts w:ascii="ＭＳ ゴシック" w:hAnsi="ＭＳ ゴシック"/>
          </w:rPr>
          <w:t>／</w:t>
        </w:r>
      </w:ins>
      <w:r w:rsidRPr="00664DF3">
        <w:rPr>
          <w:rFonts w:ascii="ＭＳ ゴシック" w:hAnsi="ＭＳ ゴシック"/>
        </w:rPr>
        <w:t>◎--◎演算子の廃止◇https://github.com/apple/swift-evolution/blob/master/proposals/0004-remove-pre-post-inc-decrement.md◆</w:t>
      </w:r>
    </w:p>
    <w:p w14:paraId="756A57F2" w14:textId="31F301FE" w:rsidR="00726858" w:rsidRPr="00664DF3" w:rsidRDefault="00726858" w:rsidP="00726858">
      <w:pPr>
        <w:rPr>
          <w:rFonts w:ascii="ＭＳ ゴシック" w:hAnsi="ＭＳ ゴシック"/>
        </w:rPr>
      </w:pPr>
      <w:r w:rsidRPr="00664DF3">
        <w:rPr>
          <w:rFonts w:ascii="ＭＳ ゴシック" w:hAnsi="ＭＳ ゴシック" w:hint="eastAsia"/>
        </w:rPr>
        <w:t>・ ◆</w:t>
      </w:r>
      <w:r w:rsidRPr="00664DF3">
        <w:rPr>
          <w:rFonts w:ascii="ＭＳ ゴシック" w:hAnsi="ＭＳ ゴシック"/>
        </w:rPr>
        <w:t>SE-0007</w:t>
      </w:r>
      <w:r w:rsidR="00E846A3" w:rsidRPr="00664DF3">
        <w:rPr>
          <w:rFonts w:ascii="ＭＳ ゴシック" w:hAnsi="ＭＳ ゴシック" w:hint="eastAsia"/>
        </w:rPr>
        <w:t>：</w:t>
      </w:r>
      <w:r w:rsidRPr="00664DF3">
        <w:rPr>
          <w:rFonts w:ascii="ＭＳ ゴシック" w:hAnsi="ＭＳ ゴシック"/>
        </w:rPr>
        <w:t xml:space="preserve"> Cスタイルの</w:t>
      </w:r>
      <w:ins w:id="25" w:author="Shinji Kawasaki" w:date="2016-09-15T20:25:00Z">
        <w:r w:rsidR="00E7337E" w:rsidRPr="00664DF3">
          <w:rPr>
            <w:rFonts w:ascii="ＭＳ ゴシック" w:hAnsi="ＭＳ ゴシック" w:hint="eastAsia"/>
          </w:rPr>
          <w:t>◎</w:t>
        </w:r>
      </w:ins>
      <w:r w:rsidRPr="00664DF3">
        <w:rPr>
          <w:rFonts w:ascii="ＭＳ ゴシック" w:hAnsi="ＭＳ ゴシック"/>
        </w:rPr>
        <w:t>for</w:t>
      </w:r>
      <w:ins w:id="26" w:author="Shinji Kawasaki" w:date="2016-09-15T20:25:00Z">
        <w:r w:rsidR="00E7337E" w:rsidRPr="00664DF3">
          <w:rPr>
            <w:rFonts w:ascii="ＭＳ ゴシック" w:hAnsi="ＭＳ ゴシック" w:hint="eastAsia"/>
          </w:rPr>
          <w:t>◎</w:t>
        </w:r>
      </w:ins>
      <w:r w:rsidRPr="00664DF3">
        <w:rPr>
          <w:rFonts w:ascii="ＭＳ ゴシック" w:hAnsi="ＭＳ ゴシック"/>
        </w:rPr>
        <w:t>ループの廃止◇https://github.com/apple/swift-evolution/blob/master/proposals/0007-remove-c-style-for-loops.md◆</w:t>
      </w:r>
    </w:p>
    <w:p w14:paraId="0BBCE231" w14:textId="6EDA0D72" w:rsidR="00726858" w:rsidRPr="00664DF3" w:rsidRDefault="00726858" w:rsidP="00726858">
      <w:pPr>
        <w:rPr>
          <w:rFonts w:ascii="ＭＳ ゴシック" w:hAnsi="ＭＳ ゴシック"/>
        </w:rPr>
      </w:pPr>
      <w:r w:rsidRPr="00664DF3">
        <w:rPr>
          <w:rFonts w:ascii="ＭＳ ゴシック" w:hAnsi="ＭＳ ゴシック" w:hint="eastAsia"/>
        </w:rPr>
        <w:t>・ ◆</w:t>
      </w:r>
      <w:r w:rsidRPr="00664DF3">
        <w:rPr>
          <w:rFonts w:ascii="ＭＳ ゴシック" w:hAnsi="ＭＳ ゴシック"/>
        </w:rPr>
        <w:t>SE-0029</w:t>
      </w:r>
      <w:r w:rsidR="00E846A3" w:rsidRPr="00664DF3">
        <w:rPr>
          <w:rFonts w:ascii="ＭＳ ゴシック" w:hAnsi="ＭＳ ゴシック" w:hint="eastAsia"/>
        </w:rPr>
        <w:t>：</w:t>
      </w:r>
      <w:r w:rsidRPr="00664DF3">
        <w:rPr>
          <w:rFonts w:ascii="ＭＳ ゴシック" w:hAnsi="ＭＳ ゴシック"/>
        </w:rPr>
        <w:t xml:space="preserve"> タプルを関数引数に与えた</w:t>
      </w:r>
      <w:ins w:id="27" w:author="Shinji Kawasaki" w:date="2016-09-15T01:21:00Z">
        <w:r w:rsidR="00E67E40" w:rsidRPr="00664DF3">
          <w:rPr>
            <w:rFonts w:ascii="ＭＳ ゴシック" w:hAnsi="ＭＳ ゴシック" w:hint="eastAsia"/>
          </w:rPr>
          <w:t>とき</w:t>
        </w:r>
      </w:ins>
      <w:r w:rsidRPr="00664DF3">
        <w:rPr>
          <w:rFonts w:ascii="ＭＳ ゴシック" w:hAnsi="ＭＳ ゴシック"/>
        </w:rPr>
        <w:t>に暗黙的に展開・適用される仕様</w:t>
      </w:r>
      <w:ins w:id="28" w:author="Shinji Kawasaki" w:date="2016-09-15T01:21:00Z">
        <w:r w:rsidR="00E67E40" w:rsidRPr="00664DF3">
          <w:rPr>
            <w:rFonts w:ascii="ＭＳ ゴシック" w:hAnsi="ＭＳ ゴシック" w:hint="eastAsia"/>
          </w:rPr>
          <w:t>の</w:t>
        </w:r>
      </w:ins>
      <w:r w:rsidRPr="00664DF3">
        <w:rPr>
          <w:rFonts w:ascii="ＭＳ ゴシック" w:hAnsi="ＭＳ ゴシック"/>
        </w:rPr>
        <w:t>廃止◇https://github.com/apple/swift-evolution/blob/master/proposals/0029-remove-implicit-tuple-splat.md◆</w:t>
      </w:r>
    </w:p>
    <w:p w14:paraId="683E2E44" w14:textId="4AC9B631" w:rsidR="00726858" w:rsidRPr="00664DF3" w:rsidRDefault="00726858" w:rsidP="00726858">
      <w:pPr>
        <w:rPr>
          <w:rFonts w:ascii="ＭＳ ゴシック" w:hAnsi="ＭＳ ゴシック"/>
        </w:rPr>
      </w:pPr>
      <w:r w:rsidRPr="00664DF3">
        <w:rPr>
          <w:rFonts w:ascii="ＭＳ ゴシック" w:hAnsi="ＭＳ ゴシック" w:hint="eastAsia"/>
        </w:rPr>
        <w:t>・ ◆</w:t>
      </w:r>
      <w:r w:rsidRPr="00664DF3">
        <w:rPr>
          <w:rFonts w:ascii="ＭＳ ゴシック" w:hAnsi="ＭＳ ゴシック"/>
        </w:rPr>
        <w:t>SE-0053</w:t>
      </w:r>
      <w:r w:rsidR="00E846A3" w:rsidRPr="00664DF3">
        <w:rPr>
          <w:rFonts w:ascii="ＭＳ ゴシック" w:hAnsi="ＭＳ ゴシック" w:hint="eastAsia"/>
        </w:rPr>
        <w:t>：</w:t>
      </w:r>
      <w:r w:rsidRPr="00664DF3">
        <w:rPr>
          <w:rFonts w:ascii="ＭＳ ゴシック" w:hAnsi="ＭＳ ゴシック"/>
        </w:rPr>
        <w:t xml:space="preserve"> 関数引数への◎let◎明示指定を廃止◇https://github.com/apple/swift-evolution/blob/master/proposals/0053-remove-let-from-function-parameters.md◆</w:t>
      </w:r>
      <w:ins w:id="29" w:author="DA 一色" w:date="2016-09-16T18:12:00Z">
        <w:r w:rsidR="00664DF3">
          <w:rPr>
            <w:rFonts w:ascii="ＭＳ ゴシック" w:hAnsi="ＭＳ ゴシック"/>
          </w:rPr>
          <w:t>：</w:t>
        </w:r>
      </w:ins>
    </w:p>
    <w:p w14:paraId="3481D6F2" w14:textId="3E42C939"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r w:rsidR="00726858" w:rsidRPr="00664DF3">
        <w:rPr>
          <w:rFonts w:ascii="ＭＳ ゴシック" w:hAnsi="ＭＳ ゴシック" w:hint="eastAsia"/>
        </w:rPr>
        <w:t xml:space="preserve"> </w:t>
      </w:r>
      <w:r w:rsidR="00726858" w:rsidRPr="00664DF3">
        <w:rPr>
          <w:rFonts w:ascii="ＭＳ ゴシック" w:hAnsi="ＭＳ ゴシック"/>
        </w:rPr>
        <w:t>上述の◎SE-0003◎の廃止により明示指定の必要性が</w:t>
      </w:r>
      <w:ins w:id="30" w:author="Shinji Kawasaki" w:date="2016-09-15T20:31:00Z">
        <w:r w:rsidR="000F4326" w:rsidRPr="00664DF3">
          <w:rPr>
            <w:rFonts w:ascii="ＭＳ ゴシック" w:hAnsi="ＭＳ ゴシック" w:hint="eastAsia"/>
          </w:rPr>
          <w:t>な</w:t>
        </w:r>
      </w:ins>
      <w:r w:rsidR="00726858" w:rsidRPr="00664DF3">
        <w:rPr>
          <w:rFonts w:ascii="ＭＳ ゴシック" w:hAnsi="ＭＳ ゴシック"/>
        </w:rPr>
        <w:t>くなったため</w:t>
      </w:r>
    </w:p>
    <w:p w14:paraId="741FDF7F" w14:textId="0DE77FCC" w:rsidR="00726858" w:rsidRPr="00664DF3" w:rsidRDefault="00726858" w:rsidP="00726858">
      <w:pPr>
        <w:rPr>
          <w:rFonts w:ascii="ＭＳ ゴシック" w:hAnsi="ＭＳ ゴシック"/>
        </w:rPr>
      </w:pPr>
      <w:r w:rsidRPr="00664DF3">
        <w:rPr>
          <w:rFonts w:ascii="ＭＳ ゴシック" w:hAnsi="ＭＳ ゴシック" w:hint="eastAsia"/>
        </w:rPr>
        <w:t>・ ◆</w:t>
      </w:r>
      <w:r w:rsidRPr="00664DF3">
        <w:rPr>
          <w:rFonts w:ascii="ＭＳ ゴシック" w:hAnsi="ＭＳ ゴシック"/>
        </w:rPr>
        <w:t>SE-0102</w:t>
      </w:r>
      <w:r w:rsidR="00E846A3" w:rsidRPr="00664DF3">
        <w:rPr>
          <w:rFonts w:ascii="ＭＳ ゴシック" w:hAnsi="ＭＳ ゴシック" w:hint="eastAsia"/>
        </w:rPr>
        <w:t>：</w:t>
      </w:r>
      <w:r w:rsidRPr="00664DF3">
        <w:rPr>
          <w:rFonts w:ascii="ＭＳ ゴシック" w:hAnsi="ＭＳ ゴシック"/>
        </w:rPr>
        <w:t xml:space="preserve"> </w:t>
      </w:r>
      <w:commentRangeStart w:id="31"/>
      <w:commentRangeStart w:id="32"/>
      <w:r w:rsidRPr="00664DF3">
        <w:rPr>
          <w:rFonts w:ascii="ＭＳ ゴシック" w:hAnsi="ＭＳ ゴシック"/>
        </w:rPr>
        <w:t>関数が何も返さないことを保障する</w:t>
      </w:r>
      <w:commentRangeEnd w:id="31"/>
      <w:r w:rsidR="00113ADC" w:rsidRPr="00664DF3">
        <w:rPr>
          <w:rStyle w:val="CommentReference"/>
          <w:rFonts w:ascii="ＭＳ ゴシック" w:hAnsi="ＭＳ ゴシック"/>
        </w:rPr>
        <w:commentReference w:id="31"/>
      </w:r>
      <w:commentRangeEnd w:id="32"/>
      <w:r w:rsidR="008B1158">
        <w:rPr>
          <w:rStyle w:val="CommentReference"/>
        </w:rPr>
        <w:commentReference w:id="32"/>
      </w:r>
      <w:r w:rsidRPr="00664DF3">
        <w:rPr>
          <w:rFonts w:ascii="ＭＳ ゴシック" w:hAnsi="ＭＳ ゴシック"/>
        </w:rPr>
        <w:t>◎@</w:t>
      </w:r>
      <w:proofErr w:type="spellStart"/>
      <w:r w:rsidRPr="00664DF3">
        <w:rPr>
          <w:rFonts w:ascii="ＭＳ ゴシック" w:hAnsi="ＭＳ ゴシック"/>
        </w:rPr>
        <w:t>noreturn</w:t>
      </w:r>
      <w:proofErr w:type="spellEnd"/>
      <w:r w:rsidRPr="00664DF3">
        <w:rPr>
          <w:rFonts w:ascii="ＭＳ ゴシック" w:hAnsi="ＭＳ ゴシック"/>
        </w:rPr>
        <w:t>◎属性が廃止されて、◎Never◎列挙型を</w:t>
      </w:r>
      <w:commentRangeStart w:id="33"/>
      <w:commentRangeStart w:id="34"/>
      <w:r w:rsidRPr="00664DF3">
        <w:rPr>
          <w:rFonts w:ascii="ＭＳ ゴシック" w:hAnsi="ＭＳ ゴシック"/>
        </w:rPr>
        <w:t>戻り値</w:t>
      </w:r>
      <w:commentRangeEnd w:id="33"/>
      <w:r w:rsidR="00113ADC" w:rsidRPr="00664DF3">
        <w:rPr>
          <w:rStyle w:val="CommentReference"/>
          <w:rFonts w:ascii="ＭＳ ゴシック" w:hAnsi="ＭＳ ゴシック"/>
        </w:rPr>
        <w:commentReference w:id="33"/>
      </w:r>
      <w:r w:rsidRPr="00664DF3">
        <w:rPr>
          <w:rFonts w:ascii="ＭＳ ゴシック" w:hAnsi="ＭＳ ゴシック"/>
        </w:rPr>
        <w:t>と</w:t>
      </w:r>
      <w:commentRangeEnd w:id="34"/>
      <w:r w:rsidR="008B1158">
        <w:rPr>
          <w:rStyle w:val="CommentReference"/>
        </w:rPr>
        <w:commentReference w:id="34"/>
      </w:r>
      <w:r w:rsidRPr="00664DF3">
        <w:rPr>
          <w:rFonts w:ascii="ＭＳ ゴシック" w:hAnsi="ＭＳ ゴシック"/>
        </w:rPr>
        <w:t>して指定するように変更◇https://github.com/apple/swift-evolution/blob/master/proposals/0102-noreturn-bottom-type.md◆</w:t>
      </w:r>
    </w:p>
    <w:p w14:paraId="05CE0653" w14:textId="799F3FAC" w:rsidR="00726858" w:rsidRPr="00664DF3" w:rsidRDefault="00726858" w:rsidP="00726858">
      <w:pPr>
        <w:rPr>
          <w:rFonts w:ascii="ＭＳ ゴシック" w:hAnsi="ＭＳ ゴシック"/>
        </w:rPr>
      </w:pPr>
      <w:r w:rsidRPr="00664DF3">
        <w:rPr>
          <w:rFonts w:ascii="ＭＳ ゴシック" w:hAnsi="ＭＳ ゴシック" w:hint="eastAsia"/>
        </w:rPr>
        <w:t>・ ◆</w:t>
      </w:r>
      <w:r w:rsidRPr="00664DF3">
        <w:rPr>
          <w:rFonts w:ascii="ＭＳ ゴシック" w:hAnsi="ＭＳ ゴシック"/>
        </w:rPr>
        <w:t>SE-0072</w:t>
      </w:r>
      <w:r w:rsidR="00E846A3" w:rsidRPr="00664DF3">
        <w:rPr>
          <w:rFonts w:ascii="ＭＳ ゴシック" w:hAnsi="ＭＳ ゴシック" w:hint="eastAsia"/>
        </w:rPr>
        <w:t>：</w:t>
      </w:r>
      <w:r w:rsidRPr="00664DF3">
        <w:rPr>
          <w:rFonts w:ascii="ＭＳ ゴシック" w:hAnsi="ＭＳ ゴシック"/>
        </w:rPr>
        <w:t xml:space="preserve"> Swift標準ライブラリの型とFoundationの型の暗黙的な変換を完全に削除◇https://github.com/apple/swift-evolution/blob/master/proposals/0072-eliminate-implicit-bridging-conversions.md◆</w:t>
      </w:r>
    </w:p>
    <w:p w14:paraId="4BD542F1" w14:textId="4A253432" w:rsidR="00726858" w:rsidRPr="00664DF3" w:rsidRDefault="00726858" w:rsidP="00726858">
      <w:pPr>
        <w:rPr>
          <w:rFonts w:ascii="ＭＳ ゴシック" w:hAnsi="ＭＳ ゴシック"/>
        </w:rPr>
      </w:pPr>
      <w:r w:rsidRPr="00664DF3">
        <w:rPr>
          <w:rFonts w:ascii="ＭＳ ゴシック" w:hAnsi="ＭＳ ゴシック" w:hint="eastAsia"/>
        </w:rPr>
        <w:t>・ ◆</w:t>
      </w:r>
      <w:r w:rsidRPr="00664DF3">
        <w:rPr>
          <w:rFonts w:ascii="ＭＳ ゴシック" w:hAnsi="ＭＳ ゴシック"/>
        </w:rPr>
        <w:t>SE-0109</w:t>
      </w:r>
      <w:r w:rsidR="00E846A3" w:rsidRPr="00664DF3">
        <w:rPr>
          <w:rFonts w:ascii="ＭＳ ゴシック" w:hAnsi="ＭＳ ゴシック" w:hint="eastAsia"/>
        </w:rPr>
        <w:t>：</w:t>
      </w:r>
      <w:r w:rsidRPr="00664DF3">
        <w:rPr>
          <w:rFonts w:ascii="ＭＳ ゴシック" w:hAnsi="ＭＳ ゴシック"/>
        </w:rPr>
        <w:t xml:space="preserve"> ◎Boolean◎プロトコル</w:t>
      </w:r>
      <w:ins w:id="35" w:author="Shinji Kawasaki" w:date="2016-09-15T01:46:00Z">
        <w:r w:rsidR="002607AF" w:rsidRPr="00664DF3">
          <w:rPr>
            <w:rFonts w:ascii="ＭＳ ゴシック" w:hAnsi="ＭＳ ゴシック" w:hint="eastAsia"/>
          </w:rPr>
          <w:t>を</w:t>
        </w:r>
      </w:ins>
      <w:r w:rsidRPr="00664DF3">
        <w:rPr>
          <w:rFonts w:ascii="ＭＳ ゴシック" w:hAnsi="ＭＳ ゴシック"/>
        </w:rPr>
        <w:t>廃止して◎</w:t>
      </w:r>
      <w:proofErr w:type="spellStart"/>
      <w:r w:rsidRPr="00664DF3">
        <w:rPr>
          <w:rFonts w:ascii="ＭＳ ゴシック" w:hAnsi="ＭＳ ゴシック"/>
        </w:rPr>
        <w:t>Bool</w:t>
      </w:r>
      <w:proofErr w:type="spellEnd"/>
      <w:r w:rsidRPr="00664DF3">
        <w:rPr>
          <w:rFonts w:ascii="ＭＳ ゴシック" w:hAnsi="ＭＳ ゴシック"/>
        </w:rPr>
        <w:t>◎構造体を直接利用するように変更◇https://github.com/apple/swift-evolution/blob/master/proposals/0109-remove-boolean.md◆</w:t>
      </w:r>
    </w:p>
    <w:p w14:paraId="4F75F882" w14:textId="6FBA8D11" w:rsidR="00726858" w:rsidRPr="00664DF3" w:rsidRDefault="00726858" w:rsidP="00726858">
      <w:pPr>
        <w:rPr>
          <w:rFonts w:ascii="ＭＳ ゴシック" w:hAnsi="ＭＳ ゴシック"/>
        </w:rPr>
      </w:pPr>
      <w:r w:rsidRPr="00664DF3">
        <w:rPr>
          <w:rFonts w:ascii="ＭＳ ゴシック" w:hAnsi="ＭＳ ゴシック" w:hint="eastAsia"/>
        </w:rPr>
        <w:t>・ ◆</w:t>
      </w:r>
      <w:r w:rsidRPr="00664DF3">
        <w:rPr>
          <w:rFonts w:ascii="ＭＳ ゴシック" w:hAnsi="ＭＳ ゴシック"/>
        </w:rPr>
        <w:t>SE-0111</w:t>
      </w:r>
      <w:r w:rsidR="00E846A3" w:rsidRPr="00664DF3">
        <w:rPr>
          <w:rFonts w:ascii="ＭＳ ゴシック" w:hAnsi="ＭＳ ゴシック" w:hint="eastAsia"/>
        </w:rPr>
        <w:t>：</w:t>
      </w:r>
      <w:r w:rsidRPr="00664DF3">
        <w:rPr>
          <w:rFonts w:ascii="ＭＳ ゴシック" w:hAnsi="ＭＳ ゴシック"/>
        </w:rPr>
        <w:t xml:space="preserve"> 関数の型の一部として関数の引数ラベルを考慮していた仕様を廃止して、型システムをシンプルに◇https://github.com/apple/swift-evolution/blob/master/proposals/0111-remove-arg-label-type-significance.md◆</w:t>
      </w:r>
    </w:p>
    <w:p w14:paraId="7BCB6EB6" w14:textId="054ECC1C" w:rsidR="00F11FED" w:rsidRPr="00664DF3" w:rsidRDefault="00726858" w:rsidP="00726858">
      <w:pPr>
        <w:rPr>
          <w:rFonts w:ascii="ＭＳ ゴシック" w:hAnsi="ＭＳ ゴシック"/>
        </w:rPr>
      </w:pPr>
      <w:r w:rsidRPr="00664DF3">
        <w:rPr>
          <w:rFonts w:ascii="ＭＳ ゴシック" w:hAnsi="ＭＳ ゴシック" w:hint="eastAsia"/>
        </w:rPr>
        <w:t>・ ◆</w:t>
      </w:r>
      <w:r w:rsidRPr="00664DF3">
        <w:rPr>
          <w:rFonts w:ascii="ＭＳ ゴシック" w:hAnsi="ＭＳ ゴシック"/>
        </w:rPr>
        <w:t>SE-0121</w:t>
      </w:r>
      <w:r w:rsidR="00E846A3" w:rsidRPr="00664DF3">
        <w:rPr>
          <w:rFonts w:ascii="ＭＳ ゴシック" w:hAnsi="ＭＳ ゴシック" w:hint="eastAsia"/>
        </w:rPr>
        <w:t>：</w:t>
      </w:r>
      <w:r w:rsidRPr="00664DF3">
        <w:rPr>
          <w:rFonts w:ascii="ＭＳ ゴシック" w:hAnsi="ＭＳ ゴシック"/>
        </w:rPr>
        <w:t xml:space="preserve"> ◎&lt;◎</w:t>
      </w:r>
      <w:ins w:id="36" w:author="Shinji Kawasaki" w:date="2016-09-15T08:46:00Z">
        <w:r w:rsidR="00FE7B9E" w:rsidRPr="00664DF3">
          <w:rPr>
            <w:rFonts w:ascii="ＭＳ ゴシック" w:hAnsi="ＭＳ ゴシック" w:hint="eastAsia"/>
          </w:rPr>
          <w:t>／</w:t>
        </w:r>
      </w:ins>
      <w:r w:rsidRPr="00664DF3">
        <w:rPr>
          <w:rFonts w:ascii="ＭＳ ゴシック" w:hAnsi="ＭＳ ゴシック"/>
        </w:rPr>
        <w:t>◎&gt;◎</w:t>
      </w:r>
      <w:ins w:id="37" w:author="Shinji Kawasaki" w:date="2016-09-15T08:46:00Z">
        <w:r w:rsidR="00FE7B9E" w:rsidRPr="00664DF3">
          <w:rPr>
            <w:rFonts w:ascii="ＭＳ ゴシック" w:hAnsi="ＭＳ ゴシック" w:hint="eastAsia"/>
          </w:rPr>
          <w:t>／</w:t>
        </w:r>
      </w:ins>
      <w:r w:rsidRPr="00664DF3">
        <w:rPr>
          <w:rFonts w:ascii="ＭＳ ゴシック" w:hAnsi="ＭＳ ゴシック"/>
        </w:rPr>
        <w:t>◎&lt;=◎</w:t>
      </w:r>
      <w:ins w:id="38" w:author="Shinji Kawasaki" w:date="2016-09-15T08:46:00Z">
        <w:r w:rsidR="00FE7B9E" w:rsidRPr="00664DF3">
          <w:rPr>
            <w:rFonts w:ascii="ＭＳ ゴシック" w:hAnsi="ＭＳ ゴシック" w:hint="eastAsia"/>
          </w:rPr>
          <w:t>／</w:t>
        </w:r>
      </w:ins>
      <w:r w:rsidRPr="00664DF3">
        <w:rPr>
          <w:rFonts w:ascii="ＭＳ ゴシック" w:hAnsi="ＭＳ ゴシック"/>
        </w:rPr>
        <w:t>◎=&gt;◎の4つの比較演算子で</w:t>
      </w:r>
      <w:commentRangeStart w:id="39"/>
      <w:commentRangeStart w:id="40"/>
      <w:r w:rsidRPr="00664DF3">
        <w:rPr>
          <w:rFonts w:ascii="ＭＳ ゴシック" w:hAnsi="ＭＳ ゴシック"/>
        </w:rPr>
        <w:t>◎Optional◎</w:t>
      </w:r>
      <w:commentRangeEnd w:id="39"/>
      <w:r w:rsidR="00FE7B9E" w:rsidRPr="00664DF3">
        <w:rPr>
          <w:rStyle w:val="CommentReference"/>
          <w:rFonts w:ascii="ＭＳ ゴシック" w:hAnsi="ＭＳ ゴシック"/>
        </w:rPr>
        <w:commentReference w:id="39"/>
      </w:r>
      <w:ins w:id="41" w:author="Shinji Kawasaki" w:date="2016-09-15T08:52:00Z">
        <w:r w:rsidR="00FE7B9E" w:rsidRPr="00664DF3">
          <w:rPr>
            <w:rFonts w:ascii="ＭＳ ゴシック" w:hAnsi="ＭＳ ゴシック" w:hint="eastAsia"/>
          </w:rPr>
          <w:t>型</w:t>
        </w:r>
      </w:ins>
      <w:commentRangeEnd w:id="40"/>
      <w:r w:rsidR="008B1158">
        <w:rPr>
          <w:rStyle w:val="CommentReference"/>
        </w:rPr>
        <w:commentReference w:id="40"/>
      </w:r>
      <w:ins w:id="43" w:author="Shinji Kawasaki" w:date="2016-09-15T08:52:00Z">
        <w:r w:rsidR="00FE7B9E" w:rsidRPr="00664DF3">
          <w:rPr>
            <w:rFonts w:ascii="ＭＳ ゴシック" w:hAnsi="ＭＳ ゴシック" w:hint="eastAsia"/>
          </w:rPr>
          <w:t>の値</w:t>
        </w:r>
      </w:ins>
      <w:r w:rsidRPr="00664DF3">
        <w:rPr>
          <w:rFonts w:ascii="ＭＳ ゴシック" w:hAnsi="ＭＳ ゴシック"/>
        </w:rPr>
        <w:t>を受けられないように◇https://github.com/apple/swift-evolution/blob/master/proposals/0121-remove-optional-comparison</w:t>
      </w:r>
      <w:r w:rsidRPr="00664DF3">
        <w:rPr>
          <w:rFonts w:ascii="ＭＳ ゴシック" w:hAnsi="ＭＳ ゴシック"/>
        </w:rPr>
        <w:lastRenderedPageBreak/>
        <w:t>-operators.md◆</w:t>
      </w:r>
      <w:ins w:id="44" w:author="DA 一色" w:date="2016-09-16T18:13:00Z">
        <w:r w:rsidR="00664DF3">
          <w:rPr>
            <w:rFonts w:ascii="ＭＳ ゴシック" w:hAnsi="ＭＳ ゴシック"/>
          </w:rPr>
          <w:t>：</w:t>
        </w:r>
      </w:ins>
    </w:p>
    <w:p w14:paraId="46633401" w14:textId="3AF8F702"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r w:rsidR="00726858" w:rsidRPr="00664DF3">
        <w:rPr>
          <w:rFonts w:ascii="ＭＳ ゴシック" w:hAnsi="ＭＳ ゴシック"/>
        </w:rPr>
        <w:t>ジェネリクスが成熟しないと正確な実装が不可能なため、現状の中途半端な仕様を</w:t>
      </w:r>
      <w:ins w:id="45" w:author="Shinji Kawasaki" w:date="2016-09-14T18:33:00Z">
        <w:r w:rsidR="00322423" w:rsidRPr="00664DF3">
          <w:rPr>
            <w:rFonts w:ascii="ＭＳ ゴシック" w:hAnsi="ＭＳ ゴシック" w:hint="eastAsia"/>
          </w:rPr>
          <w:t>いったん</w:t>
        </w:r>
      </w:ins>
      <w:r w:rsidR="00726858" w:rsidRPr="00664DF3">
        <w:rPr>
          <w:rFonts w:ascii="ＭＳ ゴシック" w:hAnsi="ＭＳ ゴシック"/>
        </w:rPr>
        <w:t>廃止して、将来の対応に備える</w:t>
      </w:r>
      <w:r w:rsidRPr="00664DF3">
        <w:rPr>
          <w:rFonts w:ascii="ＭＳ ゴシック" w:hAnsi="ＭＳ ゴシック" w:hint="eastAsia"/>
        </w:rPr>
        <w:t>（</w:t>
      </w:r>
      <w:r w:rsidR="00726858" w:rsidRPr="00664DF3">
        <w:rPr>
          <w:rFonts w:ascii="ＭＳ ゴシック" w:hAnsi="ＭＳ ゴシック"/>
        </w:rPr>
        <w:t>Swift 3.0が破壊的変更をしやすいタイミングのため</w:t>
      </w:r>
      <w:r w:rsidRPr="00664DF3">
        <w:rPr>
          <w:rFonts w:ascii="ＭＳ ゴシック" w:hAnsi="ＭＳ ゴシック" w:hint="eastAsia"/>
        </w:rPr>
        <w:t>）</w:t>
      </w:r>
    </w:p>
    <w:p w14:paraId="66CED5D0" w14:textId="4759A9BC" w:rsidR="00726858" w:rsidRPr="00664DF3" w:rsidRDefault="00726858" w:rsidP="00726858">
      <w:pPr>
        <w:rPr>
          <w:rFonts w:ascii="ＭＳ ゴシック" w:hAnsi="ＭＳ ゴシック"/>
        </w:rPr>
      </w:pPr>
      <w:r w:rsidRPr="00664DF3">
        <w:rPr>
          <w:rFonts w:ascii="ＭＳ ゴシック" w:hAnsi="ＭＳ ゴシック" w:hint="eastAsia"/>
        </w:rPr>
        <w:t>・</w:t>
      </w:r>
      <w:r w:rsidR="00F11FED" w:rsidRPr="00664DF3">
        <w:rPr>
          <w:rFonts w:ascii="ＭＳ ゴシック" w:hAnsi="ＭＳ ゴシック" w:hint="eastAsia"/>
        </w:rPr>
        <w:t xml:space="preserve"> </w:t>
      </w:r>
      <w:r w:rsidRPr="00664DF3">
        <w:rPr>
          <w:rFonts w:ascii="ＭＳ ゴシック" w:hAnsi="ＭＳ ゴシック" w:hint="eastAsia"/>
        </w:rPr>
        <w:t>◆</w:t>
      </w:r>
      <w:r w:rsidRPr="00664DF3">
        <w:rPr>
          <w:rFonts w:ascii="ＭＳ ゴシック" w:hAnsi="ＭＳ ゴシック"/>
        </w:rPr>
        <w:t>SE-0125</w:t>
      </w:r>
      <w:r w:rsidR="00E846A3" w:rsidRPr="00664DF3">
        <w:rPr>
          <w:rFonts w:ascii="ＭＳ ゴシック" w:hAnsi="ＭＳ ゴシック" w:hint="eastAsia"/>
        </w:rPr>
        <w:t>：</w:t>
      </w:r>
      <w:r w:rsidRPr="00664DF3">
        <w:rPr>
          <w:rFonts w:ascii="ＭＳ ゴシック" w:hAnsi="ＭＳ ゴシック"/>
        </w:rPr>
        <w:t xml:space="preserve"> ◎</w:t>
      </w:r>
      <w:proofErr w:type="spellStart"/>
      <w:r w:rsidRPr="00664DF3">
        <w:rPr>
          <w:rFonts w:ascii="ＭＳ ゴシック" w:hAnsi="ＭＳ ゴシック"/>
        </w:rPr>
        <w:t>NonObjectiveCBase</w:t>
      </w:r>
      <w:proofErr w:type="spellEnd"/>
      <w:r w:rsidRPr="00664DF3">
        <w:rPr>
          <w:rFonts w:ascii="ＭＳ ゴシック" w:hAnsi="ＭＳ ゴシック"/>
        </w:rPr>
        <w:t>◎クラス</w:t>
      </w:r>
      <w:ins w:id="46" w:author="Shinji Kawasaki" w:date="2016-09-15T08:52:00Z">
        <w:r w:rsidR="00FE7B9E" w:rsidRPr="00664DF3">
          <w:rPr>
            <w:rFonts w:ascii="ＭＳ ゴシック" w:hAnsi="ＭＳ ゴシック" w:hint="eastAsia"/>
          </w:rPr>
          <w:t>／</w:t>
        </w:r>
      </w:ins>
      <w:r w:rsidRPr="00664DF3">
        <w:rPr>
          <w:rFonts w:ascii="ＭＳ ゴシック" w:hAnsi="ＭＳ ゴシック"/>
        </w:rPr>
        <w:t>◎</w:t>
      </w:r>
      <w:proofErr w:type="spellStart"/>
      <w:r w:rsidRPr="00664DF3">
        <w:rPr>
          <w:rFonts w:ascii="ＭＳ ゴシック" w:hAnsi="ＭＳ ゴシック"/>
        </w:rPr>
        <w:t>isUniquelyReferenced</w:t>
      </w:r>
      <w:proofErr w:type="spellEnd"/>
      <w:r w:rsidRPr="00664DF3">
        <w:rPr>
          <w:rFonts w:ascii="ＭＳ ゴシック" w:hAnsi="ＭＳ ゴシック"/>
        </w:rPr>
        <w:t>◎関数</w:t>
      </w:r>
      <w:ins w:id="47" w:author="Shinji Kawasaki" w:date="2016-09-15T08:52:00Z">
        <w:r w:rsidR="00FE7B9E" w:rsidRPr="00664DF3">
          <w:rPr>
            <w:rFonts w:ascii="ＭＳ ゴシック" w:hAnsi="ＭＳ ゴシック" w:hint="eastAsia"/>
          </w:rPr>
          <w:t>を</w:t>
        </w:r>
      </w:ins>
      <w:r w:rsidRPr="00664DF3">
        <w:rPr>
          <w:rFonts w:ascii="ＭＳ ゴシック" w:hAnsi="ＭＳ ゴシック"/>
        </w:rPr>
        <w:t>廃止して、◎</w:t>
      </w:r>
      <w:proofErr w:type="spellStart"/>
      <w:r w:rsidRPr="00664DF3">
        <w:rPr>
          <w:rFonts w:ascii="ＭＳ ゴシック" w:hAnsi="ＭＳ ゴシック"/>
        </w:rPr>
        <w:t>isUniquelyReferencedNonObjC</w:t>
      </w:r>
      <w:proofErr w:type="spellEnd"/>
      <w:r w:rsidRPr="00664DF3">
        <w:rPr>
          <w:rFonts w:ascii="ＭＳ ゴシック" w:hAnsi="ＭＳ ゴシック"/>
        </w:rPr>
        <w:t>◎に統合◇https://github.com/apple/swift-evolution/blob/master/proposals/0125-remove-nonobjectivecbase.md◆</w:t>
      </w:r>
    </w:p>
    <w:p w14:paraId="27ED8965" w14:textId="77777777" w:rsidR="00F11FED" w:rsidRPr="00664DF3" w:rsidRDefault="00F11FED" w:rsidP="00726858">
      <w:pPr>
        <w:rPr>
          <w:rFonts w:ascii="ＭＳ ゴシック" w:hAnsi="ＭＳ ゴシック"/>
        </w:rPr>
      </w:pPr>
    </w:p>
    <w:p w14:paraId="5EBCB2B1" w14:textId="2E7A0761"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r w:rsidR="00726858" w:rsidRPr="00664DF3">
        <w:rPr>
          <w:rFonts w:ascii="ＭＳ ゴシック" w:hAnsi="ＭＳ ゴシック" w:hint="eastAsia"/>
        </w:rPr>
        <w:t>◎</w:t>
      </w:r>
      <w:r w:rsidR="00726858" w:rsidRPr="00664DF3">
        <w:rPr>
          <w:rFonts w:ascii="ＭＳ ゴシック" w:hAnsi="ＭＳ ゴシック"/>
        </w:rPr>
        <w:t>SE-0101◎</w:t>
      </w:r>
      <w:ins w:id="48" w:author="Shinji Kawasaki" w:date="2016-09-15T13:47:00Z">
        <w:r w:rsidR="0089206E" w:rsidRPr="00664DF3">
          <w:rPr>
            <w:rFonts w:ascii="ＭＳ ゴシック" w:hAnsi="ＭＳ ゴシック" w:hint="eastAsia"/>
          </w:rPr>
          <w:t>／</w:t>
        </w:r>
      </w:ins>
      <w:r w:rsidR="00726858" w:rsidRPr="00664DF3">
        <w:rPr>
          <w:rFonts w:ascii="ＭＳ ゴシック" w:hAnsi="ＭＳ ゴシック"/>
        </w:rPr>
        <w:t>◎SE-0109◎</w:t>
      </w:r>
      <w:ins w:id="49" w:author="Shinji Kawasaki" w:date="2016-09-15T13:47:00Z">
        <w:r w:rsidR="0089206E" w:rsidRPr="00664DF3">
          <w:rPr>
            <w:rFonts w:ascii="ＭＳ ゴシック" w:hAnsi="ＭＳ ゴシック" w:hint="eastAsia"/>
          </w:rPr>
          <w:t>／</w:t>
        </w:r>
      </w:ins>
      <w:r w:rsidR="00726858" w:rsidRPr="00664DF3">
        <w:rPr>
          <w:rFonts w:ascii="ＭＳ ゴシック" w:hAnsi="ＭＳ ゴシック"/>
        </w:rPr>
        <w:t>◎SE-0125◎</w:t>
      </w:r>
      <w:ins w:id="50" w:author="Shinji Kawasaki" w:date="2016-09-15T13:47:00Z">
        <w:r w:rsidR="0089206E" w:rsidRPr="00664DF3">
          <w:rPr>
            <w:rFonts w:ascii="ＭＳ ゴシック" w:hAnsi="ＭＳ ゴシック" w:hint="eastAsia"/>
          </w:rPr>
          <w:t>の各Proposal</w:t>
        </w:r>
      </w:ins>
      <w:ins w:id="51" w:author="Shinji Kawasaki" w:date="2016-09-15T13:50:00Z">
        <w:r w:rsidR="0089206E" w:rsidRPr="00664DF3">
          <w:rPr>
            <w:rFonts w:ascii="ＭＳ ゴシック" w:hAnsi="ＭＳ ゴシック" w:hint="eastAsia"/>
          </w:rPr>
          <w:t>が実装されたからと</w:t>
        </w:r>
      </w:ins>
      <w:ins w:id="52" w:author="Shinji Kawasaki" w:date="2016-09-15T13:51:00Z">
        <w:r w:rsidR="0089206E" w:rsidRPr="00664DF3">
          <w:rPr>
            <w:rFonts w:ascii="ＭＳ ゴシック" w:hAnsi="ＭＳ ゴシック" w:hint="eastAsia"/>
          </w:rPr>
          <w:t>い</w:t>
        </w:r>
      </w:ins>
      <w:ins w:id="53" w:author="Shinji Kawasaki" w:date="2016-09-15T13:50:00Z">
        <w:r w:rsidR="0089206E" w:rsidRPr="00664DF3">
          <w:rPr>
            <w:rFonts w:ascii="ＭＳ ゴシック" w:hAnsi="ＭＳ ゴシック" w:hint="eastAsia"/>
          </w:rPr>
          <w:t>って</w:t>
        </w:r>
      </w:ins>
      <w:r w:rsidR="00726858" w:rsidRPr="00664DF3">
        <w:rPr>
          <w:rFonts w:ascii="ＭＳ ゴシック" w:hAnsi="ＭＳ ゴシック"/>
        </w:rPr>
        <w:t>言語</w:t>
      </w:r>
      <w:ins w:id="54" w:author="Shinji Kawasaki" w:date="2016-09-15T13:50:00Z">
        <w:r w:rsidR="0089206E" w:rsidRPr="00664DF3">
          <w:rPr>
            <w:rFonts w:ascii="ＭＳ ゴシック" w:hAnsi="ＭＳ ゴシック" w:hint="eastAsia"/>
          </w:rPr>
          <w:t>の</w:t>
        </w:r>
      </w:ins>
      <w:r w:rsidR="00726858" w:rsidRPr="00664DF3">
        <w:rPr>
          <w:rFonts w:ascii="ＭＳ ゴシック" w:hAnsi="ＭＳ ゴシック"/>
        </w:rPr>
        <w:t>機能</w:t>
      </w:r>
      <w:r w:rsidR="00726858" w:rsidRPr="00664DF3">
        <w:rPr>
          <w:rFonts w:ascii="ＭＳ ゴシック" w:hAnsi="ＭＳ ゴシック" w:hint="eastAsia"/>
        </w:rPr>
        <w:t>が</w:t>
      </w:r>
      <w:r w:rsidR="00726858" w:rsidRPr="00664DF3">
        <w:rPr>
          <w:rFonts w:ascii="ＭＳ ゴシック" w:hAnsi="ＭＳ ゴシック"/>
        </w:rPr>
        <w:t>減</w:t>
      </w:r>
      <w:ins w:id="55" w:author="Shinji Kawasaki" w:date="2016-09-15T13:51:00Z">
        <w:r w:rsidR="0089206E" w:rsidRPr="00664DF3">
          <w:rPr>
            <w:rFonts w:ascii="ＭＳ ゴシック" w:hAnsi="ＭＳ ゴシック" w:hint="eastAsia"/>
          </w:rPr>
          <w:t>った</w:t>
        </w:r>
      </w:ins>
      <w:r w:rsidR="00726858" w:rsidRPr="00664DF3">
        <w:rPr>
          <w:rFonts w:ascii="ＭＳ ゴシック" w:hAnsi="ＭＳ ゴシック"/>
        </w:rPr>
        <w:t>わけでは</w:t>
      </w:r>
      <w:ins w:id="56" w:author="Shinji Kawasaki" w:date="2016-09-15T13:51:00Z">
        <w:r w:rsidR="0089206E" w:rsidRPr="00664DF3">
          <w:rPr>
            <w:rFonts w:ascii="ＭＳ ゴシック" w:hAnsi="ＭＳ ゴシック" w:hint="eastAsia"/>
          </w:rPr>
          <w:t>ないので</w:t>
        </w:r>
      </w:ins>
      <w:r w:rsidR="00726858" w:rsidRPr="00664DF3">
        <w:rPr>
          <w:rFonts w:ascii="ＭＳ ゴシック" w:hAnsi="ＭＳ ゴシック"/>
        </w:rPr>
        <w:t>、</w:t>
      </w:r>
      <w:ins w:id="57" w:author="Shinji Kawasaki" w:date="2016-09-15T13:51:00Z">
        <w:r w:rsidR="0089206E" w:rsidRPr="00664DF3">
          <w:rPr>
            <w:rFonts w:ascii="ＭＳ ゴシック" w:hAnsi="ＭＳ ゴシック" w:hint="eastAsia"/>
          </w:rPr>
          <w:t>これらは「仕様の</w:t>
        </w:r>
      </w:ins>
      <w:r w:rsidR="00726858" w:rsidRPr="00664DF3">
        <w:rPr>
          <w:rFonts w:ascii="ＭＳ ゴシック" w:hAnsi="ＭＳ ゴシック"/>
        </w:rPr>
        <w:t>廃止</w:t>
      </w:r>
      <w:ins w:id="58" w:author="Shinji Kawasaki" w:date="2016-09-15T13:51:00Z">
        <w:r w:rsidR="0089206E" w:rsidRPr="00664DF3">
          <w:rPr>
            <w:rFonts w:ascii="ＭＳ ゴシック" w:hAnsi="ＭＳ ゴシック" w:hint="eastAsia"/>
          </w:rPr>
          <w:t>」</w:t>
        </w:r>
      </w:ins>
      <w:r w:rsidR="00726858" w:rsidRPr="00664DF3">
        <w:rPr>
          <w:rFonts w:ascii="ＭＳ ゴシック" w:hAnsi="ＭＳ ゴシック"/>
        </w:rPr>
        <w:t>というより</w:t>
      </w:r>
      <w:ins w:id="59" w:author="Shinji Kawasaki" w:date="2016-09-15T13:49:00Z">
        <w:r w:rsidR="0089206E" w:rsidRPr="00664DF3">
          <w:rPr>
            <w:rFonts w:ascii="ＭＳ ゴシック" w:hAnsi="ＭＳ ゴシック" w:hint="eastAsia"/>
          </w:rPr>
          <w:t>は</w:t>
        </w:r>
      </w:ins>
      <w:ins w:id="60" w:author="Shinji Kawasaki" w:date="2016-09-15T13:51:00Z">
        <w:r w:rsidR="0089206E" w:rsidRPr="00664DF3">
          <w:rPr>
            <w:rFonts w:ascii="ＭＳ ゴシック" w:hAnsi="ＭＳ ゴシック" w:hint="eastAsia"/>
          </w:rPr>
          <w:t>「仕様の</w:t>
        </w:r>
      </w:ins>
      <w:r w:rsidR="00726858" w:rsidRPr="00664DF3">
        <w:rPr>
          <w:rFonts w:ascii="ＭＳ ゴシック" w:hAnsi="ＭＳ ゴシック"/>
        </w:rPr>
        <w:t>変更</w:t>
      </w:r>
      <w:ins w:id="61" w:author="Shinji Kawasaki" w:date="2016-09-15T13:51:00Z">
        <w:r w:rsidR="0089206E" w:rsidRPr="00664DF3">
          <w:rPr>
            <w:rFonts w:ascii="ＭＳ ゴシック" w:hAnsi="ＭＳ ゴシック" w:hint="eastAsia"/>
          </w:rPr>
          <w:t>」</w:t>
        </w:r>
      </w:ins>
      <w:r w:rsidR="00726858" w:rsidRPr="00664DF3">
        <w:rPr>
          <w:rFonts w:ascii="ＭＳ ゴシック" w:hAnsi="ＭＳ ゴシック"/>
        </w:rPr>
        <w:t>と</w:t>
      </w:r>
      <w:ins w:id="62" w:author="Shinji Kawasaki" w:date="2016-09-14T18:33:00Z">
        <w:r w:rsidR="00322423" w:rsidRPr="00664DF3">
          <w:rPr>
            <w:rFonts w:ascii="ＭＳ ゴシック" w:hAnsi="ＭＳ ゴシック" w:hint="eastAsia"/>
          </w:rPr>
          <w:t>見なす</w:t>
        </w:r>
      </w:ins>
      <w:r w:rsidR="00726858" w:rsidRPr="00664DF3">
        <w:rPr>
          <w:rFonts w:ascii="ＭＳ ゴシック" w:hAnsi="ＭＳ ゴシック"/>
        </w:rPr>
        <w:t>べきかもしれないが、ここでは</w:t>
      </w:r>
      <w:ins w:id="63" w:author="Shinji Kawasaki" w:date="2016-09-15T13:49:00Z">
        <w:r w:rsidR="0089206E" w:rsidRPr="00664DF3">
          <w:rPr>
            <w:rFonts w:ascii="ＭＳ ゴシック" w:hAnsi="ＭＳ ゴシック" w:hint="eastAsia"/>
          </w:rPr>
          <w:t>廃止された</w:t>
        </w:r>
      </w:ins>
      <w:ins w:id="64" w:author="Shinji Kawasaki" w:date="2016-09-15T13:51:00Z">
        <w:r w:rsidR="0089206E" w:rsidRPr="00664DF3">
          <w:rPr>
            <w:rFonts w:ascii="ＭＳ ゴシック" w:hAnsi="ＭＳ ゴシック" w:hint="eastAsia"/>
          </w:rPr>
          <w:t>仕様</w:t>
        </w:r>
      </w:ins>
      <w:ins w:id="65" w:author="Shinji Kawasaki" w:date="2016-09-15T13:49:00Z">
        <w:r w:rsidR="0089206E" w:rsidRPr="00664DF3">
          <w:rPr>
            <w:rFonts w:ascii="ＭＳ ゴシック" w:hAnsi="ＭＳ ゴシック" w:hint="eastAsia"/>
          </w:rPr>
          <w:t>に</w:t>
        </w:r>
      </w:ins>
      <w:r w:rsidR="00726858" w:rsidRPr="00664DF3">
        <w:rPr>
          <w:rFonts w:ascii="ＭＳ ゴシック" w:hAnsi="ＭＳ ゴシック"/>
        </w:rPr>
        <w:t>含めた。こうして見ると、数としては12件と多いがマイナーな言語仕様の変更が多く、通常のアプリケーションコードに対して影響が出そうなのは半分程度であろう。</w:t>
      </w:r>
    </w:p>
    <w:p w14:paraId="082029B0" w14:textId="77777777" w:rsidR="00726858" w:rsidRPr="00664DF3" w:rsidRDefault="00726858" w:rsidP="00726858">
      <w:pPr>
        <w:rPr>
          <w:rFonts w:ascii="ＭＳ ゴシック" w:hAnsi="ＭＳ ゴシック"/>
        </w:rPr>
      </w:pPr>
    </w:p>
    <w:p w14:paraId="54EC024E" w14:textId="0CF118F5"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ins w:id="66" w:author="Shinji Kawasaki" w:date="2016-09-15T13:52:00Z">
        <w:r w:rsidR="0089206E" w:rsidRPr="00664DF3">
          <w:rPr>
            <w:rFonts w:ascii="ＭＳ ゴシック" w:hAnsi="ＭＳ ゴシック" w:hint="eastAsia"/>
          </w:rPr>
          <w:t>以下では、</w:t>
        </w:r>
      </w:ins>
      <w:r w:rsidR="00726858" w:rsidRPr="00664DF3">
        <w:rPr>
          <w:rFonts w:ascii="ＭＳ ゴシック" w:hAnsi="ＭＳ ゴシック" w:hint="eastAsia"/>
        </w:rPr>
        <w:t>この中から代表的な</w:t>
      </w:r>
      <w:r w:rsidR="00726858" w:rsidRPr="00664DF3">
        <w:rPr>
          <w:rFonts w:ascii="ＭＳ ゴシック" w:hAnsi="ＭＳ ゴシック"/>
        </w:rPr>
        <w:t>2つのProposalをかいつまんで、Swiftコミュニティがどういう考えによってその決定をしたのか詳しく解説する。</w:t>
      </w:r>
    </w:p>
    <w:p w14:paraId="7D213B1B" w14:textId="77777777" w:rsidR="00726858" w:rsidRPr="00664DF3" w:rsidRDefault="00726858" w:rsidP="00726858">
      <w:pPr>
        <w:rPr>
          <w:rFonts w:ascii="ＭＳ ゴシック" w:hAnsi="ＭＳ ゴシック"/>
        </w:rPr>
      </w:pPr>
    </w:p>
    <w:p w14:paraId="7EE573AA" w14:textId="46F08426" w:rsidR="00726858" w:rsidRPr="00664DF3" w:rsidRDefault="00726858" w:rsidP="00664DF3">
      <w:pPr>
        <w:pStyle w:val="Heading1"/>
        <w:spacing w:before="180" w:after="180"/>
      </w:pPr>
      <w:r w:rsidRPr="00664DF3">
        <w:rPr>
          <w:rFonts w:hint="eastAsia"/>
        </w:rPr>
        <w:t>■</w:t>
      </w:r>
      <w:ins w:id="67" w:author="Shinji Kawasaki" w:date="2016-09-15T13:53:00Z">
        <w:r w:rsidR="0089206E" w:rsidRPr="00664DF3">
          <w:rPr>
            <w:rFonts w:hint="eastAsia"/>
          </w:rPr>
          <w:t>「</w:t>
        </w:r>
      </w:ins>
      <w:r w:rsidRPr="00664DF3">
        <w:t>SE-0004</w:t>
      </w:r>
      <w:r w:rsidR="00E846A3" w:rsidRPr="00664DF3">
        <w:rPr>
          <w:rFonts w:hint="eastAsia"/>
        </w:rPr>
        <w:t>：</w:t>
      </w:r>
      <w:r w:rsidRPr="00664DF3">
        <w:t xml:space="preserve"> ++</w:t>
      </w:r>
      <w:ins w:id="68" w:author="Shinji Kawasaki" w:date="2016-09-15T13:52:00Z">
        <w:r w:rsidR="0089206E" w:rsidRPr="00664DF3">
          <w:rPr>
            <w:rFonts w:hint="eastAsia"/>
          </w:rPr>
          <w:t>／</w:t>
        </w:r>
      </w:ins>
      <w:r w:rsidRPr="00664DF3">
        <w:t>--演算子の廃止</w:t>
      </w:r>
      <w:ins w:id="69" w:author="Shinji Kawasaki" w:date="2016-09-15T13:53:00Z">
        <w:r w:rsidR="0089206E" w:rsidRPr="00664DF3">
          <w:rPr>
            <w:rFonts w:hint="eastAsia"/>
          </w:rPr>
          <w:t>」</w:t>
        </w:r>
      </w:ins>
      <w:r w:rsidRPr="00664DF3">
        <w:t>と</w:t>
      </w:r>
      <w:ins w:id="70" w:author="Shinji Kawasaki" w:date="2016-09-15T13:53:00Z">
        <w:r w:rsidR="0089206E" w:rsidRPr="00664DF3">
          <w:rPr>
            <w:rFonts w:hint="eastAsia"/>
          </w:rPr>
          <w:t>「</w:t>
        </w:r>
      </w:ins>
      <w:r w:rsidRPr="00664DF3">
        <w:t>SE-0007</w:t>
      </w:r>
      <w:r w:rsidR="00E846A3" w:rsidRPr="00664DF3">
        <w:rPr>
          <w:rFonts w:hint="eastAsia"/>
        </w:rPr>
        <w:t>：</w:t>
      </w:r>
      <w:r w:rsidRPr="00664DF3">
        <w:t xml:space="preserve"> Cスタイルのforループの廃止</w:t>
      </w:r>
      <w:ins w:id="71" w:author="Shinji Kawasaki" w:date="2016-09-15T13:53:00Z">
        <w:r w:rsidR="0089206E" w:rsidRPr="00664DF3">
          <w:rPr>
            <w:rFonts w:hint="eastAsia"/>
          </w:rPr>
          <w:t>」</w:t>
        </w:r>
      </w:ins>
      <w:r w:rsidRPr="00664DF3">
        <w:t>を深掘り</w:t>
      </w:r>
    </w:p>
    <w:p w14:paraId="43934083" w14:textId="77777777" w:rsidR="00726858" w:rsidRPr="00664DF3" w:rsidRDefault="00726858" w:rsidP="00726858">
      <w:pPr>
        <w:rPr>
          <w:rFonts w:ascii="ＭＳ ゴシック" w:hAnsi="ＭＳ ゴシック"/>
        </w:rPr>
      </w:pPr>
    </w:p>
    <w:p w14:paraId="031EAFE5" w14:textId="73138403"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ins w:id="72" w:author="Shinji Kawasaki" w:date="2016-09-15T13:54:00Z">
        <w:r w:rsidR="0089206E" w:rsidRPr="00664DF3">
          <w:rPr>
            <w:rFonts w:ascii="ＭＳ ゴシック" w:hAnsi="ＭＳ ゴシック" w:hint="eastAsia"/>
          </w:rPr>
          <w:t>廃止された仕様の中でも</w:t>
        </w:r>
      </w:ins>
      <w:r w:rsidR="00726858" w:rsidRPr="00664DF3">
        <w:rPr>
          <w:rFonts w:ascii="ＭＳ ゴシック" w:hAnsi="ＭＳ ゴシック" w:hint="eastAsia"/>
        </w:rPr>
        <w:t>特に目を引き、分かりやすいのが</w:t>
      </w:r>
      <w:ins w:id="73" w:author="Shinji Kawasaki" w:date="2016-09-15T13:54:00Z">
        <w:r w:rsidR="0089206E" w:rsidRPr="00664DF3">
          <w:rPr>
            <w:rFonts w:ascii="ＭＳ ゴシック" w:hAnsi="ＭＳ ゴシック" w:hint="eastAsia"/>
          </w:rPr>
          <w:t>「</w:t>
        </w:r>
      </w:ins>
      <w:r w:rsidR="00726858" w:rsidRPr="00664DF3">
        <w:rPr>
          <w:rFonts w:ascii="ＭＳ ゴシック" w:hAnsi="ＭＳ ゴシック" w:hint="eastAsia"/>
        </w:rPr>
        <w:t>◆</w:t>
      </w:r>
      <w:r w:rsidR="00726858" w:rsidRPr="00664DF3">
        <w:rPr>
          <w:rFonts w:ascii="ＭＳ ゴシック" w:hAnsi="ＭＳ ゴシック"/>
        </w:rPr>
        <w:t>SE-0004</w:t>
      </w:r>
      <w:r w:rsidR="00E846A3" w:rsidRPr="00664DF3">
        <w:rPr>
          <w:rFonts w:ascii="ＭＳ ゴシック" w:hAnsi="ＭＳ ゴシック" w:hint="eastAsia"/>
        </w:rPr>
        <w:t>：</w:t>
      </w:r>
      <w:r w:rsidR="00726858" w:rsidRPr="00664DF3">
        <w:rPr>
          <w:rFonts w:ascii="ＭＳ ゴシック" w:hAnsi="ＭＳ ゴシック"/>
        </w:rPr>
        <w:t xml:space="preserve"> ◎++◎</w:t>
      </w:r>
      <w:ins w:id="74" w:author="Shinji Kawasaki" w:date="2016-09-15T14:31:00Z">
        <w:r w:rsidR="00720A3D" w:rsidRPr="00664DF3">
          <w:rPr>
            <w:rFonts w:ascii="ＭＳ ゴシック" w:hAnsi="ＭＳ ゴシック" w:hint="eastAsia"/>
          </w:rPr>
          <w:t>／</w:t>
        </w:r>
      </w:ins>
      <w:r w:rsidR="00726858" w:rsidRPr="00664DF3">
        <w:rPr>
          <w:rFonts w:ascii="ＭＳ ゴシック" w:hAnsi="ＭＳ ゴシック"/>
        </w:rPr>
        <w:t>◎--◎演算子の廃止◇https://github.com/apple/swift-evolution/blob/master/proposals/0004-remove-pre-post-inc-decrement.md◆</w:t>
      </w:r>
      <w:ins w:id="75" w:author="Shinji Kawasaki" w:date="2016-09-15T13:54:00Z">
        <w:r w:rsidR="0089206E" w:rsidRPr="00664DF3">
          <w:rPr>
            <w:rFonts w:ascii="ＭＳ ゴシック" w:hAnsi="ＭＳ ゴシック" w:hint="eastAsia"/>
          </w:rPr>
          <w:t>」</w:t>
        </w:r>
      </w:ins>
      <w:r w:rsidR="00726858" w:rsidRPr="00664DF3">
        <w:rPr>
          <w:rFonts w:ascii="ＭＳ ゴシック" w:hAnsi="ＭＳ ゴシック"/>
        </w:rPr>
        <w:t>と</w:t>
      </w:r>
      <w:ins w:id="76" w:author="Shinji Kawasaki" w:date="2016-09-15T13:54:00Z">
        <w:r w:rsidR="0089206E" w:rsidRPr="00664DF3">
          <w:rPr>
            <w:rFonts w:ascii="ＭＳ ゴシック" w:hAnsi="ＭＳ ゴシック" w:hint="eastAsia"/>
          </w:rPr>
          <w:t>「</w:t>
        </w:r>
      </w:ins>
      <w:r w:rsidR="00726858" w:rsidRPr="00664DF3">
        <w:rPr>
          <w:rFonts w:ascii="ＭＳ ゴシック" w:hAnsi="ＭＳ ゴシック"/>
        </w:rPr>
        <w:t>◆SE-0007</w:t>
      </w:r>
      <w:r w:rsidR="00E846A3" w:rsidRPr="00664DF3">
        <w:rPr>
          <w:rFonts w:ascii="ＭＳ ゴシック" w:hAnsi="ＭＳ ゴシック" w:hint="eastAsia"/>
        </w:rPr>
        <w:t>：</w:t>
      </w:r>
      <w:r w:rsidR="00726858" w:rsidRPr="00664DF3">
        <w:rPr>
          <w:rFonts w:ascii="ＭＳ ゴシック" w:hAnsi="ＭＳ ゴシック"/>
        </w:rPr>
        <w:t xml:space="preserve"> Cスタイルの</w:t>
      </w:r>
      <w:ins w:id="77" w:author="Shinji Kawasaki" w:date="2016-09-15T20:26:00Z">
        <w:r w:rsidR="00E7337E" w:rsidRPr="00664DF3">
          <w:rPr>
            <w:rFonts w:ascii="ＭＳ ゴシック" w:hAnsi="ＭＳ ゴシック" w:hint="eastAsia"/>
          </w:rPr>
          <w:t>◎</w:t>
        </w:r>
      </w:ins>
      <w:r w:rsidR="00726858" w:rsidRPr="00664DF3">
        <w:rPr>
          <w:rFonts w:ascii="ＭＳ ゴシック" w:hAnsi="ＭＳ ゴシック"/>
        </w:rPr>
        <w:t>for</w:t>
      </w:r>
      <w:ins w:id="78" w:author="Shinji Kawasaki" w:date="2016-09-15T20:26:00Z">
        <w:r w:rsidR="00E7337E" w:rsidRPr="00664DF3">
          <w:rPr>
            <w:rFonts w:ascii="ＭＳ ゴシック" w:hAnsi="ＭＳ ゴシック" w:hint="eastAsia"/>
          </w:rPr>
          <w:t>◎</w:t>
        </w:r>
      </w:ins>
      <w:r w:rsidR="00726858" w:rsidRPr="00664DF3">
        <w:rPr>
          <w:rFonts w:ascii="ＭＳ ゴシック" w:hAnsi="ＭＳ ゴシック"/>
        </w:rPr>
        <w:t>ループの廃止◇https://github.com/apple/swift-evolution/blob/master/proposals/0007-remove-c-style-for-loops.md◆</w:t>
      </w:r>
      <w:ins w:id="79" w:author="Shinji Kawasaki" w:date="2016-09-15T13:54:00Z">
        <w:r w:rsidR="0089206E" w:rsidRPr="00664DF3">
          <w:rPr>
            <w:rFonts w:ascii="ＭＳ ゴシック" w:hAnsi="ＭＳ ゴシック" w:hint="eastAsia"/>
          </w:rPr>
          <w:t>」</w:t>
        </w:r>
      </w:ins>
      <w:r w:rsidR="00726858" w:rsidRPr="00664DF3">
        <w:rPr>
          <w:rFonts w:ascii="ＭＳ ゴシック" w:hAnsi="ＭＳ ゴシック"/>
        </w:rPr>
        <w:t>の2つである。これらはC言語の影響を受けた言語、つまり現在使われている多くのプログラミング言語で当たり前のように採用されている仕様である</w:t>
      </w:r>
      <w:r w:rsidRPr="00664DF3">
        <w:rPr>
          <w:rFonts w:ascii="ＭＳ ゴシック" w:hAnsi="ＭＳ ゴシック" w:hint="eastAsia"/>
        </w:rPr>
        <w:t>（</w:t>
      </w:r>
      <w:r w:rsidR="00726858" w:rsidRPr="00664DF3">
        <w:rPr>
          <w:rFonts w:ascii="ＭＳ ゴシック" w:hAnsi="ＭＳ ゴシック"/>
        </w:rPr>
        <w:t>ちなみにPython</w:t>
      </w:r>
      <w:ins w:id="80" w:author="Shinji Kawasaki" w:date="2016-09-15T14:22:00Z">
        <w:r w:rsidR="005B499A" w:rsidRPr="00664DF3">
          <w:rPr>
            <w:rFonts w:ascii="ＭＳ ゴシック" w:hAnsi="ＭＳ ゴシック" w:hint="eastAsia"/>
          </w:rPr>
          <w:t>やRubyなど、</w:t>
        </w:r>
      </w:ins>
      <w:r w:rsidR="00726858" w:rsidRPr="00664DF3">
        <w:rPr>
          <w:rFonts w:ascii="ＭＳ ゴシック" w:hAnsi="ＭＳ ゴシック"/>
        </w:rPr>
        <w:t>いずれの仕様も</w:t>
      </w:r>
      <w:ins w:id="81" w:author="Shinji Kawasaki" w:date="2016-09-15T13:55:00Z">
        <w:r w:rsidR="0089206E" w:rsidRPr="00664DF3">
          <w:rPr>
            <w:rFonts w:ascii="ＭＳ ゴシック" w:hAnsi="ＭＳ ゴシック" w:hint="eastAsia"/>
          </w:rPr>
          <w:t>な</w:t>
        </w:r>
      </w:ins>
      <w:r w:rsidR="00726858" w:rsidRPr="00664DF3">
        <w:rPr>
          <w:rFonts w:ascii="ＭＳ ゴシック" w:hAnsi="ＭＳ ゴシック"/>
        </w:rPr>
        <w:t>い</w:t>
      </w:r>
      <w:ins w:id="82" w:author="Shinji Kawasaki" w:date="2016-09-15T14:22:00Z">
        <w:r w:rsidR="005B499A" w:rsidRPr="00664DF3">
          <w:rPr>
            <w:rFonts w:ascii="ＭＳ ゴシック" w:hAnsi="ＭＳ ゴシック" w:hint="eastAsia"/>
          </w:rPr>
          <w:t>言語もある</w:t>
        </w:r>
      </w:ins>
      <w:r w:rsidRPr="00664DF3">
        <w:rPr>
          <w:rFonts w:ascii="ＭＳ ゴシック" w:hAnsi="ＭＳ ゴシック" w:hint="eastAsia"/>
        </w:rPr>
        <w:t>）</w:t>
      </w:r>
      <w:r w:rsidR="00726858" w:rsidRPr="00664DF3">
        <w:rPr>
          <w:rFonts w:ascii="ＭＳ ゴシック" w:hAnsi="ＭＳ ゴシック"/>
        </w:rPr>
        <w:t>。Swift 3.0での廃止の前に、Swift 2.2で先行して非推奨扱い</w:t>
      </w:r>
      <w:r w:rsidRPr="00664DF3">
        <w:rPr>
          <w:rFonts w:ascii="ＭＳ ゴシック" w:hAnsi="ＭＳ ゴシック" w:hint="eastAsia"/>
        </w:rPr>
        <w:t>（</w:t>
      </w:r>
      <w:r w:rsidR="00726858" w:rsidRPr="00664DF3">
        <w:rPr>
          <w:rFonts w:ascii="ＭＳ ゴシック" w:hAnsi="ＭＳ ゴシック"/>
        </w:rPr>
        <w:t>使用すると警告が発生する</w:t>
      </w:r>
      <w:r w:rsidRPr="00664DF3">
        <w:rPr>
          <w:rFonts w:ascii="ＭＳ ゴシック" w:hAnsi="ＭＳ ゴシック" w:hint="eastAsia"/>
        </w:rPr>
        <w:t>）</w:t>
      </w:r>
      <w:r w:rsidR="00726858" w:rsidRPr="00664DF3">
        <w:rPr>
          <w:rFonts w:ascii="ＭＳ ゴシック" w:hAnsi="ＭＳ ゴシック"/>
        </w:rPr>
        <w:t>となったが、その時も注目を集めた。</w:t>
      </w:r>
    </w:p>
    <w:p w14:paraId="4B4E908C" w14:textId="77777777" w:rsidR="00726858" w:rsidRPr="00664DF3" w:rsidRDefault="00726858" w:rsidP="00726858">
      <w:pPr>
        <w:rPr>
          <w:rFonts w:ascii="ＭＳ ゴシック" w:hAnsi="ＭＳ ゴシック"/>
        </w:rPr>
      </w:pPr>
    </w:p>
    <w:p w14:paraId="200C3915" w14:textId="77777777" w:rsidR="00726858" w:rsidRPr="00664DF3" w:rsidRDefault="00726858" w:rsidP="00664DF3">
      <w:pPr>
        <w:pStyle w:val="Heading2"/>
      </w:pPr>
      <w:r w:rsidRPr="00664DF3">
        <w:rPr>
          <w:rFonts w:hint="eastAsia"/>
        </w:rPr>
        <w:t>●廃止による影響の具体例</w:t>
      </w:r>
    </w:p>
    <w:p w14:paraId="0FF6AC87" w14:textId="77777777" w:rsidR="00726858" w:rsidRPr="00664DF3" w:rsidRDefault="00726858" w:rsidP="00726858">
      <w:pPr>
        <w:rPr>
          <w:rFonts w:ascii="ＭＳ ゴシック" w:hAnsi="ＭＳ ゴシック"/>
        </w:rPr>
      </w:pPr>
    </w:p>
    <w:p w14:paraId="05457EFA" w14:textId="509E34CD"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r w:rsidR="00726858" w:rsidRPr="00664DF3">
        <w:rPr>
          <w:rFonts w:ascii="ＭＳ ゴシック" w:hAnsi="ＭＳ ゴシック" w:hint="eastAsia"/>
        </w:rPr>
        <w:t>変数◎</w:t>
      </w:r>
      <w:proofErr w:type="spellStart"/>
      <w:r w:rsidR="00726858" w:rsidRPr="00664DF3">
        <w:rPr>
          <w:rFonts w:ascii="ＭＳ ゴシック" w:hAnsi="ＭＳ ゴシック"/>
        </w:rPr>
        <w:t>i</w:t>
      </w:r>
      <w:proofErr w:type="spellEnd"/>
      <w:r w:rsidR="00726858" w:rsidRPr="00664DF3">
        <w:rPr>
          <w:rFonts w:ascii="ＭＳ ゴシック" w:hAnsi="ＭＳ ゴシック"/>
        </w:rPr>
        <w:t>◎を</w:t>
      </w:r>
      <w:ins w:id="83" w:author="Shinji Kawasaki" w:date="2016-09-15T13:56:00Z">
        <w:r w:rsidR="0089206E" w:rsidRPr="00664DF3">
          <w:rPr>
            <w:rFonts w:ascii="ＭＳ ゴシック" w:hAnsi="ＭＳ ゴシック" w:hint="eastAsia"/>
          </w:rPr>
          <w:t>◎</w:t>
        </w:r>
      </w:ins>
      <w:r w:rsidR="00726858" w:rsidRPr="00664DF3">
        <w:rPr>
          <w:rFonts w:ascii="ＭＳ ゴシック" w:hAnsi="ＭＳ ゴシック"/>
        </w:rPr>
        <w:t>for</w:t>
      </w:r>
      <w:ins w:id="84" w:author="Shinji Kawasaki" w:date="2016-09-15T13:56:00Z">
        <w:r w:rsidR="0089206E" w:rsidRPr="00664DF3">
          <w:rPr>
            <w:rFonts w:ascii="ＭＳ ゴシック" w:hAnsi="ＭＳ ゴシック" w:hint="eastAsia"/>
          </w:rPr>
          <w:t>◎</w:t>
        </w:r>
      </w:ins>
      <w:r w:rsidR="00726858" w:rsidRPr="00664DF3">
        <w:rPr>
          <w:rFonts w:ascii="ＭＳ ゴシック" w:hAnsi="ＭＳ ゴシック"/>
        </w:rPr>
        <w:t>ループでインクリメントしながら10回出力する簡単なサンプルコードを示す。</w:t>
      </w:r>
    </w:p>
    <w:p w14:paraId="5624FEAE" w14:textId="77777777" w:rsidR="00726858" w:rsidRPr="00664DF3" w:rsidRDefault="00726858" w:rsidP="00726858">
      <w:pPr>
        <w:rPr>
          <w:rFonts w:ascii="ＭＳ ゴシック" w:hAnsi="ＭＳ ゴシック"/>
        </w:rPr>
      </w:pPr>
    </w:p>
    <w:p w14:paraId="644B4C73" w14:textId="3EE8C5E6"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r w:rsidR="00726858" w:rsidRPr="00664DF3">
        <w:rPr>
          <w:rFonts w:ascii="ＭＳ ゴシック" w:hAnsi="ＭＳ ゴシック"/>
        </w:rPr>
        <w:t>Swift 2系まで</w:t>
      </w:r>
      <w:ins w:id="85" w:author="Shinji Kawasaki" w:date="2016-09-15T13:58:00Z">
        <w:r w:rsidR="006A1370" w:rsidRPr="00664DF3">
          <w:rPr>
            <w:rFonts w:ascii="ＭＳ ゴシック" w:hAnsi="ＭＳ ゴシック" w:hint="eastAsia"/>
          </w:rPr>
          <w:t>は</w:t>
        </w:r>
      </w:ins>
      <w:ins w:id="86" w:author="Shinji Kawasaki" w:date="2016-09-15T13:59:00Z">
        <w:r w:rsidR="006A1370" w:rsidRPr="00664DF3">
          <w:rPr>
            <w:rFonts w:ascii="ＭＳ ゴシック" w:hAnsi="ＭＳ ゴシック" w:hint="eastAsia"/>
          </w:rPr>
          <w:t>リスト1に示すような</w:t>
        </w:r>
      </w:ins>
      <w:r w:rsidR="00726858" w:rsidRPr="00664DF3">
        <w:rPr>
          <w:rFonts w:ascii="ＭＳ ゴシック" w:hAnsi="ＭＳ ゴシック"/>
        </w:rPr>
        <w:t>書き方も</w:t>
      </w:r>
      <w:ins w:id="87" w:author="Shinji Kawasaki" w:date="2016-09-14T18:33:00Z">
        <w:r w:rsidR="00322423" w:rsidRPr="00664DF3">
          <w:rPr>
            <w:rFonts w:ascii="ＭＳ ゴシック" w:hAnsi="ＭＳ ゴシック" w:hint="eastAsia"/>
          </w:rPr>
          <w:t>できた</w:t>
        </w:r>
      </w:ins>
      <w:r w:rsidR="00726858" w:rsidRPr="00664DF3">
        <w:rPr>
          <w:rFonts w:ascii="ＭＳ ゴシック" w:hAnsi="ＭＳ ゴシック"/>
        </w:rPr>
        <w:t>。C言語系の</w:t>
      </w:r>
      <w:ins w:id="88" w:author="Shinji Kawasaki" w:date="2016-09-15T13:56:00Z">
        <w:r w:rsidR="0089206E" w:rsidRPr="00664DF3">
          <w:rPr>
            <w:rFonts w:ascii="ＭＳ ゴシック" w:hAnsi="ＭＳ ゴシック" w:hint="eastAsia"/>
          </w:rPr>
          <w:t>◎</w:t>
        </w:r>
      </w:ins>
      <w:r w:rsidR="00726858" w:rsidRPr="00664DF3">
        <w:rPr>
          <w:rFonts w:ascii="ＭＳ ゴシック" w:hAnsi="ＭＳ ゴシック"/>
        </w:rPr>
        <w:t>for</w:t>
      </w:r>
      <w:ins w:id="89" w:author="Shinji Kawasaki" w:date="2016-09-15T13:56:00Z">
        <w:r w:rsidR="0089206E" w:rsidRPr="00664DF3">
          <w:rPr>
            <w:rFonts w:ascii="ＭＳ ゴシック" w:hAnsi="ＭＳ ゴシック" w:hint="eastAsia"/>
          </w:rPr>
          <w:t>◎</w:t>
        </w:r>
      </w:ins>
      <w:r w:rsidR="00726858" w:rsidRPr="00664DF3">
        <w:rPr>
          <w:rFonts w:ascii="ＭＳ ゴシック" w:hAnsi="ＭＳ ゴシック"/>
        </w:rPr>
        <w:t>ループと◎++◎演算子</w:t>
      </w:r>
      <w:r w:rsidR="00AB172B" w:rsidRPr="00664DF3">
        <w:rPr>
          <w:rFonts w:ascii="ＭＳ ゴシック" w:hAnsi="ＭＳ ゴシック" w:hint="eastAsia"/>
        </w:rPr>
        <w:t>（</w:t>
      </w:r>
      <w:ins w:id="90" w:author="DA 一色" w:date="2016-09-16T18:33:00Z">
        <w:r w:rsidR="009A1F5A">
          <w:rPr>
            <w:rFonts w:ascii="ＭＳ ゴシック" w:hAnsi="ＭＳ ゴシック" w:hint="eastAsia"/>
          </w:rPr>
          <w:t>△</w:t>
        </w:r>
      </w:ins>
      <w:r w:rsidR="00726858" w:rsidRPr="00664DF3">
        <w:rPr>
          <w:rFonts w:ascii="ＭＳ ゴシック" w:hAnsi="ＭＳ ゴシック"/>
        </w:rPr>
        <w:t>インクリメント演算子</w:t>
      </w:r>
      <w:ins w:id="91" w:author="DA 一色" w:date="2016-09-16T18:33:00Z">
        <w:r w:rsidR="009A1F5A">
          <w:rPr>
            <w:rFonts w:ascii="ＭＳ ゴシック" w:hAnsi="ＭＳ ゴシック" w:hint="eastAsia"/>
          </w:rPr>
          <w:t>△</w:t>
        </w:r>
      </w:ins>
      <w:r w:rsidR="00AB172B" w:rsidRPr="00664DF3">
        <w:rPr>
          <w:rFonts w:ascii="ＭＳ ゴシック" w:hAnsi="ＭＳ ゴシック" w:hint="eastAsia"/>
        </w:rPr>
        <w:t>）</w:t>
      </w:r>
      <w:r w:rsidR="00726858" w:rsidRPr="00664DF3">
        <w:rPr>
          <w:rFonts w:ascii="ＭＳ ゴシック" w:hAnsi="ＭＳ ゴシック"/>
        </w:rPr>
        <w:t>を組み合わせた</w:t>
      </w:r>
      <w:ins w:id="92" w:author="Shinji Kawasaki" w:date="2016-09-14T18:33:00Z">
        <w:r w:rsidR="00322423" w:rsidRPr="00664DF3">
          <w:rPr>
            <w:rFonts w:ascii="ＭＳ ゴシック" w:hAnsi="ＭＳ ゴシック" w:hint="eastAsia"/>
          </w:rPr>
          <w:t>なじみ</w:t>
        </w:r>
      </w:ins>
      <w:r w:rsidR="00726858" w:rsidRPr="00664DF3">
        <w:rPr>
          <w:rFonts w:ascii="ＭＳ ゴシック" w:hAnsi="ＭＳ ゴシック"/>
        </w:rPr>
        <w:t>のある書き方である。これが、Swift 3.0ではコンパイルエラーになるように変わる。</w:t>
      </w:r>
    </w:p>
    <w:p w14:paraId="37C0BF8E" w14:textId="77777777" w:rsidR="00726858" w:rsidRPr="00664DF3" w:rsidRDefault="00726858" w:rsidP="00726858">
      <w:pPr>
        <w:rPr>
          <w:rFonts w:ascii="ＭＳ ゴシック" w:hAnsi="ＭＳ ゴシック"/>
        </w:rPr>
      </w:pPr>
    </w:p>
    <w:p w14:paraId="78817403" w14:textId="77777777" w:rsidR="00726858" w:rsidRPr="00664DF3" w:rsidRDefault="00AB172B" w:rsidP="00726858">
      <w:pPr>
        <w:rPr>
          <w:rFonts w:ascii="ＭＳ ゴシック" w:hAnsi="ＭＳ ゴシック"/>
        </w:rPr>
      </w:pPr>
      <w:r w:rsidRPr="00664DF3">
        <w:rPr>
          <w:rFonts w:ascii="ＭＳ ゴシック" w:hAnsi="ＭＳ ゴシック" w:hint="eastAsia"/>
        </w:rPr>
        <w:t>□コード</w:t>
      </w:r>
      <w:r w:rsidR="00726858" w:rsidRPr="00664DF3">
        <w:rPr>
          <w:rFonts w:ascii="ＭＳ ゴシック" w:hAnsi="ＭＳ ゴシック" w:hint="eastAsia"/>
        </w:rPr>
        <w:t>：</w:t>
      </w:r>
      <w:r w:rsidRPr="00664DF3">
        <w:rPr>
          <w:rFonts w:ascii="ＭＳ ゴシック" w:hAnsi="ＭＳ ゴシック" w:hint="eastAsia"/>
        </w:rPr>
        <w:t>S</w:t>
      </w:r>
      <w:r w:rsidR="00726858" w:rsidRPr="00664DF3">
        <w:rPr>
          <w:rFonts w:ascii="ＭＳ ゴシック" w:hAnsi="ＭＳ ゴシック"/>
        </w:rPr>
        <w:t>wift------------------------</w:t>
      </w:r>
    </w:p>
    <w:p w14:paraId="194C9798" w14:textId="77777777" w:rsidR="00726858" w:rsidRPr="00664DF3" w:rsidRDefault="00726858" w:rsidP="00726858">
      <w:pPr>
        <w:rPr>
          <w:rFonts w:ascii="ＭＳ ゴシック" w:hAnsi="ＭＳ ゴシック"/>
        </w:rPr>
      </w:pPr>
      <w:r w:rsidRPr="00664DF3">
        <w:rPr>
          <w:rFonts w:ascii="ＭＳ ゴシック" w:hAnsi="ＭＳ ゴシック"/>
        </w:rPr>
        <w:t xml:space="preserve">for </w:t>
      </w:r>
      <w:proofErr w:type="spellStart"/>
      <w:r w:rsidRPr="00664DF3">
        <w:rPr>
          <w:rFonts w:ascii="ＭＳ ゴシック" w:hAnsi="ＭＳ ゴシック"/>
        </w:rPr>
        <w:t>var</w:t>
      </w:r>
      <w:proofErr w:type="spellEnd"/>
      <w:r w:rsidRPr="00664DF3">
        <w:rPr>
          <w:rFonts w:ascii="ＭＳ ゴシック" w:hAnsi="ＭＳ ゴシック"/>
        </w:rPr>
        <w:t xml:space="preserve"> </w:t>
      </w:r>
      <w:proofErr w:type="spellStart"/>
      <w:r w:rsidRPr="00664DF3">
        <w:rPr>
          <w:rFonts w:ascii="ＭＳ ゴシック" w:hAnsi="ＭＳ ゴシック"/>
        </w:rPr>
        <w:t>i</w:t>
      </w:r>
      <w:proofErr w:type="spellEnd"/>
      <w:r w:rsidRPr="00664DF3">
        <w:rPr>
          <w:rFonts w:ascii="ＭＳ ゴシック" w:hAnsi="ＭＳ ゴシック"/>
        </w:rPr>
        <w:t xml:space="preserve"> = 0; </w:t>
      </w:r>
      <w:proofErr w:type="spellStart"/>
      <w:r w:rsidRPr="00664DF3">
        <w:rPr>
          <w:rFonts w:ascii="ＭＳ ゴシック" w:hAnsi="ＭＳ ゴシック"/>
        </w:rPr>
        <w:t>i</w:t>
      </w:r>
      <w:proofErr w:type="spellEnd"/>
      <w:r w:rsidRPr="00664DF3">
        <w:rPr>
          <w:rFonts w:ascii="ＭＳ ゴシック" w:hAnsi="ＭＳ ゴシック"/>
        </w:rPr>
        <w:t xml:space="preserve"> &lt; 10; </w:t>
      </w:r>
      <w:proofErr w:type="spellStart"/>
      <w:r w:rsidRPr="00664DF3">
        <w:rPr>
          <w:rFonts w:ascii="ＭＳ ゴシック" w:hAnsi="ＭＳ ゴシック"/>
        </w:rPr>
        <w:t>i</w:t>
      </w:r>
      <w:proofErr w:type="spellEnd"/>
      <w:r w:rsidRPr="00664DF3">
        <w:rPr>
          <w:rFonts w:ascii="ＭＳ ゴシック" w:hAnsi="ＭＳ ゴシック"/>
        </w:rPr>
        <w:t>++ {</w:t>
      </w:r>
    </w:p>
    <w:p w14:paraId="2A60697A" w14:textId="77777777" w:rsidR="00726858" w:rsidRPr="00664DF3" w:rsidRDefault="00726858" w:rsidP="00726858">
      <w:pPr>
        <w:rPr>
          <w:rFonts w:ascii="ＭＳ ゴシック" w:hAnsi="ＭＳ ゴシック"/>
        </w:rPr>
      </w:pPr>
      <w:r w:rsidRPr="00664DF3">
        <w:rPr>
          <w:rFonts w:ascii="ＭＳ ゴシック" w:hAnsi="ＭＳ ゴシック"/>
        </w:rPr>
        <w:t xml:space="preserve">  print("</w:t>
      </w:r>
      <w:proofErr w:type="spellStart"/>
      <w:r w:rsidRPr="00664DF3">
        <w:rPr>
          <w:rFonts w:ascii="ＭＳ ゴシック" w:hAnsi="ＭＳ ゴシック"/>
        </w:rPr>
        <w:t>i</w:t>
      </w:r>
      <w:proofErr w:type="spellEnd"/>
      <w:r w:rsidRPr="00664DF3">
        <w:rPr>
          <w:rFonts w:ascii="ＭＳ ゴシック" w:hAnsi="ＭＳ ゴシック"/>
        </w:rPr>
        <w:t>: \(</w:t>
      </w:r>
      <w:proofErr w:type="spellStart"/>
      <w:r w:rsidRPr="00664DF3">
        <w:rPr>
          <w:rFonts w:ascii="ＭＳ ゴシック" w:hAnsi="ＭＳ ゴシック"/>
        </w:rPr>
        <w:t>i</w:t>
      </w:r>
      <w:proofErr w:type="spellEnd"/>
      <w:r w:rsidRPr="00664DF3">
        <w:rPr>
          <w:rFonts w:ascii="ＭＳ ゴシック" w:hAnsi="ＭＳ ゴシック"/>
        </w:rPr>
        <w:t>)")</w:t>
      </w:r>
    </w:p>
    <w:p w14:paraId="4FBB3D31" w14:textId="77777777" w:rsidR="00726858" w:rsidRPr="00664DF3" w:rsidRDefault="00726858" w:rsidP="00726858">
      <w:pPr>
        <w:rPr>
          <w:rFonts w:ascii="ＭＳ ゴシック" w:hAnsi="ＭＳ ゴシック"/>
        </w:rPr>
      </w:pPr>
      <w:r w:rsidRPr="00664DF3">
        <w:rPr>
          <w:rFonts w:ascii="ＭＳ ゴシック" w:hAnsi="ＭＳ ゴシック"/>
        </w:rPr>
        <w:t>}</w:t>
      </w:r>
    </w:p>
    <w:p w14:paraId="5D2772C4" w14:textId="77777777" w:rsidR="00726858" w:rsidRPr="00664DF3" w:rsidRDefault="00726858" w:rsidP="00726858">
      <w:pPr>
        <w:rPr>
          <w:rFonts w:ascii="ＭＳ ゴシック" w:hAnsi="ＭＳ ゴシック"/>
        </w:rPr>
      </w:pPr>
      <w:r w:rsidRPr="00664DF3">
        <w:rPr>
          <w:rFonts w:ascii="ＭＳ ゴシック" w:hAnsi="ＭＳ ゴシック" w:hint="eastAsia"/>
        </w:rPr>
        <w:t>□□</w:t>
      </w:r>
      <w:r w:rsidRPr="00664DF3">
        <w:rPr>
          <w:rFonts w:ascii="ＭＳ ゴシック" w:hAnsi="ＭＳ ゴシック"/>
        </w:rPr>
        <w:t>------------------------</w:t>
      </w:r>
    </w:p>
    <w:p w14:paraId="4D6AAD9B" w14:textId="02FCDD87" w:rsidR="00726858" w:rsidRPr="00664DF3" w:rsidRDefault="006A1370" w:rsidP="00726858">
      <w:pPr>
        <w:rPr>
          <w:rFonts w:ascii="ＭＳ ゴシック" w:hAnsi="ＭＳ ゴシック"/>
        </w:rPr>
      </w:pPr>
      <w:ins w:id="93" w:author="Shinji Kawasaki" w:date="2016-09-15T13:58:00Z">
        <w:r w:rsidRPr="00664DF3">
          <w:rPr>
            <w:rFonts w:ascii="ＭＳ ゴシック" w:hAnsi="ＭＳ ゴシック" w:hint="eastAsia"/>
          </w:rPr>
          <w:t xml:space="preserve">リスト1　</w:t>
        </w:r>
      </w:ins>
      <w:ins w:id="94" w:author="Shinji Kawasaki" w:date="2016-09-15T13:57:00Z">
        <w:r w:rsidR="0089206E" w:rsidRPr="00664DF3">
          <w:rPr>
            <w:rFonts w:ascii="ＭＳ ゴシック" w:hAnsi="ＭＳ ゴシック" w:hint="eastAsia"/>
          </w:rPr>
          <w:t>Cスタイルのforループ</w:t>
        </w:r>
      </w:ins>
      <w:ins w:id="95" w:author="Shinji Kawasaki" w:date="2016-09-15T13:59:00Z">
        <w:r w:rsidRPr="00664DF3">
          <w:rPr>
            <w:rFonts w:ascii="ＭＳ ゴシック" w:hAnsi="ＭＳ ゴシック" w:hint="eastAsia"/>
          </w:rPr>
          <w:t>（Swift 3ではコンパイルエラーとなる）</w:t>
        </w:r>
      </w:ins>
    </w:p>
    <w:p w14:paraId="1092FC70" w14:textId="77777777" w:rsidR="00726858" w:rsidRPr="00664DF3" w:rsidRDefault="00726858" w:rsidP="00726858">
      <w:pPr>
        <w:rPr>
          <w:rFonts w:ascii="ＭＳ ゴシック" w:hAnsi="ＭＳ ゴシック"/>
        </w:rPr>
      </w:pPr>
      <w:r w:rsidRPr="00664DF3">
        <w:rPr>
          <w:rFonts w:ascii="ＭＳ ゴシック" w:hAnsi="ＭＳ ゴシック" w:hint="eastAsia"/>
        </w:rPr>
        <w:t>□□□</w:t>
      </w:r>
      <w:r w:rsidRPr="00664DF3">
        <w:rPr>
          <w:rFonts w:ascii="ＭＳ ゴシック" w:hAnsi="ＭＳ ゴシック"/>
        </w:rPr>
        <w:t>------------------------</w:t>
      </w:r>
    </w:p>
    <w:p w14:paraId="71EB0217" w14:textId="77777777" w:rsidR="00726858" w:rsidRPr="00664DF3" w:rsidRDefault="00726858" w:rsidP="00726858">
      <w:pPr>
        <w:rPr>
          <w:rFonts w:ascii="ＭＳ ゴシック" w:hAnsi="ＭＳ ゴシック"/>
        </w:rPr>
      </w:pPr>
    </w:p>
    <w:p w14:paraId="5FBC2F67" w14:textId="39CB36C5"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r w:rsidR="00726858" w:rsidRPr="00664DF3">
        <w:rPr>
          <w:rFonts w:ascii="ＭＳ ゴシック" w:hAnsi="ＭＳ ゴシック" w:hint="eastAsia"/>
        </w:rPr>
        <w:t>まず、◎</w:t>
      </w:r>
      <w:proofErr w:type="spellStart"/>
      <w:r w:rsidR="00726858" w:rsidRPr="00664DF3">
        <w:rPr>
          <w:rFonts w:ascii="ＭＳ ゴシック" w:hAnsi="ＭＳ ゴシック"/>
        </w:rPr>
        <w:t>i</w:t>
      </w:r>
      <w:proofErr w:type="spellEnd"/>
      <w:r w:rsidR="00726858" w:rsidRPr="00664DF3">
        <w:rPr>
          <w:rFonts w:ascii="ＭＳ ゴシック" w:hAnsi="ＭＳ ゴシック"/>
        </w:rPr>
        <w:t>++◎という書き方は</w:t>
      </w:r>
      <w:ins w:id="96" w:author="Shinji Kawasaki" w:date="2016-09-15T13:57:00Z">
        <w:r w:rsidR="006A1370" w:rsidRPr="00664DF3">
          <w:rPr>
            <w:rFonts w:ascii="ＭＳ ゴシック" w:hAnsi="ＭＳ ゴシック" w:hint="eastAsia"/>
          </w:rPr>
          <w:t>でき</w:t>
        </w:r>
      </w:ins>
      <w:r w:rsidR="00726858" w:rsidRPr="00664DF3">
        <w:rPr>
          <w:rFonts w:ascii="ＭＳ ゴシック" w:hAnsi="ＭＳ ゴシック"/>
        </w:rPr>
        <w:t>なくなり、</w:t>
      </w:r>
      <w:ins w:id="97" w:author="Shinji Kawasaki" w:date="2016-09-15T13:57:00Z">
        <w:r w:rsidR="006A1370" w:rsidRPr="00664DF3">
          <w:rPr>
            <w:rFonts w:ascii="ＭＳ ゴシック" w:hAnsi="ＭＳ ゴシック" w:hint="eastAsia"/>
          </w:rPr>
          <w:t>「</w:t>
        </w:r>
      </w:ins>
      <w:r w:rsidR="00726858" w:rsidRPr="00664DF3">
        <w:rPr>
          <w:rFonts w:ascii="ＭＳ ゴシック" w:hAnsi="ＭＳ ゴシック"/>
        </w:rPr>
        <w:t>◎</w:t>
      </w:r>
      <w:proofErr w:type="spellStart"/>
      <w:r w:rsidR="00726858" w:rsidRPr="00664DF3">
        <w:rPr>
          <w:rFonts w:ascii="ＭＳ ゴシック" w:hAnsi="ＭＳ ゴシック"/>
        </w:rPr>
        <w:t>i</w:t>
      </w:r>
      <w:proofErr w:type="spellEnd"/>
      <w:r w:rsidR="00726858" w:rsidRPr="00664DF3">
        <w:rPr>
          <w:rFonts w:ascii="ＭＳ ゴシック" w:hAnsi="ＭＳ ゴシック"/>
        </w:rPr>
        <w:t xml:space="preserve"> += 1◎</w:t>
      </w:r>
      <w:ins w:id="98" w:author="Shinji Kawasaki" w:date="2016-09-15T13:57:00Z">
        <w:r w:rsidR="006A1370" w:rsidRPr="00664DF3">
          <w:rPr>
            <w:rFonts w:ascii="ＭＳ ゴシック" w:hAnsi="ＭＳ ゴシック" w:hint="eastAsia"/>
          </w:rPr>
          <w:t>」という</w:t>
        </w:r>
      </w:ins>
      <w:ins w:id="99" w:author="Shinji Kawasaki" w:date="2016-09-15T14:00:00Z">
        <w:r w:rsidR="006A1370" w:rsidRPr="00664DF3">
          <w:rPr>
            <w:rFonts w:ascii="ＭＳ ゴシック" w:hAnsi="ＭＳ ゴシック" w:hint="eastAsia"/>
          </w:rPr>
          <w:t>形式</w:t>
        </w:r>
      </w:ins>
      <w:r w:rsidR="00726858" w:rsidRPr="00664DF3">
        <w:rPr>
          <w:rFonts w:ascii="ＭＳ ゴシック" w:hAnsi="ＭＳ ゴシック"/>
        </w:rPr>
        <w:t>に統一される</w:t>
      </w:r>
      <w:ins w:id="100" w:author="Shinji Kawasaki" w:date="2016-09-15T13:58:00Z">
        <w:r w:rsidR="006A1370" w:rsidRPr="00664DF3">
          <w:rPr>
            <w:rFonts w:ascii="ＭＳ ゴシック" w:hAnsi="ＭＳ ゴシック" w:hint="eastAsia"/>
          </w:rPr>
          <w:t>（リスト2）</w:t>
        </w:r>
      </w:ins>
      <w:r w:rsidR="00726858" w:rsidRPr="00664DF3">
        <w:rPr>
          <w:rFonts w:ascii="ＭＳ ゴシック" w:hAnsi="ＭＳ ゴシック"/>
        </w:rPr>
        <w:t>。</w:t>
      </w:r>
    </w:p>
    <w:p w14:paraId="517376C8" w14:textId="77777777" w:rsidR="00726858" w:rsidRPr="00664DF3" w:rsidRDefault="00726858" w:rsidP="00726858">
      <w:pPr>
        <w:rPr>
          <w:rFonts w:ascii="ＭＳ ゴシック" w:hAnsi="ＭＳ ゴシック"/>
        </w:rPr>
      </w:pPr>
    </w:p>
    <w:p w14:paraId="55A0B3DE" w14:textId="77777777" w:rsidR="00726858" w:rsidRPr="00664DF3" w:rsidRDefault="00726858" w:rsidP="00726858">
      <w:pPr>
        <w:rPr>
          <w:rFonts w:ascii="ＭＳ ゴシック" w:hAnsi="ＭＳ ゴシック"/>
        </w:rPr>
      </w:pPr>
      <w:r w:rsidRPr="00664DF3">
        <w:rPr>
          <w:rFonts w:ascii="ＭＳ ゴシック" w:hAnsi="ＭＳ ゴシック" w:hint="eastAsia"/>
        </w:rPr>
        <w:t>□コード：</w:t>
      </w:r>
      <w:r w:rsidR="00AB172B" w:rsidRPr="00664DF3">
        <w:rPr>
          <w:rFonts w:ascii="ＭＳ ゴシック" w:hAnsi="ＭＳ ゴシック" w:hint="eastAsia"/>
        </w:rPr>
        <w:t>S</w:t>
      </w:r>
      <w:r w:rsidRPr="00664DF3">
        <w:rPr>
          <w:rFonts w:ascii="ＭＳ ゴシック" w:hAnsi="ＭＳ ゴシック"/>
        </w:rPr>
        <w:t>wift------------------------</w:t>
      </w:r>
    </w:p>
    <w:p w14:paraId="112123FE" w14:textId="78A33499" w:rsidR="00726858" w:rsidRPr="00664DF3" w:rsidRDefault="00726858" w:rsidP="00726858">
      <w:pPr>
        <w:rPr>
          <w:rFonts w:ascii="ＭＳ ゴシック" w:hAnsi="ＭＳ ゴシック"/>
        </w:rPr>
      </w:pPr>
      <w:r w:rsidRPr="00664DF3">
        <w:rPr>
          <w:rFonts w:ascii="ＭＳ ゴシック" w:hAnsi="ＭＳ ゴシック"/>
        </w:rPr>
        <w:t xml:space="preserve">for </w:t>
      </w:r>
      <w:proofErr w:type="spellStart"/>
      <w:r w:rsidRPr="00664DF3">
        <w:rPr>
          <w:rFonts w:ascii="ＭＳ ゴシック" w:hAnsi="ＭＳ ゴシック"/>
        </w:rPr>
        <w:t>var</w:t>
      </w:r>
      <w:proofErr w:type="spellEnd"/>
      <w:r w:rsidRPr="00664DF3">
        <w:rPr>
          <w:rFonts w:ascii="ＭＳ ゴシック" w:hAnsi="ＭＳ ゴシック"/>
        </w:rPr>
        <w:t xml:space="preserve"> </w:t>
      </w:r>
      <w:proofErr w:type="spellStart"/>
      <w:r w:rsidRPr="00664DF3">
        <w:rPr>
          <w:rFonts w:ascii="ＭＳ ゴシック" w:hAnsi="ＭＳ ゴシック"/>
        </w:rPr>
        <w:t>i</w:t>
      </w:r>
      <w:proofErr w:type="spellEnd"/>
      <w:r w:rsidRPr="00664DF3">
        <w:rPr>
          <w:rFonts w:ascii="ＭＳ ゴシック" w:hAnsi="ＭＳ ゴシック"/>
        </w:rPr>
        <w:t xml:space="preserve"> = 0; </w:t>
      </w:r>
      <w:proofErr w:type="spellStart"/>
      <w:r w:rsidRPr="00664DF3">
        <w:rPr>
          <w:rFonts w:ascii="ＭＳ ゴシック" w:hAnsi="ＭＳ ゴシック"/>
        </w:rPr>
        <w:t>i</w:t>
      </w:r>
      <w:proofErr w:type="spellEnd"/>
      <w:r w:rsidRPr="00664DF3">
        <w:rPr>
          <w:rFonts w:ascii="ＭＳ ゴシック" w:hAnsi="ＭＳ ゴシック"/>
        </w:rPr>
        <w:t xml:space="preserve"> &lt; 10; </w:t>
      </w:r>
      <w:ins w:id="101" w:author="Shinji Kawasaki" w:date="2016-09-15T13:57:00Z">
        <w:r w:rsidR="006A1370" w:rsidRPr="00664DF3">
          <w:rPr>
            <w:rFonts w:ascii="ＭＳ ゴシック" w:hAnsi="ＭＳ ゴシック" w:hint="eastAsia"/>
          </w:rPr>
          <w:t>▲</w:t>
        </w:r>
      </w:ins>
      <w:proofErr w:type="spellStart"/>
      <w:r w:rsidRPr="00664DF3">
        <w:rPr>
          <w:rFonts w:ascii="ＭＳ ゴシック" w:hAnsi="ＭＳ ゴシック"/>
        </w:rPr>
        <w:t>i</w:t>
      </w:r>
      <w:proofErr w:type="spellEnd"/>
      <w:r w:rsidRPr="00664DF3">
        <w:rPr>
          <w:rFonts w:ascii="ＭＳ ゴシック" w:hAnsi="ＭＳ ゴシック"/>
        </w:rPr>
        <w:t xml:space="preserve"> += 1</w:t>
      </w:r>
      <w:ins w:id="102" w:author="Shinji Kawasaki" w:date="2016-09-15T13:57:00Z">
        <w:r w:rsidR="006A1370" w:rsidRPr="00664DF3">
          <w:rPr>
            <w:rFonts w:ascii="ＭＳ ゴシック" w:hAnsi="ＭＳ ゴシック" w:hint="eastAsia"/>
          </w:rPr>
          <w:t>▲</w:t>
        </w:r>
      </w:ins>
      <w:r w:rsidRPr="00664DF3">
        <w:rPr>
          <w:rFonts w:ascii="ＭＳ ゴシック" w:hAnsi="ＭＳ ゴシック"/>
        </w:rPr>
        <w:t xml:space="preserve"> {</w:t>
      </w:r>
    </w:p>
    <w:p w14:paraId="3F6E80AB" w14:textId="77777777" w:rsidR="00726858" w:rsidRPr="00664DF3" w:rsidRDefault="00726858" w:rsidP="00726858">
      <w:pPr>
        <w:rPr>
          <w:rFonts w:ascii="ＭＳ ゴシック" w:hAnsi="ＭＳ ゴシック"/>
        </w:rPr>
      </w:pPr>
      <w:r w:rsidRPr="00664DF3">
        <w:rPr>
          <w:rFonts w:ascii="ＭＳ ゴシック" w:hAnsi="ＭＳ ゴシック"/>
        </w:rPr>
        <w:t xml:space="preserve">  print("</w:t>
      </w:r>
      <w:proofErr w:type="spellStart"/>
      <w:r w:rsidRPr="00664DF3">
        <w:rPr>
          <w:rFonts w:ascii="ＭＳ ゴシック" w:hAnsi="ＭＳ ゴシック"/>
        </w:rPr>
        <w:t>i</w:t>
      </w:r>
      <w:proofErr w:type="spellEnd"/>
      <w:r w:rsidRPr="00664DF3">
        <w:rPr>
          <w:rFonts w:ascii="ＭＳ ゴシック" w:hAnsi="ＭＳ ゴシック"/>
        </w:rPr>
        <w:t>: \(</w:t>
      </w:r>
      <w:proofErr w:type="spellStart"/>
      <w:r w:rsidRPr="00664DF3">
        <w:rPr>
          <w:rFonts w:ascii="ＭＳ ゴシック" w:hAnsi="ＭＳ ゴシック"/>
        </w:rPr>
        <w:t>i</w:t>
      </w:r>
      <w:proofErr w:type="spellEnd"/>
      <w:r w:rsidRPr="00664DF3">
        <w:rPr>
          <w:rFonts w:ascii="ＭＳ ゴシック" w:hAnsi="ＭＳ ゴシック"/>
        </w:rPr>
        <w:t>)")</w:t>
      </w:r>
    </w:p>
    <w:p w14:paraId="0D4AFF35" w14:textId="77777777" w:rsidR="00726858" w:rsidRPr="00664DF3" w:rsidRDefault="00726858" w:rsidP="00726858">
      <w:pPr>
        <w:rPr>
          <w:rFonts w:ascii="ＭＳ ゴシック" w:hAnsi="ＭＳ ゴシック"/>
        </w:rPr>
      </w:pPr>
      <w:r w:rsidRPr="00664DF3">
        <w:rPr>
          <w:rFonts w:ascii="ＭＳ ゴシック" w:hAnsi="ＭＳ ゴシック"/>
        </w:rPr>
        <w:t>}</w:t>
      </w:r>
    </w:p>
    <w:p w14:paraId="112D5AFD" w14:textId="77777777" w:rsidR="00726858" w:rsidRPr="00664DF3" w:rsidRDefault="00726858" w:rsidP="00726858">
      <w:pPr>
        <w:rPr>
          <w:rFonts w:ascii="ＭＳ ゴシック" w:hAnsi="ＭＳ ゴシック"/>
        </w:rPr>
      </w:pPr>
      <w:r w:rsidRPr="00664DF3">
        <w:rPr>
          <w:rFonts w:ascii="ＭＳ ゴシック" w:hAnsi="ＭＳ ゴシック" w:hint="eastAsia"/>
        </w:rPr>
        <w:t>□□</w:t>
      </w:r>
      <w:r w:rsidRPr="00664DF3">
        <w:rPr>
          <w:rFonts w:ascii="ＭＳ ゴシック" w:hAnsi="ＭＳ ゴシック"/>
        </w:rPr>
        <w:t>------------------------</w:t>
      </w:r>
    </w:p>
    <w:p w14:paraId="1408615F" w14:textId="4400FC49" w:rsidR="00726858" w:rsidRPr="00664DF3" w:rsidRDefault="006A1370" w:rsidP="00726858">
      <w:pPr>
        <w:rPr>
          <w:rFonts w:ascii="ＭＳ ゴシック" w:hAnsi="ＭＳ ゴシック"/>
        </w:rPr>
      </w:pPr>
      <w:ins w:id="103" w:author="Shinji Kawasaki" w:date="2016-09-15T13:58:00Z">
        <w:r w:rsidRPr="00664DF3">
          <w:rPr>
            <w:rFonts w:ascii="ＭＳ ゴシック" w:hAnsi="ＭＳ ゴシック" w:hint="eastAsia"/>
          </w:rPr>
          <w:t xml:space="preserve">リスト2　</w:t>
        </w:r>
      </w:ins>
      <w:ins w:id="104" w:author="Shinji Kawasaki" w:date="2016-09-15T13:57:00Z">
        <w:r w:rsidRPr="00664DF3">
          <w:rPr>
            <w:rFonts w:ascii="ＭＳ ゴシック" w:hAnsi="ＭＳ ゴシック" w:hint="eastAsia"/>
          </w:rPr>
          <w:t>インクリメント演算子は</w:t>
        </w:r>
      </w:ins>
      <w:ins w:id="105" w:author="Shinji Kawasaki" w:date="2016-09-15T13:58:00Z">
        <w:r w:rsidRPr="00664DF3">
          <w:rPr>
            <w:rFonts w:ascii="ＭＳ ゴシック" w:hAnsi="ＭＳ ゴシック" w:hint="eastAsia"/>
          </w:rPr>
          <w:t>廃止された</w:t>
        </w:r>
      </w:ins>
    </w:p>
    <w:p w14:paraId="208C3B9A" w14:textId="77777777" w:rsidR="00726858" w:rsidRPr="00664DF3" w:rsidRDefault="00726858" w:rsidP="00726858">
      <w:pPr>
        <w:rPr>
          <w:rFonts w:ascii="ＭＳ ゴシック" w:hAnsi="ＭＳ ゴシック"/>
        </w:rPr>
      </w:pPr>
      <w:r w:rsidRPr="00664DF3">
        <w:rPr>
          <w:rFonts w:ascii="ＭＳ ゴシック" w:hAnsi="ＭＳ ゴシック" w:hint="eastAsia"/>
        </w:rPr>
        <w:t>□□□</w:t>
      </w:r>
      <w:r w:rsidRPr="00664DF3">
        <w:rPr>
          <w:rFonts w:ascii="ＭＳ ゴシック" w:hAnsi="ＭＳ ゴシック"/>
        </w:rPr>
        <w:t>------------------------</w:t>
      </w:r>
    </w:p>
    <w:p w14:paraId="3ED73E5D" w14:textId="77777777" w:rsidR="00726858" w:rsidRPr="00664DF3" w:rsidRDefault="00726858" w:rsidP="00726858">
      <w:pPr>
        <w:rPr>
          <w:rFonts w:ascii="ＭＳ ゴシック" w:hAnsi="ＭＳ ゴシック"/>
        </w:rPr>
      </w:pPr>
    </w:p>
    <w:p w14:paraId="62805132" w14:textId="7052A593"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r w:rsidR="00726858" w:rsidRPr="00664DF3">
        <w:rPr>
          <w:rFonts w:ascii="ＭＳ ゴシック" w:hAnsi="ＭＳ ゴシック" w:hint="eastAsia"/>
        </w:rPr>
        <w:t>さらに</w:t>
      </w:r>
      <w:ins w:id="106" w:author="Shinji Kawasaki" w:date="2016-09-15T14:01:00Z">
        <w:r w:rsidR="006A1370" w:rsidRPr="00664DF3">
          <w:rPr>
            <w:rFonts w:ascii="ＭＳ ゴシック" w:hAnsi="ＭＳ ゴシック" w:hint="eastAsia"/>
          </w:rPr>
          <w:t>いえば、◎</w:t>
        </w:r>
      </w:ins>
      <w:r w:rsidR="00726858" w:rsidRPr="00664DF3">
        <w:rPr>
          <w:rFonts w:ascii="ＭＳ ゴシック" w:hAnsi="ＭＳ ゴシック"/>
        </w:rPr>
        <w:t>for</w:t>
      </w:r>
      <w:ins w:id="107" w:author="Shinji Kawasaki" w:date="2016-09-15T14:02:00Z">
        <w:r w:rsidR="006A1370" w:rsidRPr="00664DF3">
          <w:rPr>
            <w:rFonts w:ascii="ＭＳ ゴシック" w:hAnsi="ＭＳ ゴシック" w:hint="eastAsia"/>
          </w:rPr>
          <w:t>◎</w:t>
        </w:r>
      </w:ins>
      <w:r w:rsidR="00726858" w:rsidRPr="00664DF3">
        <w:rPr>
          <w:rFonts w:ascii="ＭＳ ゴシック" w:hAnsi="ＭＳ ゴシック"/>
        </w:rPr>
        <w:t>ループ</w:t>
      </w:r>
      <w:ins w:id="108" w:author="Shinji Kawasaki" w:date="2016-09-15T14:02:00Z">
        <w:r w:rsidR="006A1370" w:rsidRPr="00664DF3">
          <w:rPr>
            <w:rFonts w:ascii="ＭＳ ゴシック" w:hAnsi="ＭＳ ゴシック" w:hint="eastAsia"/>
          </w:rPr>
          <w:t>そのものの</w:t>
        </w:r>
      </w:ins>
      <w:r w:rsidR="00726858" w:rsidRPr="00664DF3">
        <w:rPr>
          <w:rFonts w:ascii="ＭＳ ゴシック" w:hAnsi="ＭＳ ゴシック"/>
        </w:rPr>
        <w:t>書き方</w:t>
      </w:r>
      <w:ins w:id="109" w:author="Shinji Kawasaki" w:date="2016-09-15T14:02:00Z">
        <w:r w:rsidR="006A1370" w:rsidRPr="00664DF3">
          <w:rPr>
            <w:rFonts w:ascii="ＭＳ ゴシック" w:hAnsi="ＭＳ ゴシック" w:hint="eastAsia"/>
          </w:rPr>
          <w:t>がリスト3に示すよう</w:t>
        </w:r>
      </w:ins>
      <w:ins w:id="110" w:author="Shinji Kawasaki" w:date="2016-09-15T14:04:00Z">
        <w:r w:rsidR="006A1370" w:rsidRPr="00664DF3">
          <w:rPr>
            <w:rFonts w:ascii="ＭＳ ゴシック" w:hAnsi="ＭＳ ゴシック" w:hint="eastAsia"/>
          </w:rPr>
          <w:t>な書き方</w:t>
        </w:r>
      </w:ins>
      <w:ins w:id="111" w:author="Shinji Kawasaki" w:date="2016-09-15T14:02:00Z">
        <w:r w:rsidR="006A1370" w:rsidRPr="00664DF3">
          <w:rPr>
            <w:rFonts w:ascii="ＭＳ ゴシック" w:hAnsi="ＭＳ ゴシック" w:hint="eastAsia"/>
          </w:rPr>
          <w:t>に</w:t>
        </w:r>
      </w:ins>
      <w:r w:rsidR="00726858" w:rsidRPr="00664DF3">
        <w:rPr>
          <w:rFonts w:ascii="ＭＳ ゴシック" w:hAnsi="ＭＳ ゴシック"/>
        </w:rPr>
        <w:t>統一される</w:t>
      </w:r>
      <w:commentRangeStart w:id="112"/>
      <w:commentRangeStart w:id="113"/>
      <w:ins w:id="114" w:author="Shinji Kawasaki" w:date="2016-09-15T14:02:00Z">
        <w:r w:rsidR="006A1370" w:rsidRPr="00664DF3">
          <w:rPr>
            <w:rFonts w:ascii="ＭＳ ゴシック" w:hAnsi="ＭＳ ゴシック" w:hint="eastAsia"/>
          </w:rPr>
          <w:t>ので、「◎</w:t>
        </w:r>
        <w:proofErr w:type="spellStart"/>
        <w:r w:rsidR="006A1370" w:rsidRPr="00664DF3">
          <w:rPr>
            <w:rFonts w:ascii="ＭＳ ゴシック" w:hAnsi="ＭＳ ゴシック" w:hint="eastAsia"/>
          </w:rPr>
          <w:t>i</w:t>
        </w:r>
        <w:proofErr w:type="spellEnd"/>
        <w:r w:rsidR="006A1370" w:rsidRPr="00664DF3">
          <w:rPr>
            <w:rFonts w:ascii="ＭＳ ゴシック" w:hAnsi="ＭＳ ゴシック" w:hint="eastAsia"/>
          </w:rPr>
          <w:t xml:space="preserve"> += </w:t>
        </w:r>
      </w:ins>
      <w:ins w:id="115" w:author="Shinji Kawasaki" w:date="2016-09-15T14:03:00Z">
        <w:r w:rsidR="006A1370" w:rsidRPr="00664DF3">
          <w:rPr>
            <w:rFonts w:ascii="ＭＳ ゴシック" w:hAnsi="ＭＳ ゴシック"/>
          </w:rPr>
          <w:t>1</w:t>
        </w:r>
        <w:r w:rsidR="006A1370" w:rsidRPr="00664DF3">
          <w:rPr>
            <w:rFonts w:ascii="ＭＳ ゴシック" w:hAnsi="ＭＳ ゴシック" w:hint="eastAsia"/>
          </w:rPr>
          <w:t>◎</w:t>
        </w:r>
      </w:ins>
      <w:ins w:id="116" w:author="Shinji Kawasaki" w:date="2016-09-15T14:02:00Z">
        <w:r w:rsidR="006A1370" w:rsidRPr="00664DF3">
          <w:rPr>
            <w:rFonts w:ascii="ＭＳ ゴシック" w:hAnsi="ＭＳ ゴシック" w:hint="eastAsia"/>
          </w:rPr>
          <w:t>」</w:t>
        </w:r>
      </w:ins>
      <w:ins w:id="117" w:author="Shinji Kawasaki" w:date="2016-09-15T14:03:00Z">
        <w:r w:rsidR="006A1370" w:rsidRPr="00664DF3">
          <w:rPr>
            <w:rFonts w:ascii="ＭＳ ゴシック" w:hAnsi="ＭＳ ゴシック" w:hint="eastAsia"/>
          </w:rPr>
          <w:t>という記述自体が◎for◎ループからはなくなる</w:t>
        </w:r>
        <w:commentRangeEnd w:id="112"/>
        <w:r w:rsidR="006A1370" w:rsidRPr="00664DF3">
          <w:rPr>
            <w:rStyle w:val="CommentReference"/>
            <w:rFonts w:ascii="ＭＳ ゴシック" w:hAnsi="ＭＳ ゴシック"/>
          </w:rPr>
          <w:commentReference w:id="112"/>
        </w:r>
      </w:ins>
      <w:r w:rsidR="00726858" w:rsidRPr="00664DF3">
        <w:rPr>
          <w:rFonts w:ascii="ＭＳ ゴシック" w:hAnsi="ＭＳ ゴシック"/>
        </w:rPr>
        <w:t>。</w:t>
      </w:r>
      <w:commentRangeEnd w:id="113"/>
      <w:r w:rsidR="009162C4">
        <w:rPr>
          <w:rStyle w:val="CommentReference"/>
        </w:rPr>
        <w:commentReference w:id="113"/>
      </w:r>
    </w:p>
    <w:p w14:paraId="6FB7DC14" w14:textId="77777777" w:rsidR="00726858" w:rsidRPr="00664DF3" w:rsidRDefault="00726858" w:rsidP="00726858">
      <w:pPr>
        <w:rPr>
          <w:rFonts w:ascii="ＭＳ ゴシック" w:hAnsi="ＭＳ ゴシック"/>
        </w:rPr>
      </w:pPr>
    </w:p>
    <w:p w14:paraId="7B82E133" w14:textId="77777777" w:rsidR="00726858" w:rsidRPr="00664DF3" w:rsidRDefault="00726858" w:rsidP="00726858">
      <w:pPr>
        <w:rPr>
          <w:rFonts w:ascii="ＭＳ ゴシック" w:hAnsi="ＭＳ ゴシック"/>
        </w:rPr>
      </w:pPr>
      <w:r w:rsidRPr="00664DF3">
        <w:rPr>
          <w:rFonts w:ascii="ＭＳ ゴシック" w:hAnsi="ＭＳ ゴシック" w:hint="eastAsia"/>
        </w:rPr>
        <w:t>□コード：</w:t>
      </w:r>
      <w:r w:rsidR="00AB172B" w:rsidRPr="00664DF3">
        <w:rPr>
          <w:rFonts w:ascii="ＭＳ ゴシック" w:hAnsi="ＭＳ ゴシック" w:hint="eastAsia"/>
        </w:rPr>
        <w:t>S</w:t>
      </w:r>
      <w:r w:rsidRPr="00664DF3">
        <w:rPr>
          <w:rFonts w:ascii="ＭＳ ゴシック" w:hAnsi="ＭＳ ゴシック"/>
        </w:rPr>
        <w:t>wift------------------------</w:t>
      </w:r>
    </w:p>
    <w:p w14:paraId="67065E22" w14:textId="77777777" w:rsidR="00726858" w:rsidRPr="00664DF3" w:rsidRDefault="00726858" w:rsidP="00726858">
      <w:pPr>
        <w:rPr>
          <w:rFonts w:ascii="ＭＳ ゴシック" w:hAnsi="ＭＳ ゴシック"/>
        </w:rPr>
      </w:pPr>
      <w:commentRangeStart w:id="118"/>
      <w:commentRangeStart w:id="119"/>
      <w:r w:rsidRPr="00664DF3">
        <w:rPr>
          <w:rFonts w:ascii="ＭＳ ゴシック" w:hAnsi="ＭＳ ゴシック"/>
        </w:rPr>
        <w:t>// コード例A</w:t>
      </w:r>
      <w:commentRangeEnd w:id="118"/>
      <w:r w:rsidR="006A1370" w:rsidRPr="00664DF3">
        <w:rPr>
          <w:rStyle w:val="CommentReference"/>
          <w:rFonts w:ascii="ＭＳ ゴシック" w:hAnsi="ＭＳ ゴシック"/>
        </w:rPr>
        <w:commentReference w:id="118"/>
      </w:r>
      <w:commentRangeEnd w:id="119"/>
      <w:r w:rsidR="009162C4">
        <w:rPr>
          <w:rStyle w:val="CommentReference"/>
        </w:rPr>
        <w:commentReference w:id="119"/>
      </w:r>
    </w:p>
    <w:p w14:paraId="7A561AE3" w14:textId="77777777" w:rsidR="00726858" w:rsidRPr="00664DF3" w:rsidRDefault="00726858" w:rsidP="00726858">
      <w:pPr>
        <w:rPr>
          <w:rFonts w:ascii="ＭＳ ゴシック" w:hAnsi="ＭＳ ゴシック"/>
        </w:rPr>
      </w:pPr>
      <w:r w:rsidRPr="00664DF3">
        <w:rPr>
          <w:rFonts w:ascii="ＭＳ ゴシック" w:hAnsi="ＭＳ ゴシック"/>
        </w:rPr>
        <w:t xml:space="preserve">for </w:t>
      </w:r>
      <w:proofErr w:type="spellStart"/>
      <w:r w:rsidRPr="00664DF3">
        <w:rPr>
          <w:rFonts w:ascii="ＭＳ ゴシック" w:hAnsi="ＭＳ ゴシック"/>
        </w:rPr>
        <w:t>i</w:t>
      </w:r>
      <w:proofErr w:type="spellEnd"/>
      <w:r w:rsidRPr="00664DF3">
        <w:rPr>
          <w:rFonts w:ascii="ＭＳ ゴシック" w:hAnsi="ＭＳ ゴシック"/>
        </w:rPr>
        <w:t xml:space="preserve"> in 0 ..&lt; 10 {</w:t>
      </w:r>
    </w:p>
    <w:p w14:paraId="54525CD1" w14:textId="77777777" w:rsidR="00726858" w:rsidRPr="00664DF3" w:rsidRDefault="00726858" w:rsidP="00726858">
      <w:pPr>
        <w:rPr>
          <w:rFonts w:ascii="ＭＳ ゴシック" w:hAnsi="ＭＳ ゴシック"/>
        </w:rPr>
      </w:pPr>
      <w:r w:rsidRPr="00664DF3">
        <w:rPr>
          <w:rFonts w:ascii="ＭＳ ゴシック" w:hAnsi="ＭＳ ゴシック"/>
        </w:rPr>
        <w:t xml:space="preserve">  print("</w:t>
      </w:r>
      <w:proofErr w:type="spellStart"/>
      <w:r w:rsidRPr="00664DF3">
        <w:rPr>
          <w:rFonts w:ascii="ＭＳ ゴシック" w:hAnsi="ＭＳ ゴシック"/>
        </w:rPr>
        <w:t>i</w:t>
      </w:r>
      <w:proofErr w:type="spellEnd"/>
      <w:r w:rsidRPr="00664DF3">
        <w:rPr>
          <w:rFonts w:ascii="ＭＳ ゴシック" w:hAnsi="ＭＳ ゴシック"/>
        </w:rPr>
        <w:t>: \(</w:t>
      </w:r>
      <w:proofErr w:type="spellStart"/>
      <w:r w:rsidRPr="00664DF3">
        <w:rPr>
          <w:rFonts w:ascii="ＭＳ ゴシック" w:hAnsi="ＭＳ ゴシック"/>
        </w:rPr>
        <w:t>i</w:t>
      </w:r>
      <w:proofErr w:type="spellEnd"/>
      <w:r w:rsidRPr="00664DF3">
        <w:rPr>
          <w:rFonts w:ascii="ＭＳ ゴシック" w:hAnsi="ＭＳ ゴシック"/>
        </w:rPr>
        <w:t>)")</w:t>
      </w:r>
    </w:p>
    <w:p w14:paraId="76BF9C8F" w14:textId="77777777" w:rsidR="00726858" w:rsidRPr="00664DF3" w:rsidRDefault="00726858" w:rsidP="00726858">
      <w:pPr>
        <w:rPr>
          <w:rFonts w:ascii="ＭＳ ゴシック" w:hAnsi="ＭＳ ゴシック"/>
        </w:rPr>
      </w:pPr>
      <w:r w:rsidRPr="00664DF3">
        <w:rPr>
          <w:rFonts w:ascii="ＭＳ ゴシック" w:hAnsi="ＭＳ ゴシック"/>
        </w:rPr>
        <w:t>}</w:t>
      </w:r>
    </w:p>
    <w:p w14:paraId="2FE60399" w14:textId="77777777" w:rsidR="00726858" w:rsidRPr="00664DF3" w:rsidRDefault="00726858" w:rsidP="00726858">
      <w:pPr>
        <w:rPr>
          <w:rFonts w:ascii="ＭＳ ゴシック" w:hAnsi="ＭＳ ゴシック"/>
        </w:rPr>
      </w:pPr>
      <w:r w:rsidRPr="00664DF3">
        <w:rPr>
          <w:rFonts w:ascii="ＭＳ ゴシック" w:hAnsi="ＭＳ ゴシック" w:hint="eastAsia"/>
        </w:rPr>
        <w:t>□□</w:t>
      </w:r>
      <w:r w:rsidRPr="00664DF3">
        <w:rPr>
          <w:rFonts w:ascii="ＭＳ ゴシック" w:hAnsi="ＭＳ ゴシック"/>
        </w:rPr>
        <w:t>------------------------</w:t>
      </w:r>
    </w:p>
    <w:p w14:paraId="2624E2EB" w14:textId="038CEEC4" w:rsidR="00726858" w:rsidRPr="00664DF3" w:rsidRDefault="006A1370" w:rsidP="00726858">
      <w:pPr>
        <w:rPr>
          <w:rFonts w:ascii="ＭＳ ゴシック" w:hAnsi="ＭＳ ゴシック"/>
        </w:rPr>
      </w:pPr>
      <w:ins w:id="120" w:author="Shinji Kawasaki" w:date="2016-09-15T14:04:00Z">
        <w:r w:rsidRPr="00664DF3">
          <w:rPr>
            <w:rFonts w:ascii="ＭＳ ゴシック" w:hAnsi="ＭＳ ゴシック" w:hint="eastAsia"/>
          </w:rPr>
          <w:t xml:space="preserve">リスト3　</w:t>
        </w:r>
      </w:ins>
      <w:ins w:id="121" w:author="Shinji Kawasaki" w:date="2016-09-15T14:06:00Z">
        <w:r w:rsidRPr="00664DF3">
          <w:rPr>
            <w:rFonts w:ascii="ＭＳ ゴシック" w:hAnsi="ＭＳ ゴシック" w:hint="eastAsia"/>
          </w:rPr>
          <w:t>Swiftらしい</w:t>
        </w:r>
      </w:ins>
      <w:ins w:id="122" w:author="Shinji Kawasaki" w:date="2016-09-15T14:04:00Z">
        <w:r w:rsidRPr="00664DF3">
          <w:rPr>
            <w:rFonts w:ascii="ＭＳ ゴシック" w:hAnsi="ＭＳ ゴシック" w:hint="eastAsia"/>
          </w:rPr>
          <w:t>forループの書き方</w:t>
        </w:r>
      </w:ins>
    </w:p>
    <w:p w14:paraId="70221F25" w14:textId="77777777" w:rsidR="00726858" w:rsidRPr="00664DF3" w:rsidRDefault="00726858" w:rsidP="00726858">
      <w:pPr>
        <w:rPr>
          <w:rFonts w:ascii="ＭＳ ゴシック" w:hAnsi="ＭＳ ゴシック"/>
        </w:rPr>
      </w:pPr>
      <w:r w:rsidRPr="00664DF3">
        <w:rPr>
          <w:rFonts w:ascii="ＭＳ ゴシック" w:hAnsi="ＭＳ ゴシック" w:hint="eastAsia"/>
        </w:rPr>
        <w:t>□□□</w:t>
      </w:r>
      <w:r w:rsidRPr="00664DF3">
        <w:rPr>
          <w:rFonts w:ascii="ＭＳ ゴシック" w:hAnsi="ＭＳ ゴシック"/>
        </w:rPr>
        <w:t>------------------------</w:t>
      </w:r>
    </w:p>
    <w:p w14:paraId="6811BD1C" w14:textId="77777777" w:rsidR="00726858" w:rsidRPr="00664DF3" w:rsidRDefault="00726858" w:rsidP="00726858">
      <w:pPr>
        <w:rPr>
          <w:rFonts w:ascii="ＭＳ ゴシック" w:hAnsi="ＭＳ ゴシック"/>
        </w:rPr>
      </w:pPr>
    </w:p>
    <w:p w14:paraId="0B90BFF4" w14:textId="1EDD13DE" w:rsidR="00726858" w:rsidRPr="00664DF3" w:rsidRDefault="00F11FED" w:rsidP="00726858">
      <w:pPr>
        <w:rPr>
          <w:rFonts w:ascii="ＭＳ ゴシック" w:hAnsi="ＭＳ ゴシック"/>
        </w:rPr>
      </w:pPr>
      <w:r w:rsidRPr="00664DF3">
        <w:rPr>
          <w:rFonts w:ascii="ＭＳ ゴシック" w:hAnsi="ＭＳ ゴシック" w:hint="eastAsia"/>
        </w:rPr>
        <w:lastRenderedPageBreak/>
        <w:t xml:space="preserve">　</w:t>
      </w:r>
      <w:r w:rsidR="00726858" w:rsidRPr="00664DF3">
        <w:rPr>
          <w:rFonts w:ascii="ＭＳ ゴシック" w:hAnsi="ＭＳ ゴシック"/>
        </w:rPr>
        <w:t>Swift 2系でもこの書き方は</w:t>
      </w:r>
      <w:ins w:id="123" w:author="Shinji Kawasaki" w:date="2016-09-14T18:33:00Z">
        <w:r w:rsidR="00322423" w:rsidRPr="00664DF3">
          <w:rPr>
            <w:rFonts w:ascii="ＭＳ ゴシック" w:hAnsi="ＭＳ ゴシック" w:hint="eastAsia"/>
          </w:rPr>
          <w:t>できた</w:t>
        </w:r>
      </w:ins>
      <w:r w:rsidRPr="00664DF3">
        <w:rPr>
          <w:rFonts w:ascii="ＭＳ ゴシック" w:hAnsi="ＭＳ ゴシック" w:hint="eastAsia"/>
        </w:rPr>
        <w:t>（</w:t>
      </w:r>
      <w:ins w:id="124" w:author="Shinji Kawasaki" w:date="2016-09-15T14:05:00Z">
        <w:r w:rsidR="006A1370" w:rsidRPr="00664DF3">
          <w:rPr>
            <w:rFonts w:ascii="ＭＳ ゴシック" w:hAnsi="ＭＳ ゴシック" w:hint="eastAsia"/>
          </w:rPr>
          <w:t>むしろ、</w:t>
        </w:r>
      </w:ins>
      <w:r w:rsidR="00726858" w:rsidRPr="00664DF3">
        <w:rPr>
          <w:rFonts w:ascii="ＭＳ ゴシック" w:hAnsi="ＭＳ ゴシック"/>
        </w:rPr>
        <w:t>推奨されていた</w:t>
      </w:r>
      <w:r w:rsidRPr="00664DF3">
        <w:rPr>
          <w:rFonts w:ascii="ＭＳ ゴシック" w:hAnsi="ＭＳ ゴシック" w:hint="eastAsia"/>
        </w:rPr>
        <w:t>）</w:t>
      </w:r>
      <w:r w:rsidR="00726858" w:rsidRPr="00664DF3">
        <w:rPr>
          <w:rFonts w:ascii="ＭＳ ゴシック" w:hAnsi="ＭＳ ゴシック"/>
        </w:rPr>
        <w:t>ので、「変更」ではなく</w:t>
      </w:r>
      <w:ins w:id="125" w:author="Shinji Kawasaki" w:date="2016-09-15T14:01:00Z">
        <w:r w:rsidR="006A1370" w:rsidRPr="00664DF3">
          <w:rPr>
            <w:rFonts w:ascii="ＭＳ ゴシック" w:hAnsi="ＭＳ ゴシック" w:hint="eastAsia"/>
          </w:rPr>
          <w:t>「</w:t>
        </w:r>
      </w:ins>
      <w:r w:rsidR="00726858" w:rsidRPr="00664DF3">
        <w:rPr>
          <w:rFonts w:ascii="ＭＳ ゴシック" w:hAnsi="ＭＳ ゴシック"/>
        </w:rPr>
        <w:t>Swiftらしくない書き方</w:t>
      </w:r>
      <w:ins w:id="126" w:author="Shinji Kawasaki" w:date="2016-09-15T14:01:00Z">
        <w:r w:rsidR="006A1370" w:rsidRPr="00664DF3">
          <w:rPr>
            <w:rFonts w:ascii="ＭＳ ゴシック" w:hAnsi="ＭＳ ゴシック" w:hint="eastAsia"/>
          </w:rPr>
          <w:t>」</w:t>
        </w:r>
      </w:ins>
      <w:r w:rsidR="00726858" w:rsidRPr="00664DF3">
        <w:rPr>
          <w:rFonts w:ascii="ＭＳ ゴシック" w:hAnsi="ＭＳ ゴシック"/>
        </w:rPr>
        <w:t>を</w:t>
      </w:r>
      <w:ins w:id="127" w:author="Shinji Kawasaki" w:date="2016-09-14T18:33:00Z">
        <w:r w:rsidR="00322423" w:rsidRPr="00664DF3">
          <w:rPr>
            <w:rFonts w:ascii="ＭＳ ゴシック" w:hAnsi="ＭＳ ゴシック" w:hint="eastAsia"/>
          </w:rPr>
          <w:t>できない</w:t>
        </w:r>
      </w:ins>
      <w:r w:rsidR="00726858" w:rsidRPr="00664DF3">
        <w:rPr>
          <w:rFonts w:ascii="ＭＳ ゴシック" w:hAnsi="ＭＳ ゴシック"/>
        </w:rPr>
        <w:t>ように一部の仕様が「廃止」された、ということである。</w:t>
      </w:r>
    </w:p>
    <w:p w14:paraId="4B20B2E1" w14:textId="77777777" w:rsidR="00726858" w:rsidRPr="00664DF3" w:rsidRDefault="00726858" w:rsidP="00726858">
      <w:pPr>
        <w:rPr>
          <w:rFonts w:ascii="ＭＳ ゴシック" w:hAnsi="ＭＳ ゴシック"/>
        </w:rPr>
      </w:pPr>
    </w:p>
    <w:p w14:paraId="407B4744" w14:textId="5E4478D3"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r w:rsidR="00726858" w:rsidRPr="00664DF3">
        <w:rPr>
          <w:rFonts w:ascii="ＭＳ ゴシック" w:hAnsi="ＭＳ ゴシック" w:hint="eastAsia"/>
        </w:rPr>
        <w:t>記事の本筋</w:t>
      </w:r>
      <w:ins w:id="128" w:author="DA 一色" w:date="2016-09-16T18:22:00Z">
        <w:r w:rsidR="0015158F">
          <w:rPr>
            <w:rFonts w:ascii="ＭＳ ゴシック" w:hAnsi="ＭＳ ゴシック" w:hint="eastAsia"/>
          </w:rPr>
          <w:t>から</w:t>
        </w:r>
      </w:ins>
      <w:r w:rsidR="00726858" w:rsidRPr="00664DF3">
        <w:rPr>
          <w:rFonts w:ascii="ＭＳ ゴシック" w:hAnsi="ＭＳ ゴシック" w:hint="eastAsia"/>
        </w:rPr>
        <w:t>は少し逸れるが、以下の書き方も</w:t>
      </w:r>
      <w:ins w:id="129" w:author="Shinji Kawasaki" w:date="2016-09-14T18:33:00Z">
        <w:r w:rsidR="00322423" w:rsidRPr="00664DF3">
          <w:rPr>
            <w:rFonts w:ascii="ＭＳ ゴシック" w:hAnsi="ＭＳ ゴシック" w:hint="eastAsia"/>
          </w:rPr>
          <w:t>できる</w:t>
        </w:r>
      </w:ins>
      <w:r w:rsidR="00726858" w:rsidRPr="00664DF3">
        <w:rPr>
          <w:rFonts w:ascii="ＭＳ ゴシック" w:hAnsi="ＭＳ ゴシック" w:hint="eastAsia"/>
        </w:rPr>
        <w:t>。これは文脈や好み・開発チームのポリシーなどによってどちらを使っても問題</w:t>
      </w:r>
      <w:ins w:id="130" w:author="Shinji Kawasaki" w:date="2016-09-15T14:05:00Z">
        <w:r w:rsidR="006A1370" w:rsidRPr="00664DF3">
          <w:rPr>
            <w:rFonts w:ascii="ＭＳ ゴシック" w:hAnsi="ＭＳ ゴシック" w:hint="eastAsia"/>
          </w:rPr>
          <w:t>な</w:t>
        </w:r>
      </w:ins>
      <w:r w:rsidR="00726858" w:rsidRPr="00664DF3">
        <w:rPr>
          <w:rFonts w:ascii="ＭＳ ゴシック" w:hAnsi="ＭＳ ゴシック" w:hint="eastAsia"/>
        </w:rPr>
        <w:t>いだろう。</w:t>
      </w:r>
    </w:p>
    <w:p w14:paraId="5469DA43" w14:textId="77777777" w:rsidR="00726858" w:rsidRPr="00664DF3" w:rsidRDefault="00726858" w:rsidP="00726858">
      <w:pPr>
        <w:rPr>
          <w:rFonts w:ascii="ＭＳ ゴシック" w:hAnsi="ＭＳ ゴシック"/>
        </w:rPr>
      </w:pPr>
    </w:p>
    <w:p w14:paraId="7BE71F04" w14:textId="77777777" w:rsidR="00726858" w:rsidRPr="00664DF3" w:rsidRDefault="00726858" w:rsidP="00726858">
      <w:pPr>
        <w:rPr>
          <w:rFonts w:ascii="ＭＳ ゴシック" w:hAnsi="ＭＳ ゴシック"/>
        </w:rPr>
      </w:pPr>
      <w:r w:rsidRPr="00664DF3">
        <w:rPr>
          <w:rFonts w:ascii="ＭＳ ゴシック" w:hAnsi="ＭＳ ゴシック" w:hint="eastAsia"/>
        </w:rPr>
        <w:t>□コード：</w:t>
      </w:r>
      <w:r w:rsidR="00AB172B" w:rsidRPr="00664DF3">
        <w:rPr>
          <w:rFonts w:ascii="ＭＳ ゴシック" w:hAnsi="ＭＳ ゴシック"/>
        </w:rPr>
        <w:t>S</w:t>
      </w:r>
      <w:r w:rsidRPr="00664DF3">
        <w:rPr>
          <w:rFonts w:ascii="ＭＳ ゴシック" w:hAnsi="ＭＳ ゴシック"/>
        </w:rPr>
        <w:t>wift------------------------</w:t>
      </w:r>
    </w:p>
    <w:p w14:paraId="6C9DE51F" w14:textId="77777777" w:rsidR="00726858" w:rsidRPr="00664DF3" w:rsidRDefault="00726858" w:rsidP="00726858">
      <w:pPr>
        <w:rPr>
          <w:rFonts w:ascii="ＭＳ ゴシック" w:hAnsi="ＭＳ ゴシック"/>
        </w:rPr>
      </w:pPr>
      <w:r w:rsidRPr="00664DF3">
        <w:rPr>
          <w:rFonts w:ascii="ＭＳ ゴシック" w:hAnsi="ＭＳ ゴシック"/>
        </w:rPr>
        <w:t>(0 ..&lt; 10).</w:t>
      </w:r>
      <w:proofErr w:type="spellStart"/>
      <w:r w:rsidRPr="00664DF3">
        <w:rPr>
          <w:rFonts w:ascii="ＭＳ ゴシック" w:hAnsi="ＭＳ ゴシック"/>
        </w:rPr>
        <w:t>forEach</w:t>
      </w:r>
      <w:proofErr w:type="spellEnd"/>
      <w:r w:rsidRPr="00664DF3">
        <w:rPr>
          <w:rFonts w:ascii="ＭＳ ゴシック" w:hAnsi="ＭＳ ゴシック"/>
        </w:rPr>
        <w:t xml:space="preserve"> { </w:t>
      </w:r>
      <w:proofErr w:type="spellStart"/>
      <w:r w:rsidRPr="00664DF3">
        <w:rPr>
          <w:rFonts w:ascii="ＭＳ ゴシック" w:hAnsi="ＭＳ ゴシック"/>
        </w:rPr>
        <w:t>i</w:t>
      </w:r>
      <w:proofErr w:type="spellEnd"/>
      <w:r w:rsidRPr="00664DF3">
        <w:rPr>
          <w:rFonts w:ascii="ＭＳ ゴシック" w:hAnsi="ＭＳ ゴシック"/>
        </w:rPr>
        <w:t xml:space="preserve"> in</w:t>
      </w:r>
    </w:p>
    <w:p w14:paraId="006BBC18" w14:textId="77777777" w:rsidR="00726858" w:rsidRPr="00664DF3" w:rsidRDefault="00726858" w:rsidP="00726858">
      <w:pPr>
        <w:rPr>
          <w:rFonts w:ascii="ＭＳ ゴシック" w:hAnsi="ＭＳ ゴシック"/>
        </w:rPr>
      </w:pPr>
      <w:r w:rsidRPr="00664DF3">
        <w:rPr>
          <w:rFonts w:ascii="ＭＳ ゴシック" w:hAnsi="ＭＳ ゴシック"/>
        </w:rPr>
        <w:t xml:space="preserve">  print("</w:t>
      </w:r>
      <w:proofErr w:type="spellStart"/>
      <w:r w:rsidRPr="00664DF3">
        <w:rPr>
          <w:rFonts w:ascii="ＭＳ ゴシック" w:hAnsi="ＭＳ ゴシック"/>
        </w:rPr>
        <w:t>i</w:t>
      </w:r>
      <w:proofErr w:type="spellEnd"/>
      <w:r w:rsidRPr="00664DF3">
        <w:rPr>
          <w:rFonts w:ascii="ＭＳ ゴシック" w:hAnsi="ＭＳ ゴシック"/>
        </w:rPr>
        <w:t>: \(</w:t>
      </w:r>
      <w:proofErr w:type="spellStart"/>
      <w:r w:rsidRPr="00664DF3">
        <w:rPr>
          <w:rFonts w:ascii="ＭＳ ゴシック" w:hAnsi="ＭＳ ゴシック"/>
        </w:rPr>
        <w:t>i</w:t>
      </w:r>
      <w:proofErr w:type="spellEnd"/>
      <w:r w:rsidRPr="00664DF3">
        <w:rPr>
          <w:rFonts w:ascii="ＭＳ ゴシック" w:hAnsi="ＭＳ ゴシック"/>
        </w:rPr>
        <w:t>)")</w:t>
      </w:r>
    </w:p>
    <w:p w14:paraId="401B9280" w14:textId="77777777" w:rsidR="00726858" w:rsidRPr="00664DF3" w:rsidRDefault="00726858" w:rsidP="00726858">
      <w:pPr>
        <w:rPr>
          <w:rFonts w:ascii="ＭＳ ゴシック" w:hAnsi="ＭＳ ゴシック"/>
        </w:rPr>
      </w:pPr>
      <w:r w:rsidRPr="00664DF3">
        <w:rPr>
          <w:rFonts w:ascii="ＭＳ ゴシック" w:hAnsi="ＭＳ ゴシック"/>
        </w:rPr>
        <w:t>}</w:t>
      </w:r>
    </w:p>
    <w:p w14:paraId="7CD011AA" w14:textId="77777777" w:rsidR="00726858" w:rsidRPr="00664DF3" w:rsidRDefault="00726858" w:rsidP="00726858">
      <w:pPr>
        <w:rPr>
          <w:rFonts w:ascii="ＭＳ ゴシック" w:hAnsi="ＭＳ ゴシック"/>
        </w:rPr>
      </w:pPr>
      <w:r w:rsidRPr="00664DF3">
        <w:rPr>
          <w:rFonts w:ascii="ＭＳ ゴシック" w:hAnsi="ＭＳ ゴシック" w:hint="eastAsia"/>
        </w:rPr>
        <w:t>□□</w:t>
      </w:r>
      <w:r w:rsidRPr="00664DF3">
        <w:rPr>
          <w:rFonts w:ascii="ＭＳ ゴシック" w:hAnsi="ＭＳ ゴシック"/>
        </w:rPr>
        <w:t>------------------------</w:t>
      </w:r>
    </w:p>
    <w:p w14:paraId="554291E8" w14:textId="03DC2939" w:rsidR="00726858" w:rsidRPr="00664DF3" w:rsidRDefault="006A1370" w:rsidP="00726858">
      <w:pPr>
        <w:rPr>
          <w:rFonts w:ascii="ＭＳ ゴシック" w:hAnsi="ＭＳ ゴシック"/>
        </w:rPr>
      </w:pPr>
      <w:ins w:id="131" w:author="Shinji Kawasaki" w:date="2016-09-15T14:06:00Z">
        <w:r w:rsidRPr="00664DF3">
          <w:rPr>
            <w:rFonts w:ascii="ＭＳ ゴシック" w:hAnsi="ＭＳ ゴシック" w:hint="eastAsia"/>
          </w:rPr>
          <w:t>リスト4　リスト3と同値な</w:t>
        </w:r>
        <w:proofErr w:type="spellStart"/>
        <w:r w:rsidRPr="00664DF3">
          <w:rPr>
            <w:rFonts w:ascii="ＭＳ ゴシック" w:hAnsi="ＭＳ ゴシック" w:hint="eastAsia"/>
          </w:rPr>
          <w:t>forEach</w:t>
        </w:r>
        <w:proofErr w:type="spellEnd"/>
        <w:r w:rsidRPr="00664DF3">
          <w:rPr>
            <w:rFonts w:ascii="ＭＳ ゴシック" w:hAnsi="ＭＳ ゴシック" w:hint="eastAsia"/>
          </w:rPr>
          <w:t>ループ</w:t>
        </w:r>
      </w:ins>
    </w:p>
    <w:p w14:paraId="75E44187" w14:textId="77777777" w:rsidR="00726858" w:rsidRPr="00664DF3" w:rsidRDefault="00726858" w:rsidP="00726858">
      <w:pPr>
        <w:rPr>
          <w:rFonts w:ascii="ＭＳ ゴシック" w:hAnsi="ＭＳ ゴシック"/>
        </w:rPr>
      </w:pPr>
      <w:r w:rsidRPr="00664DF3">
        <w:rPr>
          <w:rFonts w:ascii="ＭＳ ゴシック" w:hAnsi="ＭＳ ゴシック" w:hint="eastAsia"/>
        </w:rPr>
        <w:t>□□□</w:t>
      </w:r>
      <w:r w:rsidRPr="00664DF3">
        <w:rPr>
          <w:rFonts w:ascii="ＭＳ ゴシック" w:hAnsi="ＭＳ ゴシック"/>
        </w:rPr>
        <w:t>------------------------</w:t>
      </w:r>
    </w:p>
    <w:p w14:paraId="50B2C67D" w14:textId="1FB781F4" w:rsidR="00726858" w:rsidRPr="00664DF3" w:rsidRDefault="00726858" w:rsidP="00726858">
      <w:pPr>
        <w:rPr>
          <w:ins w:id="132" w:author="Shinji Kawasaki" w:date="2016-09-15T14:32:00Z"/>
          <w:rFonts w:ascii="ＭＳ ゴシック" w:hAnsi="ＭＳ ゴシック"/>
        </w:rPr>
      </w:pPr>
    </w:p>
    <w:p w14:paraId="5E011FFE" w14:textId="74AE9D49" w:rsidR="00720A3D" w:rsidRPr="00664DF3" w:rsidRDefault="00720A3D" w:rsidP="00726858">
      <w:pPr>
        <w:rPr>
          <w:ins w:id="133" w:author="Shinji Kawasaki" w:date="2016-09-15T14:32:00Z"/>
          <w:rFonts w:ascii="ＭＳ ゴシック" w:hAnsi="ＭＳ ゴシック"/>
        </w:rPr>
      </w:pPr>
      <w:ins w:id="134" w:author="Shinji Kawasaki" w:date="2016-09-15T14:32:00Z">
        <w:r w:rsidRPr="00664DF3">
          <w:rPr>
            <w:rFonts w:ascii="ＭＳ ゴシック" w:hAnsi="ＭＳ ゴシック" w:hint="eastAsia"/>
          </w:rPr>
          <w:t xml:space="preserve">　次に、これら2つのProposalが受け入れられた共通の理由について考えてみよう。</w:t>
        </w:r>
      </w:ins>
    </w:p>
    <w:p w14:paraId="4F6C7F11" w14:textId="77777777" w:rsidR="00720A3D" w:rsidRPr="00664DF3" w:rsidRDefault="00720A3D" w:rsidP="00726858">
      <w:pPr>
        <w:rPr>
          <w:rFonts w:ascii="ＭＳ ゴシック" w:hAnsi="ＭＳ ゴシック"/>
        </w:rPr>
      </w:pPr>
    </w:p>
    <w:p w14:paraId="7575795B" w14:textId="302618C5" w:rsidR="00726858" w:rsidRPr="00664DF3" w:rsidRDefault="00726858" w:rsidP="00664DF3">
      <w:pPr>
        <w:pStyle w:val="Heading2"/>
      </w:pPr>
      <w:r w:rsidRPr="00664DF3">
        <w:rPr>
          <w:rFonts w:hint="eastAsia"/>
        </w:rPr>
        <w:t>●</w:t>
      </w:r>
      <w:ins w:id="135" w:author="Shinji Kawasaki" w:date="2016-09-15T14:32:00Z">
        <w:r w:rsidR="00720A3D" w:rsidRPr="00664DF3">
          <w:rPr>
            <w:rFonts w:hint="eastAsia"/>
          </w:rPr>
          <w:t>2つのProposalに</w:t>
        </w:r>
      </w:ins>
      <w:r w:rsidRPr="00664DF3">
        <w:rPr>
          <w:rFonts w:hint="eastAsia"/>
        </w:rPr>
        <w:t>共通</w:t>
      </w:r>
      <w:ins w:id="136" w:author="Shinji Kawasaki" w:date="2016-09-15T14:32:00Z">
        <w:r w:rsidR="00720A3D" w:rsidRPr="00664DF3">
          <w:rPr>
            <w:rFonts w:hint="eastAsia"/>
          </w:rPr>
          <w:t>する</w:t>
        </w:r>
      </w:ins>
      <w:r w:rsidRPr="00664DF3">
        <w:rPr>
          <w:rFonts w:hint="eastAsia"/>
        </w:rPr>
        <w:t>判断理由</w:t>
      </w:r>
    </w:p>
    <w:p w14:paraId="36BD90FE" w14:textId="77777777" w:rsidR="00726858" w:rsidRPr="00664DF3" w:rsidRDefault="00726858" w:rsidP="00726858">
      <w:pPr>
        <w:rPr>
          <w:rFonts w:ascii="ＭＳ ゴシック" w:hAnsi="ＭＳ ゴシック"/>
        </w:rPr>
      </w:pPr>
    </w:p>
    <w:p w14:paraId="217040B5" w14:textId="0152B0B7"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ins w:id="137" w:author="Shinji Kawasaki" w:date="2016-09-15T14:11:00Z">
        <w:r w:rsidR="00BC1168" w:rsidRPr="00664DF3">
          <w:rPr>
            <w:rFonts w:ascii="ＭＳ ゴシック" w:hAnsi="ＭＳ ゴシック"/>
          </w:rPr>
          <w:t>SE-0004とSE-0007に関して、</w:t>
        </w:r>
      </w:ins>
      <w:r w:rsidR="00726858" w:rsidRPr="00664DF3">
        <w:rPr>
          <w:rFonts w:ascii="ＭＳ ゴシック" w:hAnsi="ＭＳ ゴシック"/>
        </w:rPr>
        <w:t>Swiftコミュニティ</w:t>
      </w:r>
      <w:ins w:id="138" w:author="Shinji Kawasaki" w:date="2016-09-15T14:10:00Z">
        <w:r w:rsidR="00BC1168" w:rsidRPr="00664DF3">
          <w:rPr>
            <w:rFonts w:ascii="ＭＳ ゴシック" w:hAnsi="ＭＳ ゴシック" w:hint="eastAsia"/>
          </w:rPr>
          <w:t>の</w:t>
        </w:r>
      </w:ins>
      <w:r w:rsidR="00726858" w:rsidRPr="00664DF3">
        <w:rPr>
          <w:rFonts w:ascii="ＭＳ ゴシック" w:hAnsi="ＭＳ ゴシック"/>
        </w:rPr>
        <w:t>コアチーム</w:t>
      </w:r>
      <w:ins w:id="139" w:author="Shinji Kawasaki" w:date="2016-09-15T14:24:00Z">
        <w:r w:rsidR="005B499A" w:rsidRPr="00664DF3">
          <w:rPr>
            <w:rFonts w:ascii="ＭＳ ゴシック" w:hAnsi="ＭＳ ゴシック" w:hint="eastAsia"/>
          </w:rPr>
          <w:t>は</w:t>
        </w:r>
      </w:ins>
      <w:r w:rsidR="00726858" w:rsidRPr="00664DF3">
        <w:rPr>
          <w:rFonts w:ascii="ＭＳ ゴシック" w:hAnsi="ＭＳ ゴシック"/>
        </w:rPr>
        <w:t>以下</w:t>
      </w:r>
      <w:ins w:id="140" w:author="Shinji Kawasaki" w:date="2016-09-15T14:31:00Z">
        <w:r w:rsidR="005B499A" w:rsidRPr="00664DF3">
          <w:rPr>
            <w:rFonts w:ascii="ＭＳ ゴシック" w:hAnsi="ＭＳ ゴシック" w:hint="eastAsia"/>
          </w:rPr>
          <w:t>のように</w:t>
        </w:r>
      </w:ins>
      <w:r w:rsidR="00726858" w:rsidRPr="00664DF3">
        <w:rPr>
          <w:rFonts w:ascii="ＭＳ ゴシック" w:hAnsi="ＭＳ ゴシック"/>
        </w:rPr>
        <w:t>判断した。</w:t>
      </w:r>
    </w:p>
    <w:p w14:paraId="6A6F30D3" w14:textId="77777777" w:rsidR="00726858" w:rsidRPr="00664DF3" w:rsidRDefault="00726858" w:rsidP="00726858">
      <w:pPr>
        <w:rPr>
          <w:rFonts w:ascii="ＭＳ ゴシック" w:hAnsi="ＭＳ ゴシック"/>
        </w:rPr>
      </w:pPr>
    </w:p>
    <w:p w14:paraId="46B0FD06" w14:textId="77777777" w:rsidR="00726858" w:rsidRPr="00664DF3" w:rsidRDefault="00726858" w:rsidP="00726858">
      <w:pPr>
        <w:rPr>
          <w:rFonts w:ascii="ＭＳ ゴシック" w:hAnsi="ＭＳ ゴシック"/>
        </w:rPr>
      </w:pPr>
      <w:r w:rsidRPr="00664DF3">
        <w:rPr>
          <w:rFonts w:ascii="ＭＳ ゴシック" w:hAnsi="ＭＳ ゴシック" w:hint="eastAsia"/>
        </w:rPr>
        <w:t>・</w:t>
      </w:r>
      <w:r w:rsidR="00F11FED" w:rsidRPr="00664DF3">
        <w:rPr>
          <w:rFonts w:ascii="ＭＳ ゴシック" w:hAnsi="ＭＳ ゴシック" w:hint="eastAsia"/>
        </w:rPr>
        <w:t xml:space="preserve"> </w:t>
      </w:r>
      <w:r w:rsidRPr="00664DF3">
        <w:rPr>
          <w:rFonts w:ascii="ＭＳ ゴシック" w:hAnsi="ＭＳ ゴシック"/>
        </w:rPr>
        <w:t>C言語から何となく持ってきた仕様であり、Swift言語の仕様としてふさわしいか熟考したわけではなかった</w:t>
      </w:r>
    </w:p>
    <w:p w14:paraId="0EE79803" w14:textId="51A88DC8" w:rsidR="00726858" w:rsidRPr="00664DF3" w:rsidRDefault="00726858" w:rsidP="00726858">
      <w:pPr>
        <w:rPr>
          <w:rFonts w:ascii="ＭＳ ゴシック" w:hAnsi="ＭＳ ゴシック"/>
        </w:rPr>
      </w:pPr>
      <w:r w:rsidRPr="00664DF3">
        <w:rPr>
          <w:rFonts w:ascii="ＭＳ ゴシック" w:hAnsi="ＭＳ ゴシック" w:hint="eastAsia"/>
        </w:rPr>
        <w:t>・</w:t>
      </w:r>
      <w:r w:rsidR="00F11FED" w:rsidRPr="00664DF3">
        <w:rPr>
          <w:rFonts w:ascii="ＭＳ ゴシック" w:hAnsi="ＭＳ ゴシック" w:hint="eastAsia"/>
        </w:rPr>
        <w:t xml:space="preserve"> </w:t>
      </w:r>
      <w:ins w:id="141" w:author="Shinji Kawasaki" w:date="2016-09-14T18:33:00Z">
        <w:r w:rsidR="00322423" w:rsidRPr="00664DF3">
          <w:rPr>
            <w:rFonts w:ascii="ＭＳ ゴシック" w:hAnsi="ＭＳ ゴシック" w:hint="eastAsia"/>
          </w:rPr>
          <w:t>あらためて</w:t>
        </w:r>
      </w:ins>
      <w:r w:rsidRPr="00664DF3">
        <w:rPr>
          <w:rFonts w:ascii="ＭＳ ゴシック" w:hAnsi="ＭＳ ゴシック" w:hint="eastAsia"/>
        </w:rPr>
        <w:t>、その仕様があることのメリット</w:t>
      </w:r>
      <w:ins w:id="142" w:author="Shinji Kawasaki" w:date="2016-09-15T14:13:00Z">
        <w:r w:rsidR="00BC1168" w:rsidRPr="00664DF3">
          <w:rPr>
            <w:rFonts w:ascii="ＭＳ ゴシック" w:hAnsi="ＭＳ ゴシック" w:hint="eastAsia"/>
          </w:rPr>
          <w:t>／</w:t>
        </w:r>
      </w:ins>
      <w:r w:rsidRPr="00664DF3">
        <w:rPr>
          <w:rFonts w:ascii="ＭＳ ゴシック" w:hAnsi="ＭＳ ゴシック" w:hint="eastAsia"/>
        </w:rPr>
        <w:t>デメリットを羅列して熟考した結果、デメリットに対してメリットが薄い</w:t>
      </w:r>
      <w:ins w:id="143" w:author="DA 一色" w:date="2016-09-16T18:13:00Z">
        <w:r w:rsidR="00664DF3">
          <w:rPr>
            <w:rFonts w:ascii="ＭＳ ゴシック" w:hAnsi="ＭＳ ゴシック" w:hint="eastAsia"/>
          </w:rPr>
          <w:t>：</w:t>
        </w:r>
      </w:ins>
    </w:p>
    <w:p w14:paraId="65BF73D8" w14:textId="3A95BAF7" w:rsidR="00726858" w:rsidRPr="00664DF3" w:rsidRDefault="00F11FED" w:rsidP="00726858">
      <w:pPr>
        <w:rPr>
          <w:rFonts w:ascii="ＭＳ ゴシック" w:hAnsi="ＭＳ ゴシック"/>
        </w:rPr>
      </w:pPr>
      <w:r w:rsidRPr="00664DF3">
        <w:rPr>
          <w:rFonts w:ascii="ＭＳ ゴシック" w:hAnsi="ＭＳ ゴシック" w:hint="eastAsia"/>
        </w:rPr>
        <w:t xml:space="preserve">　　－ </w:t>
      </w:r>
      <w:r w:rsidR="00726858" w:rsidRPr="00664DF3">
        <w:rPr>
          <w:rFonts w:ascii="ＭＳ ゴシック" w:hAnsi="ＭＳ ゴシック" w:hint="eastAsia"/>
        </w:rPr>
        <w:t>今から</w:t>
      </w:r>
      <w:r w:rsidR="00726858" w:rsidRPr="00664DF3">
        <w:rPr>
          <w:rFonts w:ascii="ＭＳ ゴシック" w:hAnsi="ＭＳ ゴシック"/>
        </w:rPr>
        <w:t>Swiftを作り直すとしたら、この仕様は入れるべきか？</w:t>
      </w:r>
      <w:ins w:id="144" w:author="Shinji Kawasaki" w:date="2016-09-14T18:34:00Z">
        <w:r w:rsidR="00322423" w:rsidRPr="00664DF3">
          <w:rPr>
            <w:rFonts w:ascii="ＭＳ ゴシック" w:hAnsi="ＭＳ ゴシック" w:hint="eastAsia"/>
          </w:rPr>
          <w:t xml:space="preserve"> </w:t>
        </w:r>
      </w:ins>
      <w:r w:rsidR="00726858" w:rsidRPr="00664DF3">
        <w:rPr>
          <w:rFonts w:ascii="ＭＳ ゴシック" w:hAnsi="ＭＳ ゴシック"/>
        </w:rPr>
        <w:t>という観点でも検討された</w:t>
      </w:r>
    </w:p>
    <w:p w14:paraId="7CCC0D9E" w14:textId="1729E337" w:rsidR="00726858" w:rsidRPr="00664DF3" w:rsidRDefault="00726858" w:rsidP="00726858">
      <w:pPr>
        <w:rPr>
          <w:rFonts w:ascii="ＭＳ ゴシック" w:hAnsi="ＭＳ ゴシック"/>
        </w:rPr>
      </w:pPr>
      <w:r w:rsidRPr="00664DF3">
        <w:rPr>
          <w:rFonts w:ascii="ＭＳ ゴシック" w:hAnsi="ＭＳ ゴシック" w:hint="eastAsia"/>
        </w:rPr>
        <w:t>・</w:t>
      </w:r>
      <w:r w:rsidR="00F11FED" w:rsidRPr="00664DF3">
        <w:rPr>
          <w:rFonts w:ascii="ＭＳ ゴシック" w:hAnsi="ＭＳ ゴシック" w:hint="eastAsia"/>
        </w:rPr>
        <w:t xml:space="preserve"> </w:t>
      </w:r>
      <w:r w:rsidRPr="00664DF3">
        <w:rPr>
          <w:rFonts w:ascii="ＭＳ ゴシック" w:hAnsi="ＭＳ ゴシック" w:hint="eastAsia"/>
        </w:rPr>
        <w:t>その仕様が</w:t>
      </w:r>
      <w:ins w:id="145" w:author="Shinji Kawasaki" w:date="2016-09-15T14:13:00Z">
        <w:r w:rsidR="00BC1168" w:rsidRPr="00664DF3">
          <w:rPr>
            <w:rFonts w:ascii="ＭＳ ゴシック" w:hAnsi="ＭＳ ゴシック" w:hint="eastAsia"/>
          </w:rPr>
          <w:t>な</w:t>
        </w:r>
      </w:ins>
      <w:r w:rsidRPr="00664DF3">
        <w:rPr>
          <w:rFonts w:ascii="ＭＳ ゴシック" w:hAnsi="ＭＳ ゴシック" w:hint="eastAsia"/>
        </w:rPr>
        <w:t>くとも他の書き方が</w:t>
      </w:r>
      <w:ins w:id="146" w:author="Shinji Kawasaki" w:date="2016-09-14T18:33:00Z">
        <w:r w:rsidR="00322423" w:rsidRPr="00664DF3">
          <w:rPr>
            <w:rFonts w:ascii="ＭＳ ゴシック" w:hAnsi="ＭＳ ゴシック" w:hint="eastAsia"/>
          </w:rPr>
          <w:t>でき</w:t>
        </w:r>
      </w:ins>
      <w:r w:rsidRPr="00664DF3">
        <w:rPr>
          <w:rFonts w:ascii="ＭＳ ゴシック" w:hAnsi="ＭＳ ゴシック" w:hint="eastAsia"/>
        </w:rPr>
        <w:t>、さらにその他の書き方の方が</w:t>
      </w:r>
      <w:r w:rsidRPr="00664DF3">
        <w:rPr>
          <w:rFonts w:ascii="ＭＳ ゴシック" w:hAnsi="ＭＳ ゴシック"/>
        </w:rPr>
        <w:t>Swiftらしい書き方である</w:t>
      </w:r>
    </w:p>
    <w:p w14:paraId="3B3352AC" w14:textId="77777777" w:rsidR="00726858" w:rsidRPr="00664DF3" w:rsidRDefault="00726858" w:rsidP="00726858">
      <w:pPr>
        <w:rPr>
          <w:rFonts w:ascii="ＭＳ ゴシック" w:hAnsi="ＭＳ ゴシック"/>
        </w:rPr>
      </w:pPr>
      <w:r w:rsidRPr="00664DF3">
        <w:rPr>
          <w:rFonts w:ascii="ＭＳ ゴシック" w:hAnsi="ＭＳ ゴシック" w:hint="eastAsia"/>
        </w:rPr>
        <w:t>・</w:t>
      </w:r>
      <w:r w:rsidR="00F11FED" w:rsidRPr="00664DF3">
        <w:rPr>
          <w:rFonts w:ascii="ＭＳ ゴシック" w:hAnsi="ＭＳ ゴシック" w:hint="eastAsia"/>
        </w:rPr>
        <w:t xml:space="preserve"> </w:t>
      </w:r>
      <w:r w:rsidRPr="00664DF3">
        <w:rPr>
          <w:rFonts w:ascii="ＭＳ ゴシック" w:hAnsi="ＭＳ ゴシック" w:hint="eastAsia"/>
        </w:rPr>
        <w:t>既存の</w:t>
      </w:r>
      <w:r w:rsidRPr="00664DF3">
        <w:rPr>
          <w:rFonts w:ascii="ＭＳ ゴシック" w:hAnsi="ＭＳ ゴシック"/>
        </w:rPr>
        <w:t>Swiftコードベースへの影響が限定的である</w:t>
      </w:r>
    </w:p>
    <w:p w14:paraId="3AF75618" w14:textId="2EE3B172" w:rsidR="00726858" w:rsidRPr="00664DF3" w:rsidRDefault="00726858" w:rsidP="00726858">
      <w:pPr>
        <w:rPr>
          <w:rFonts w:ascii="ＭＳ ゴシック" w:hAnsi="ＭＳ ゴシック"/>
        </w:rPr>
      </w:pPr>
      <w:r w:rsidRPr="00664DF3">
        <w:rPr>
          <w:rFonts w:ascii="ＭＳ ゴシック" w:hAnsi="ＭＳ ゴシック" w:hint="eastAsia"/>
        </w:rPr>
        <w:t>・</w:t>
      </w:r>
      <w:r w:rsidR="00F11FED" w:rsidRPr="00664DF3">
        <w:rPr>
          <w:rFonts w:ascii="ＭＳ ゴシック" w:hAnsi="ＭＳ ゴシック" w:hint="eastAsia"/>
        </w:rPr>
        <w:t xml:space="preserve"> </w:t>
      </w:r>
      <w:r w:rsidRPr="00664DF3">
        <w:rPr>
          <w:rFonts w:ascii="ＭＳ ゴシック" w:hAnsi="ＭＳ ゴシック" w:hint="eastAsia"/>
        </w:rPr>
        <w:t>破壊的変更であるので影響は免れないが、利用頻度が少ない</w:t>
      </w:r>
      <w:ins w:id="147" w:author="Shinji Kawasaki" w:date="2016-09-15T14:30:00Z">
        <w:r w:rsidR="005B499A" w:rsidRPr="00664DF3">
          <w:rPr>
            <w:rFonts w:ascii="ＭＳ ゴシック" w:hAnsi="ＭＳ ゴシック" w:hint="eastAsia"/>
          </w:rPr>
          <w:t>ことと、</w:t>
        </w:r>
      </w:ins>
      <w:r w:rsidRPr="00664DF3">
        <w:rPr>
          <w:rFonts w:ascii="ＭＳ ゴシック" w:hAnsi="ＭＳ ゴシック" w:hint="eastAsia"/>
        </w:rPr>
        <w:t>自動変換で</w:t>
      </w:r>
      <w:ins w:id="148" w:author="Shinji Kawasaki" w:date="2016-09-15T14:30:00Z">
        <w:r w:rsidR="005B499A" w:rsidRPr="00664DF3">
          <w:rPr>
            <w:rFonts w:ascii="ＭＳ ゴシック" w:hAnsi="ＭＳ ゴシック" w:hint="eastAsia"/>
          </w:rPr>
          <w:t>ある程度</w:t>
        </w:r>
      </w:ins>
      <w:ins w:id="149" w:author="Shinji Kawasaki" w:date="2016-09-15T14:31:00Z">
        <w:r w:rsidR="00720A3D" w:rsidRPr="00664DF3">
          <w:rPr>
            <w:rFonts w:ascii="ＭＳ ゴシック" w:hAnsi="ＭＳ ゴシック" w:hint="eastAsia"/>
          </w:rPr>
          <w:t>は</w:t>
        </w:r>
      </w:ins>
      <w:r w:rsidRPr="00664DF3">
        <w:rPr>
          <w:rFonts w:ascii="ＭＳ ゴシック" w:hAnsi="ＭＳ ゴシック" w:hint="eastAsia"/>
        </w:rPr>
        <w:t>カバー</w:t>
      </w:r>
      <w:ins w:id="150" w:author="Shinji Kawasaki" w:date="2016-09-15T14:30:00Z">
        <w:r w:rsidR="005B499A" w:rsidRPr="00664DF3">
          <w:rPr>
            <w:rFonts w:ascii="ＭＳ ゴシック" w:hAnsi="ＭＳ ゴシック" w:hint="eastAsia"/>
          </w:rPr>
          <w:t>できることから、廃止を</w:t>
        </w:r>
      </w:ins>
      <w:r w:rsidRPr="00664DF3">
        <w:rPr>
          <w:rFonts w:ascii="ＭＳ ゴシック" w:hAnsi="ＭＳ ゴシック" w:hint="eastAsia"/>
        </w:rPr>
        <w:t>許容</w:t>
      </w:r>
      <w:ins w:id="151" w:author="Shinji Kawasaki" w:date="2016-09-14T18:33:00Z">
        <w:r w:rsidR="00322423" w:rsidRPr="00664DF3">
          <w:rPr>
            <w:rFonts w:ascii="ＭＳ ゴシック" w:hAnsi="ＭＳ ゴシック" w:hint="eastAsia"/>
          </w:rPr>
          <w:t>できる</w:t>
        </w:r>
      </w:ins>
    </w:p>
    <w:p w14:paraId="3DAEA6BE" w14:textId="77777777" w:rsidR="00726858" w:rsidRPr="00664DF3" w:rsidRDefault="00726858" w:rsidP="00726858">
      <w:pPr>
        <w:rPr>
          <w:rFonts w:ascii="ＭＳ ゴシック" w:hAnsi="ＭＳ ゴシック"/>
        </w:rPr>
      </w:pPr>
    </w:p>
    <w:p w14:paraId="703FA08F" w14:textId="777684CC"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r w:rsidR="00726858" w:rsidRPr="00664DF3">
        <w:rPr>
          <w:rFonts w:ascii="ＭＳ ゴシック" w:hAnsi="ＭＳ ゴシック" w:hint="eastAsia"/>
        </w:rPr>
        <w:t>特に</w:t>
      </w:r>
      <w:ins w:id="152" w:author="DA 一色" w:date="2016-09-16T18:24:00Z">
        <w:r w:rsidR="0015158F">
          <w:rPr>
            <w:rFonts w:ascii="ＭＳ ゴシック" w:hAnsi="ＭＳ ゴシック" w:hint="eastAsia"/>
          </w:rPr>
          <w:t>「</w:t>
        </w:r>
      </w:ins>
      <w:r w:rsidR="00726858" w:rsidRPr="00664DF3">
        <w:rPr>
          <w:rFonts w:ascii="ＭＳ ゴシック" w:hAnsi="ＭＳ ゴシック"/>
        </w:rPr>
        <w:t>Swift 3.0を最後の大きな仕様変更としたい</w:t>
      </w:r>
      <w:ins w:id="153" w:author="DA 一色" w:date="2016-09-16T18:24:00Z">
        <w:r w:rsidR="0015158F">
          <w:rPr>
            <w:rFonts w:ascii="ＭＳ ゴシック" w:hAnsi="ＭＳ ゴシック"/>
          </w:rPr>
          <w:t>」</w:t>
        </w:r>
      </w:ins>
      <w:r w:rsidR="00726858" w:rsidRPr="00664DF3">
        <w:rPr>
          <w:rFonts w:ascii="ＭＳ ゴシック" w:hAnsi="ＭＳ ゴシック"/>
        </w:rPr>
        <w:t>という事情もあり、今回</w:t>
      </w:r>
      <w:ins w:id="154" w:author="DA 一色" w:date="2016-09-16T18:24:00Z">
        <w:r w:rsidR="0015158F">
          <w:rPr>
            <w:rFonts w:ascii="ＭＳ ゴシック" w:hAnsi="ＭＳ ゴシック"/>
          </w:rPr>
          <w:t>、</w:t>
        </w:r>
      </w:ins>
      <w:r w:rsidR="00726858" w:rsidRPr="00664DF3">
        <w:rPr>
          <w:rFonts w:ascii="ＭＳ ゴシック" w:hAnsi="ＭＳ ゴシック"/>
        </w:rPr>
        <w:t>こういった不要かもしれない仕様の再検討がなされたのである。</w:t>
      </w:r>
    </w:p>
    <w:p w14:paraId="53FF9079" w14:textId="1972A35C" w:rsidR="00726858" w:rsidRPr="00664DF3" w:rsidRDefault="00726858" w:rsidP="00726858">
      <w:pPr>
        <w:rPr>
          <w:ins w:id="155" w:author="Shinji Kawasaki" w:date="2016-09-15T14:33:00Z"/>
          <w:rFonts w:ascii="ＭＳ ゴシック" w:hAnsi="ＭＳ ゴシック"/>
        </w:rPr>
      </w:pPr>
    </w:p>
    <w:p w14:paraId="5DF1C175" w14:textId="73EB0C57" w:rsidR="00720A3D" w:rsidRPr="00664DF3" w:rsidRDefault="00720A3D" w:rsidP="00726858">
      <w:pPr>
        <w:rPr>
          <w:ins w:id="156" w:author="Shinji Kawasaki" w:date="2016-09-15T14:33:00Z"/>
          <w:rFonts w:ascii="ＭＳ ゴシック" w:hAnsi="ＭＳ ゴシック"/>
        </w:rPr>
      </w:pPr>
      <w:ins w:id="157" w:author="Shinji Kawasaki" w:date="2016-09-15T14:33:00Z">
        <w:r w:rsidRPr="00664DF3">
          <w:rPr>
            <w:rFonts w:ascii="ＭＳ ゴシック" w:hAnsi="ＭＳ ゴシック" w:hint="eastAsia"/>
          </w:rPr>
          <w:t xml:space="preserve">　</w:t>
        </w:r>
      </w:ins>
      <w:ins w:id="158" w:author="Shinji Kawasaki" w:date="2016-09-15T14:34:00Z">
        <w:r w:rsidRPr="00664DF3">
          <w:rPr>
            <w:rFonts w:ascii="ＭＳ ゴシック" w:hAnsi="ＭＳ ゴシック" w:hint="eastAsia"/>
          </w:rPr>
          <w:t>次にそれぞれの</w:t>
        </w:r>
      </w:ins>
      <w:ins w:id="159" w:author="Shinji Kawasaki" w:date="2016-09-15T14:33:00Z">
        <w:r w:rsidRPr="00664DF3">
          <w:rPr>
            <w:rFonts w:ascii="ＭＳ ゴシック" w:hAnsi="ＭＳ ゴシック" w:hint="eastAsia"/>
          </w:rPr>
          <w:t>Proposalについて、さらに</w:t>
        </w:r>
      </w:ins>
      <w:ins w:id="160" w:author="Shinji Kawasaki" w:date="2016-09-15T14:34:00Z">
        <w:r w:rsidRPr="00664DF3">
          <w:rPr>
            <w:rFonts w:ascii="ＭＳ ゴシック" w:hAnsi="ＭＳ ゴシック" w:hint="eastAsia"/>
          </w:rPr>
          <w:t>詳しく見ていく。</w:t>
        </w:r>
      </w:ins>
    </w:p>
    <w:p w14:paraId="38CE78AC" w14:textId="77777777" w:rsidR="00720A3D" w:rsidRPr="00664DF3" w:rsidRDefault="00720A3D" w:rsidP="00726858">
      <w:pPr>
        <w:rPr>
          <w:rFonts w:ascii="ＭＳ ゴシック" w:hAnsi="ＭＳ ゴシック"/>
        </w:rPr>
      </w:pPr>
    </w:p>
    <w:p w14:paraId="0E565BFC" w14:textId="29B82AEF" w:rsidR="00726858" w:rsidRPr="00664DF3" w:rsidRDefault="00726858" w:rsidP="00664DF3">
      <w:pPr>
        <w:pStyle w:val="Heading2"/>
      </w:pPr>
      <w:r w:rsidRPr="00664DF3">
        <w:rPr>
          <w:rFonts w:hint="eastAsia"/>
        </w:rPr>
        <w:t>●</w:t>
      </w:r>
      <w:ins w:id="161" w:author="Shinji Kawasaki" w:date="2016-09-15T14:31:00Z">
        <w:r w:rsidR="00720A3D" w:rsidRPr="00664DF3">
          <w:rPr>
            <w:rFonts w:hint="eastAsia"/>
          </w:rPr>
          <w:t>「</w:t>
        </w:r>
      </w:ins>
      <w:r w:rsidRPr="00664DF3">
        <w:t>SE-0004</w:t>
      </w:r>
      <w:r w:rsidR="00E846A3" w:rsidRPr="00664DF3">
        <w:rPr>
          <w:rFonts w:hint="eastAsia"/>
        </w:rPr>
        <w:t>：</w:t>
      </w:r>
      <w:r w:rsidRPr="00664DF3">
        <w:t xml:space="preserve"> ++</w:t>
      </w:r>
      <w:ins w:id="162" w:author="Shinji Kawasaki" w:date="2016-09-15T14:31:00Z">
        <w:r w:rsidR="00720A3D" w:rsidRPr="00664DF3">
          <w:rPr>
            <w:rFonts w:hint="eastAsia"/>
          </w:rPr>
          <w:t>／</w:t>
        </w:r>
      </w:ins>
      <w:r w:rsidRPr="00664DF3">
        <w:t>--演算子の廃止</w:t>
      </w:r>
      <w:ins w:id="163" w:author="Shinji Kawasaki" w:date="2016-09-15T14:31:00Z">
        <w:r w:rsidR="00720A3D" w:rsidRPr="00664DF3">
          <w:rPr>
            <w:rFonts w:hint="eastAsia"/>
          </w:rPr>
          <w:t>」</w:t>
        </w:r>
      </w:ins>
      <w:r w:rsidRPr="00664DF3">
        <w:t>について詳しく</w:t>
      </w:r>
    </w:p>
    <w:p w14:paraId="221386D9" w14:textId="77777777" w:rsidR="00726858" w:rsidRPr="00664DF3" w:rsidRDefault="00726858" w:rsidP="00726858">
      <w:pPr>
        <w:rPr>
          <w:rFonts w:ascii="ＭＳ ゴシック" w:hAnsi="ＭＳ ゴシック"/>
        </w:rPr>
      </w:pPr>
    </w:p>
    <w:p w14:paraId="6229046D" w14:textId="77777777"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r w:rsidR="00726858" w:rsidRPr="00664DF3">
        <w:rPr>
          <w:rFonts w:ascii="ＭＳ ゴシック" w:hAnsi="ＭＳ ゴシック" w:hint="eastAsia"/>
        </w:rPr>
        <w:t>◎</w:t>
      </w:r>
      <w:r w:rsidR="00726858" w:rsidRPr="00664DF3">
        <w:rPr>
          <w:rFonts w:ascii="ＭＳ ゴシック" w:hAnsi="ＭＳ ゴシック"/>
        </w:rPr>
        <w:t>++◎演算子について、以下のように宣言した変数◎</w:t>
      </w:r>
      <w:proofErr w:type="spellStart"/>
      <w:r w:rsidR="00726858" w:rsidRPr="00664DF3">
        <w:rPr>
          <w:rFonts w:ascii="ＭＳ ゴシック" w:hAnsi="ＭＳ ゴシック"/>
        </w:rPr>
        <w:t>i</w:t>
      </w:r>
      <w:proofErr w:type="spellEnd"/>
      <w:r w:rsidR="00726858" w:rsidRPr="00664DF3">
        <w:rPr>
          <w:rFonts w:ascii="ＭＳ ゴシック" w:hAnsi="ＭＳ ゴシック"/>
        </w:rPr>
        <w:t>◎を使って説明していく</w:t>
      </w:r>
      <w:r w:rsidRPr="00664DF3">
        <w:rPr>
          <w:rFonts w:ascii="ＭＳ ゴシック" w:hAnsi="ＭＳ ゴシック" w:hint="eastAsia"/>
        </w:rPr>
        <w:t>（</w:t>
      </w:r>
      <w:r w:rsidR="00726858" w:rsidRPr="00664DF3">
        <w:rPr>
          <w:rFonts w:ascii="ＭＳ ゴシック" w:hAnsi="ＭＳ ゴシック"/>
        </w:rPr>
        <w:t>◎--◎演算子は単純に逆の挙動なので省略する</w:t>
      </w:r>
      <w:r w:rsidRPr="00664DF3">
        <w:rPr>
          <w:rFonts w:ascii="ＭＳ ゴシック" w:hAnsi="ＭＳ ゴシック" w:hint="eastAsia"/>
        </w:rPr>
        <w:t>）</w:t>
      </w:r>
      <w:r w:rsidR="00726858" w:rsidRPr="00664DF3">
        <w:rPr>
          <w:rFonts w:ascii="ＭＳ ゴシック" w:hAnsi="ＭＳ ゴシック"/>
        </w:rPr>
        <w:t>。</w:t>
      </w:r>
    </w:p>
    <w:p w14:paraId="5A9BC261" w14:textId="77777777" w:rsidR="00726858" w:rsidRPr="00664DF3" w:rsidRDefault="00726858" w:rsidP="00726858">
      <w:pPr>
        <w:rPr>
          <w:rFonts w:ascii="ＭＳ ゴシック" w:hAnsi="ＭＳ ゴシック"/>
        </w:rPr>
      </w:pPr>
    </w:p>
    <w:p w14:paraId="247CFBF3" w14:textId="77777777" w:rsidR="00726858" w:rsidRPr="00664DF3" w:rsidRDefault="00F11FED" w:rsidP="00726858">
      <w:pPr>
        <w:rPr>
          <w:rFonts w:ascii="ＭＳ ゴシック" w:hAnsi="ＭＳ ゴシック"/>
        </w:rPr>
      </w:pPr>
      <w:r w:rsidRPr="00664DF3">
        <w:rPr>
          <w:rFonts w:ascii="ＭＳ ゴシック" w:hAnsi="ＭＳ ゴシック" w:hint="eastAsia"/>
        </w:rPr>
        <w:t>□コード</w:t>
      </w:r>
      <w:r w:rsidR="00726858" w:rsidRPr="00664DF3">
        <w:rPr>
          <w:rFonts w:ascii="ＭＳ ゴシック" w:hAnsi="ＭＳ ゴシック" w:hint="eastAsia"/>
        </w:rPr>
        <w:t>：</w:t>
      </w:r>
      <w:r w:rsidR="00AB172B" w:rsidRPr="00664DF3">
        <w:rPr>
          <w:rFonts w:ascii="ＭＳ ゴシック" w:hAnsi="ＭＳ ゴシック" w:hint="eastAsia"/>
        </w:rPr>
        <w:t>S</w:t>
      </w:r>
      <w:r w:rsidR="00726858" w:rsidRPr="00664DF3">
        <w:rPr>
          <w:rFonts w:ascii="ＭＳ ゴシック" w:hAnsi="ＭＳ ゴシック"/>
        </w:rPr>
        <w:t>wift------------------------</w:t>
      </w:r>
    </w:p>
    <w:p w14:paraId="69DA64A7" w14:textId="77777777" w:rsidR="00726858" w:rsidRPr="00664DF3" w:rsidRDefault="00726858" w:rsidP="00726858">
      <w:pPr>
        <w:rPr>
          <w:rFonts w:ascii="ＭＳ ゴシック" w:hAnsi="ＭＳ ゴシック"/>
        </w:rPr>
      </w:pPr>
      <w:proofErr w:type="spellStart"/>
      <w:r w:rsidRPr="00664DF3">
        <w:rPr>
          <w:rFonts w:ascii="ＭＳ ゴシック" w:hAnsi="ＭＳ ゴシック"/>
        </w:rPr>
        <w:t>var</w:t>
      </w:r>
      <w:proofErr w:type="spellEnd"/>
      <w:r w:rsidRPr="00664DF3">
        <w:rPr>
          <w:rFonts w:ascii="ＭＳ ゴシック" w:hAnsi="ＭＳ ゴシック"/>
        </w:rPr>
        <w:t xml:space="preserve"> </w:t>
      </w:r>
      <w:proofErr w:type="spellStart"/>
      <w:r w:rsidRPr="00664DF3">
        <w:rPr>
          <w:rFonts w:ascii="ＭＳ ゴシック" w:hAnsi="ＭＳ ゴシック"/>
        </w:rPr>
        <w:t>i</w:t>
      </w:r>
      <w:proofErr w:type="spellEnd"/>
      <w:r w:rsidRPr="00664DF3">
        <w:rPr>
          <w:rFonts w:ascii="ＭＳ ゴシック" w:hAnsi="ＭＳ ゴシック"/>
        </w:rPr>
        <w:t xml:space="preserve"> = 0</w:t>
      </w:r>
    </w:p>
    <w:p w14:paraId="7A545087" w14:textId="77777777" w:rsidR="00726858" w:rsidRPr="00664DF3" w:rsidRDefault="00726858" w:rsidP="00726858">
      <w:pPr>
        <w:rPr>
          <w:rFonts w:ascii="ＭＳ ゴシック" w:hAnsi="ＭＳ ゴシック"/>
        </w:rPr>
      </w:pPr>
      <w:r w:rsidRPr="00664DF3">
        <w:rPr>
          <w:rFonts w:ascii="ＭＳ ゴシック" w:hAnsi="ＭＳ ゴシック" w:hint="eastAsia"/>
        </w:rPr>
        <w:t>□□</w:t>
      </w:r>
      <w:r w:rsidRPr="00664DF3">
        <w:rPr>
          <w:rFonts w:ascii="ＭＳ ゴシック" w:hAnsi="ＭＳ ゴシック"/>
        </w:rPr>
        <w:t>------------------------</w:t>
      </w:r>
    </w:p>
    <w:p w14:paraId="0FA24089" w14:textId="56FD0232" w:rsidR="00726858" w:rsidRPr="00664DF3" w:rsidRDefault="00720A3D" w:rsidP="00726858">
      <w:pPr>
        <w:rPr>
          <w:rFonts w:ascii="ＭＳ ゴシック" w:hAnsi="ＭＳ ゴシック"/>
        </w:rPr>
      </w:pPr>
      <w:ins w:id="164" w:author="Shinji Kawasaki" w:date="2016-09-15T14:34:00Z">
        <w:r w:rsidRPr="00664DF3">
          <w:rPr>
            <w:rFonts w:ascii="ＭＳ ゴシック" w:hAnsi="ＭＳ ゴシック" w:hint="eastAsia"/>
          </w:rPr>
          <w:t>リスト5　変数</w:t>
        </w:r>
        <w:proofErr w:type="spellStart"/>
        <w:r w:rsidRPr="00664DF3">
          <w:rPr>
            <w:rFonts w:ascii="ＭＳ ゴシック" w:hAnsi="ＭＳ ゴシック" w:hint="eastAsia"/>
          </w:rPr>
          <w:t>i</w:t>
        </w:r>
        <w:proofErr w:type="spellEnd"/>
        <w:r w:rsidRPr="00664DF3">
          <w:rPr>
            <w:rFonts w:ascii="ＭＳ ゴシック" w:hAnsi="ＭＳ ゴシック" w:hint="eastAsia"/>
          </w:rPr>
          <w:t>の宣言</w:t>
        </w:r>
      </w:ins>
    </w:p>
    <w:p w14:paraId="5E92740D" w14:textId="77777777" w:rsidR="00726858" w:rsidRPr="00664DF3" w:rsidRDefault="00726858" w:rsidP="00726858">
      <w:pPr>
        <w:rPr>
          <w:rFonts w:ascii="ＭＳ ゴシック" w:hAnsi="ＭＳ ゴシック"/>
        </w:rPr>
      </w:pPr>
      <w:r w:rsidRPr="00664DF3">
        <w:rPr>
          <w:rFonts w:ascii="ＭＳ ゴシック" w:hAnsi="ＭＳ ゴシック" w:hint="eastAsia"/>
        </w:rPr>
        <w:t>□□□</w:t>
      </w:r>
      <w:r w:rsidRPr="00664DF3">
        <w:rPr>
          <w:rFonts w:ascii="ＭＳ ゴシック" w:hAnsi="ＭＳ ゴシック"/>
        </w:rPr>
        <w:t>------------------------</w:t>
      </w:r>
    </w:p>
    <w:p w14:paraId="337AFDFA" w14:textId="77777777" w:rsidR="00726858" w:rsidRPr="00664DF3" w:rsidRDefault="00726858" w:rsidP="00726858">
      <w:pPr>
        <w:rPr>
          <w:rFonts w:ascii="ＭＳ ゴシック" w:hAnsi="ＭＳ ゴシック"/>
        </w:rPr>
      </w:pPr>
    </w:p>
    <w:p w14:paraId="106E1ED7" w14:textId="434A099C"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ins w:id="165" w:author="Shinji Kawasaki" w:date="2016-09-15T14:35:00Z">
        <w:r w:rsidR="00720A3D" w:rsidRPr="00664DF3">
          <w:rPr>
            <w:rFonts w:ascii="ＭＳ ゴシック" w:hAnsi="ＭＳ ゴシック" w:hint="eastAsia"/>
          </w:rPr>
          <w:t>変数◎</w:t>
        </w:r>
        <w:proofErr w:type="spellStart"/>
        <w:r w:rsidR="00720A3D" w:rsidRPr="00664DF3">
          <w:rPr>
            <w:rFonts w:ascii="ＭＳ ゴシック" w:hAnsi="ＭＳ ゴシック" w:hint="eastAsia"/>
          </w:rPr>
          <w:t>i</w:t>
        </w:r>
        <w:proofErr w:type="spellEnd"/>
        <w:r w:rsidR="00720A3D" w:rsidRPr="00664DF3">
          <w:rPr>
            <w:rFonts w:ascii="ＭＳ ゴシック" w:hAnsi="ＭＳ ゴシック" w:hint="eastAsia"/>
          </w:rPr>
          <w:t>◎の値を</w:t>
        </w:r>
      </w:ins>
      <w:r w:rsidR="00726858" w:rsidRPr="00664DF3">
        <w:rPr>
          <w:rFonts w:ascii="ＭＳ ゴシック" w:hAnsi="ＭＳ ゴシック" w:hint="eastAsia"/>
        </w:rPr>
        <w:t>インクリメントしたい場合、◎</w:t>
      </w:r>
      <w:r w:rsidR="00726858" w:rsidRPr="00664DF3">
        <w:rPr>
          <w:rFonts w:ascii="ＭＳ ゴシック" w:hAnsi="ＭＳ ゴシック"/>
        </w:rPr>
        <w:t>++◎</w:t>
      </w:r>
      <w:ins w:id="166" w:author="Shinji Kawasaki" w:date="2016-09-15T14:35:00Z">
        <w:r w:rsidR="00720A3D" w:rsidRPr="00664DF3">
          <w:rPr>
            <w:rFonts w:ascii="ＭＳ ゴシック" w:hAnsi="ＭＳ ゴシック" w:hint="eastAsia"/>
          </w:rPr>
          <w:t>演算子</w:t>
        </w:r>
      </w:ins>
      <w:r w:rsidR="00726858" w:rsidRPr="00664DF3">
        <w:rPr>
          <w:rFonts w:ascii="ＭＳ ゴシック" w:hAnsi="ＭＳ ゴシック"/>
        </w:rPr>
        <w:t>を使うと</w:t>
      </w:r>
      <w:ins w:id="167" w:author="Shinji Kawasaki" w:date="2016-09-15T14:37:00Z">
        <w:r w:rsidR="00720A3D" w:rsidRPr="00664DF3">
          <w:rPr>
            <w:rFonts w:ascii="ＭＳ ゴシック" w:hAnsi="ＭＳ ゴシック" w:hint="eastAsia"/>
          </w:rPr>
          <w:t>リスト6に示す</w:t>
        </w:r>
      </w:ins>
      <w:r w:rsidR="00726858" w:rsidRPr="00664DF3">
        <w:rPr>
          <w:rFonts w:ascii="ＭＳ ゴシック" w:hAnsi="ＭＳ ゴシック"/>
        </w:rPr>
        <w:t>いずれか</w:t>
      </w:r>
      <w:ins w:id="168" w:author="Shinji Kawasaki" w:date="2016-09-15T14:35:00Z">
        <w:r w:rsidR="00720A3D" w:rsidRPr="00664DF3">
          <w:rPr>
            <w:rFonts w:ascii="ＭＳ ゴシック" w:hAnsi="ＭＳ ゴシック" w:hint="eastAsia"/>
          </w:rPr>
          <w:t>の形式</w:t>
        </w:r>
      </w:ins>
      <w:r w:rsidR="00726858" w:rsidRPr="00664DF3">
        <w:rPr>
          <w:rFonts w:ascii="ＭＳ ゴシック" w:hAnsi="ＭＳ ゴシック"/>
        </w:rPr>
        <w:t>で書ける。</w:t>
      </w:r>
    </w:p>
    <w:p w14:paraId="6BA1C85D" w14:textId="77777777" w:rsidR="00726858" w:rsidRPr="00664DF3" w:rsidRDefault="00726858" w:rsidP="00726858">
      <w:pPr>
        <w:rPr>
          <w:rFonts w:ascii="ＭＳ ゴシック" w:hAnsi="ＭＳ ゴシック"/>
        </w:rPr>
      </w:pPr>
    </w:p>
    <w:p w14:paraId="389082B5" w14:textId="77777777" w:rsidR="00726858" w:rsidRPr="00664DF3" w:rsidRDefault="00726858" w:rsidP="00726858">
      <w:pPr>
        <w:rPr>
          <w:rFonts w:ascii="ＭＳ ゴシック" w:hAnsi="ＭＳ ゴシック"/>
        </w:rPr>
      </w:pPr>
      <w:r w:rsidRPr="00664DF3">
        <w:rPr>
          <w:rFonts w:ascii="ＭＳ ゴシック" w:hAnsi="ＭＳ ゴシック" w:hint="eastAsia"/>
        </w:rPr>
        <w:t>□コード：</w:t>
      </w:r>
      <w:r w:rsidR="00AB172B" w:rsidRPr="00664DF3">
        <w:rPr>
          <w:rFonts w:ascii="ＭＳ ゴシック" w:hAnsi="ＭＳ ゴシック"/>
        </w:rPr>
        <w:t>S</w:t>
      </w:r>
      <w:r w:rsidRPr="00664DF3">
        <w:rPr>
          <w:rFonts w:ascii="ＭＳ ゴシック" w:hAnsi="ＭＳ ゴシック"/>
        </w:rPr>
        <w:t>wift------------------------</w:t>
      </w:r>
    </w:p>
    <w:p w14:paraId="1AF33B63" w14:textId="0DA37E7F" w:rsidR="00726858" w:rsidRPr="00664DF3" w:rsidRDefault="00726858" w:rsidP="00726858">
      <w:pPr>
        <w:rPr>
          <w:rFonts w:ascii="ＭＳ ゴシック" w:hAnsi="ＭＳ ゴシック"/>
        </w:rPr>
      </w:pPr>
      <w:r w:rsidRPr="00664DF3">
        <w:rPr>
          <w:rFonts w:ascii="ＭＳ ゴシック" w:hAnsi="ＭＳ ゴシック"/>
        </w:rPr>
        <w:t>++</w:t>
      </w:r>
      <w:proofErr w:type="spellStart"/>
      <w:r w:rsidRPr="00664DF3">
        <w:rPr>
          <w:rFonts w:ascii="ＭＳ ゴシック" w:hAnsi="ＭＳ ゴシック"/>
        </w:rPr>
        <w:t>i</w:t>
      </w:r>
      <w:proofErr w:type="spellEnd"/>
      <w:r w:rsidRPr="00664DF3">
        <w:rPr>
          <w:rFonts w:ascii="ＭＳ ゴシック" w:hAnsi="ＭＳ ゴシック"/>
        </w:rPr>
        <w:t xml:space="preserve"> // </w:t>
      </w:r>
      <w:commentRangeStart w:id="169"/>
      <w:ins w:id="170" w:author="DA 一色" w:date="2016-09-16T18:27:00Z">
        <w:r w:rsidR="0015158F">
          <w:rPr>
            <w:rFonts w:ascii="ＭＳ ゴシック" w:hAnsi="ＭＳ ゴシック" w:hint="eastAsia"/>
          </w:rPr>
          <w:t>≪</w:t>
        </w:r>
      </w:ins>
      <w:r w:rsidRPr="00664DF3">
        <w:rPr>
          <w:rFonts w:ascii="ＭＳ ゴシック" w:hAnsi="ＭＳ ゴシック"/>
        </w:rPr>
        <w:t>A</w:t>
      </w:r>
      <w:ins w:id="171" w:author="DA 一色" w:date="2016-09-16T18:27:00Z">
        <w:r w:rsidR="0015158F">
          <w:rPr>
            <w:rFonts w:ascii="ＭＳ ゴシック" w:hAnsi="ＭＳ ゴシック"/>
          </w:rPr>
          <w:t>≫</w:t>
        </w:r>
      </w:ins>
      <w:commentRangeEnd w:id="169"/>
      <w:ins w:id="172" w:author="DA 一色" w:date="2016-09-16T18:26:00Z">
        <w:r w:rsidR="0015158F">
          <w:rPr>
            <w:rStyle w:val="CommentReference"/>
          </w:rPr>
          <w:commentReference w:id="169"/>
        </w:r>
      </w:ins>
    </w:p>
    <w:p w14:paraId="003A1272" w14:textId="37437801" w:rsidR="00726858" w:rsidRPr="00664DF3" w:rsidRDefault="00726858" w:rsidP="00726858">
      <w:pPr>
        <w:rPr>
          <w:rFonts w:ascii="ＭＳ ゴシック" w:hAnsi="ＭＳ ゴシック"/>
        </w:rPr>
      </w:pPr>
      <w:proofErr w:type="spellStart"/>
      <w:r w:rsidRPr="00664DF3">
        <w:rPr>
          <w:rFonts w:ascii="ＭＳ ゴシック" w:hAnsi="ＭＳ ゴシック"/>
        </w:rPr>
        <w:t>i</w:t>
      </w:r>
      <w:proofErr w:type="spellEnd"/>
      <w:r w:rsidRPr="00664DF3">
        <w:rPr>
          <w:rFonts w:ascii="ＭＳ ゴシック" w:hAnsi="ＭＳ ゴシック"/>
        </w:rPr>
        <w:t xml:space="preserve">++ // </w:t>
      </w:r>
      <w:ins w:id="173" w:author="DA 一色" w:date="2016-09-16T18:27:00Z">
        <w:r w:rsidR="0015158F">
          <w:rPr>
            <w:rFonts w:ascii="ＭＳ ゴシック" w:hAnsi="ＭＳ ゴシック"/>
          </w:rPr>
          <w:t>≪</w:t>
        </w:r>
      </w:ins>
      <w:r w:rsidRPr="00664DF3">
        <w:rPr>
          <w:rFonts w:ascii="ＭＳ ゴシック" w:hAnsi="ＭＳ ゴシック"/>
        </w:rPr>
        <w:t>B</w:t>
      </w:r>
      <w:ins w:id="174" w:author="DA 一色" w:date="2016-09-16T18:27:00Z">
        <w:r w:rsidR="0015158F">
          <w:rPr>
            <w:rFonts w:ascii="ＭＳ ゴシック" w:hAnsi="ＭＳ ゴシック"/>
          </w:rPr>
          <w:t>≫</w:t>
        </w:r>
      </w:ins>
    </w:p>
    <w:p w14:paraId="4EE24BD9" w14:textId="77777777" w:rsidR="00726858" w:rsidRPr="00664DF3" w:rsidRDefault="00726858" w:rsidP="00726858">
      <w:pPr>
        <w:rPr>
          <w:rFonts w:ascii="ＭＳ ゴシック" w:hAnsi="ＭＳ ゴシック"/>
        </w:rPr>
      </w:pPr>
      <w:r w:rsidRPr="00664DF3">
        <w:rPr>
          <w:rFonts w:ascii="ＭＳ ゴシック" w:hAnsi="ＭＳ ゴシック" w:hint="eastAsia"/>
        </w:rPr>
        <w:t>□□</w:t>
      </w:r>
      <w:r w:rsidRPr="00664DF3">
        <w:rPr>
          <w:rFonts w:ascii="ＭＳ ゴシック" w:hAnsi="ＭＳ ゴシック"/>
        </w:rPr>
        <w:t>------------------------</w:t>
      </w:r>
    </w:p>
    <w:p w14:paraId="5A8492A8" w14:textId="0A5F9086" w:rsidR="00726858" w:rsidRPr="00664DF3" w:rsidRDefault="00720A3D" w:rsidP="00726858">
      <w:pPr>
        <w:rPr>
          <w:rFonts w:ascii="ＭＳ ゴシック" w:hAnsi="ＭＳ ゴシック"/>
        </w:rPr>
      </w:pPr>
      <w:ins w:id="175" w:author="Shinji Kawasaki" w:date="2016-09-15T14:35:00Z">
        <w:r w:rsidRPr="00664DF3">
          <w:rPr>
            <w:rFonts w:ascii="ＭＳ ゴシック" w:hAnsi="ＭＳ ゴシック" w:hint="eastAsia"/>
          </w:rPr>
          <w:t xml:space="preserve">リスト6　</w:t>
        </w:r>
      </w:ins>
      <w:ins w:id="176" w:author="Shinji Kawasaki" w:date="2016-09-15T14:36:00Z">
        <w:r w:rsidRPr="00664DF3">
          <w:rPr>
            <w:rFonts w:ascii="ＭＳ ゴシック" w:hAnsi="ＭＳ ゴシック" w:hint="eastAsia"/>
          </w:rPr>
          <w:t>++演算子によるインクリメント</w:t>
        </w:r>
      </w:ins>
    </w:p>
    <w:p w14:paraId="2AFB228E" w14:textId="77777777" w:rsidR="00726858" w:rsidRPr="00664DF3" w:rsidRDefault="00726858" w:rsidP="00726858">
      <w:pPr>
        <w:rPr>
          <w:rFonts w:ascii="ＭＳ ゴシック" w:hAnsi="ＭＳ ゴシック"/>
        </w:rPr>
      </w:pPr>
      <w:r w:rsidRPr="00664DF3">
        <w:rPr>
          <w:rFonts w:ascii="ＭＳ ゴシック" w:hAnsi="ＭＳ ゴシック" w:hint="eastAsia"/>
        </w:rPr>
        <w:t>□□□</w:t>
      </w:r>
      <w:r w:rsidRPr="00664DF3">
        <w:rPr>
          <w:rFonts w:ascii="ＭＳ ゴシック" w:hAnsi="ＭＳ ゴシック"/>
        </w:rPr>
        <w:t>------------------------</w:t>
      </w:r>
    </w:p>
    <w:p w14:paraId="7F696E29" w14:textId="77777777" w:rsidR="00726858" w:rsidRPr="00664DF3" w:rsidRDefault="00726858" w:rsidP="00726858">
      <w:pPr>
        <w:rPr>
          <w:rFonts w:ascii="ＭＳ ゴシック" w:hAnsi="ＭＳ ゴシック"/>
        </w:rPr>
      </w:pPr>
    </w:p>
    <w:p w14:paraId="0AB40D2A" w14:textId="0F3818E8"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r w:rsidR="00726858" w:rsidRPr="00664DF3">
        <w:rPr>
          <w:rFonts w:ascii="ＭＳ ゴシック" w:hAnsi="ＭＳ ゴシック" w:hint="eastAsia"/>
        </w:rPr>
        <w:t>◎</w:t>
      </w:r>
      <w:r w:rsidR="00726858" w:rsidRPr="00664DF3">
        <w:rPr>
          <w:rFonts w:ascii="ＭＳ ゴシック" w:hAnsi="ＭＳ ゴシック"/>
        </w:rPr>
        <w:t>++◎</w:t>
      </w:r>
      <w:ins w:id="177" w:author="Shinji Kawasaki" w:date="2016-09-15T14:36:00Z">
        <w:r w:rsidR="00720A3D" w:rsidRPr="00664DF3">
          <w:rPr>
            <w:rFonts w:ascii="ＭＳ ゴシック" w:hAnsi="ＭＳ ゴシック" w:hint="eastAsia"/>
          </w:rPr>
          <w:t>演算子</w:t>
        </w:r>
      </w:ins>
      <w:r w:rsidR="00726858" w:rsidRPr="00664DF3">
        <w:rPr>
          <w:rFonts w:ascii="ＭＳ ゴシック" w:hAnsi="ＭＳ ゴシック"/>
        </w:rPr>
        <w:t>が使えない場合</w:t>
      </w:r>
      <w:ins w:id="178" w:author="Shinji Kawasaki" w:date="2016-09-15T14:36:00Z">
        <w:r w:rsidR="00720A3D" w:rsidRPr="00664DF3">
          <w:rPr>
            <w:rFonts w:ascii="ＭＳ ゴシック" w:hAnsi="ＭＳ ゴシック" w:hint="eastAsia"/>
          </w:rPr>
          <w:t>は</w:t>
        </w:r>
      </w:ins>
      <w:r w:rsidR="00726858" w:rsidRPr="00664DF3">
        <w:rPr>
          <w:rFonts w:ascii="ＭＳ ゴシック" w:hAnsi="ＭＳ ゴシック"/>
        </w:rPr>
        <w:t>、</w:t>
      </w:r>
      <w:ins w:id="179" w:author="Shinji Kawasaki" w:date="2016-09-15T14:37:00Z">
        <w:r w:rsidR="00720A3D" w:rsidRPr="00664DF3">
          <w:rPr>
            <w:rFonts w:ascii="ＭＳ ゴシック" w:hAnsi="ＭＳ ゴシック" w:hint="eastAsia"/>
          </w:rPr>
          <w:t>リスト7のような</w:t>
        </w:r>
      </w:ins>
      <w:r w:rsidR="00726858" w:rsidRPr="00664DF3">
        <w:rPr>
          <w:rFonts w:ascii="ＭＳ ゴシック" w:hAnsi="ＭＳ ゴシック"/>
        </w:rPr>
        <w:t>書き方になる。</w:t>
      </w:r>
    </w:p>
    <w:p w14:paraId="3869B7E2" w14:textId="77777777" w:rsidR="00726858" w:rsidRPr="00664DF3" w:rsidRDefault="00726858" w:rsidP="00726858">
      <w:pPr>
        <w:rPr>
          <w:rFonts w:ascii="ＭＳ ゴシック" w:hAnsi="ＭＳ ゴシック"/>
        </w:rPr>
      </w:pPr>
    </w:p>
    <w:p w14:paraId="4AC038B6" w14:textId="77777777" w:rsidR="00726858" w:rsidRPr="00664DF3" w:rsidRDefault="00F11FED" w:rsidP="00726858">
      <w:pPr>
        <w:rPr>
          <w:rFonts w:ascii="ＭＳ ゴシック" w:hAnsi="ＭＳ ゴシック"/>
        </w:rPr>
      </w:pPr>
      <w:r w:rsidRPr="00664DF3">
        <w:rPr>
          <w:rFonts w:ascii="ＭＳ ゴシック" w:hAnsi="ＭＳ ゴシック" w:hint="eastAsia"/>
        </w:rPr>
        <w:t>□コード</w:t>
      </w:r>
      <w:r w:rsidR="00726858" w:rsidRPr="00664DF3">
        <w:rPr>
          <w:rFonts w:ascii="ＭＳ ゴシック" w:hAnsi="ＭＳ ゴシック" w:hint="eastAsia"/>
        </w:rPr>
        <w:t>：</w:t>
      </w:r>
      <w:r w:rsidR="00AB172B" w:rsidRPr="00664DF3">
        <w:rPr>
          <w:rFonts w:ascii="ＭＳ ゴシック" w:hAnsi="ＭＳ ゴシック"/>
        </w:rPr>
        <w:t>S</w:t>
      </w:r>
      <w:r w:rsidR="00726858" w:rsidRPr="00664DF3">
        <w:rPr>
          <w:rFonts w:ascii="ＭＳ ゴシック" w:hAnsi="ＭＳ ゴシック"/>
        </w:rPr>
        <w:t>wift------------------------</w:t>
      </w:r>
    </w:p>
    <w:p w14:paraId="4B4C6F44" w14:textId="77777777" w:rsidR="00726858" w:rsidRPr="00664DF3" w:rsidRDefault="00726858" w:rsidP="00726858">
      <w:pPr>
        <w:rPr>
          <w:rFonts w:ascii="ＭＳ ゴシック" w:hAnsi="ＭＳ ゴシック"/>
        </w:rPr>
      </w:pPr>
      <w:proofErr w:type="spellStart"/>
      <w:r w:rsidRPr="00664DF3">
        <w:rPr>
          <w:rFonts w:ascii="ＭＳ ゴシック" w:hAnsi="ＭＳ ゴシック"/>
        </w:rPr>
        <w:t>i</w:t>
      </w:r>
      <w:proofErr w:type="spellEnd"/>
      <w:r w:rsidRPr="00664DF3">
        <w:rPr>
          <w:rFonts w:ascii="ＭＳ ゴシック" w:hAnsi="ＭＳ ゴシック"/>
        </w:rPr>
        <w:t xml:space="preserve"> += 1</w:t>
      </w:r>
    </w:p>
    <w:p w14:paraId="4E5552AD" w14:textId="77777777" w:rsidR="00726858" w:rsidRPr="00664DF3" w:rsidRDefault="00726858" w:rsidP="00726858">
      <w:pPr>
        <w:rPr>
          <w:rFonts w:ascii="ＭＳ ゴシック" w:hAnsi="ＭＳ ゴシック"/>
        </w:rPr>
      </w:pPr>
      <w:r w:rsidRPr="00664DF3">
        <w:rPr>
          <w:rFonts w:ascii="ＭＳ ゴシック" w:hAnsi="ＭＳ ゴシック" w:hint="eastAsia"/>
        </w:rPr>
        <w:t>□□</w:t>
      </w:r>
      <w:r w:rsidRPr="00664DF3">
        <w:rPr>
          <w:rFonts w:ascii="ＭＳ ゴシック" w:hAnsi="ＭＳ ゴシック"/>
        </w:rPr>
        <w:t>------------------------</w:t>
      </w:r>
    </w:p>
    <w:p w14:paraId="3A51A1EC" w14:textId="762046E8" w:rsidR="00726858" w:rsidRPr="00664DF3" w:rsidRDefault="00720A3D" w:rsidP="00726858">
      <w:pPr>
        <w:rPr>
          <w:rFonts w:ascii="ＭＳ ゴシック" w:hAnsi="ＭＳ ゴシック"/>
        </w:rPr>
      </w:pPr>
      <w:ins w:id="180" w:author="Shinji Kawasaki" w:date="2016-09-15T14:36:00Z">
        <w:r w:rsidRPr="00664DF3">
          <w:rPr>
            <w:rFonts w:ascii="ＭＳ ゴシック" w:hAnsi="ＭＳ ゴシック" w:hint="eastAsia"/>
          </w:rPr>
          <w:t>リスト7　+=演算子によるインクリメント</w:t>
        </w:r>
      </w:ins>
    </w:p>
    <w:p w14:paraId="68BDA3DD" w14:textId="77777777" w:rsidR="00726858" w:rsidRPr="00664DF3" w:rsidRDefault="00726858" w:rsidP="00726858">
      <w:pPr>
        <w:rPr>
          <w:rFonts w:ascii="ＭＳ ゴシック" w:hAnsi="ＭＳ ゴシック"/>
        </w:rPr>
      </w:pPr>
      <w:r w:rsidRPr="00664DF3">
        <w:rPr>
          <w:rFonts w:ascii="ＭＳ ゴシック" w:hAnsi="ＭＳ ゴシック" w:hint="eastAsia"/>
        </w:rPr>
        <w:t>□□□</w:t>
      </w:r>
      <w:r w:rsidRPr="00664DF3">
        <w:rPr>
          <w:rFonts w:ascii="ＭＳ ゴシック" w:hAnsi="ＭＳ ゴシック"/>
        </w:rPr>
        <w:t>------------------------</w:t>
      </w:r>
    </w:p>
    <w:p w14:paraId="4E4439EA" w14:textId="77777777" w:rsidR="00726858" w:rsidRPr="00664DF3" w:rsidRDefault="00726858" w:rsidP="00726858">
      <w:pPr>
        <w:rPr>
          <w:rFonts w:ascii="ＭＳ ゴシック" w:hAnsi="ＭＳ ゴシック"/>
        </w:rPr>
      </w:pPr>
    </w:p>
    <w:p w14:paraId="2A6E9DAD" w14:textId="054D6A1E"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r w:rsidR="00726858" w:rsidRPr="00664DF3">
        <w:rPr>
          <w:rFonts w:ascii="ＭＳ ゴシック" w:hAnsi="ＭＳ ゴシック" w:hint="eastAsia"/>
        </w:rPr>
        <w:t>いずれの場合も、</w:t>
      </w:r>
      <w:ins w:id="181" w:author="Shinji Kawasaki" w:date="2016-09-15T14:37:00Z">
        <w:r w:rsidR="00720A3D" w:rsidRPr="00664DF3">
          <w:rPr>
            <w:rFonts w:ascii="ＭＳ ゴシック" w:hAnsi="ＭＳ ゴシック" w:hint="eastAsia"/>
          </w:rPr>
          <w:t>変数</w:t>
        </w:r>
      </w:ins>
      <w:r w:rsidR="00726858" w:rsidRPr="00664DF3">
        <w:rPr>
          <w:rFonts w:ascii="ＭＳ ゴシック" w:hAnsi="ＭＳ ゴシック" w:hint="eastAsia"/>
        </w:rPr>
        <w:t>◎</w:t>
      </w:r>
      <w:proofErr w:type="spellStart"/>
      <w:r w:rsidR="00726858" w:rsidRPr="00664DF3">
        <w:rPr>
          <w:rFonts w:ascii="ＭＳ ゴシック" w:hAnsi="ＭＳ ゴシック"/>
        </w:rPr>
        <w:t>i</w:t>
      </w:r>
      <w:proofErr w:type="spellEnd"/>
      <w:r w:rsidR="00726858" w:rsidRPr="00664DF3">
        <w:rPr>
          <w:rFonts w:ascii="ＭＳ ゴシック" w:hAnsi="ＭＳ ゴシック"/>
        </w:rPr>
        <w:t>◎</w:t>
      </w:r>
      <w:ins w:id="182" w:author="Shinji Kawasaki" w:date="2016-09-15T14:37:00Z">
        <w:r w:rsidR="00720A3D" w:rsidRPr="00664DF3">
          <w:rPr>
            <w:rFonts w:ascii="ＭＳ ゴシック" w:hAnsi="ＭＳ ゴシック" w:hint="eastAsia"/>
          </w:rPr>
          <w:t>の値</w:t>
        </w:r>
      </w:ins>
      <w:r w:rsidR="00726858" w:rsidRPr="00664DF3">
        <w:rPr>
          <w:rFonts w:ascii="ＭＳ ゴシック" w:hAnsi="ＭＳ ゴシック"/>
        </w:rPr>
        <w:t>は</w:t>
      </w:r>
      <w:ins w:id="183" w:author="DA 一色" w:date="2016-09-16T18:25:00Z">
        <w:r w:rsidR="0015158F">
          <w:rPr>
            <w:rFonts w:ascii="ＭＳ ゴシック" w:hAnsi="ＭＳ ゴシック"/>
          </w:rPr>
          <w:t>▲</w:t>
        </w:r>
      </w:ins>
      <w:r w:rsidR="00726858" w:rsidRPr="00664DF3">
        <w:rPr>
          <w:rFonts w:ascii="ＭＳ ゴシック" w:hAnsi="ＭＳ ゴシック"/>
        </w:rPr>
        <w:t>1</w:t>
      </w:r>
      <w:ins w:id="184" w:author="DA 一色" w:date="2016-09-16T18:25:00Z">
        <w:r w:rsidR="0015158F">
          <w:rPr>
            <w:rFonts w:ascii="ＭＳ ゴシック" w:hAnsi="ＭＳ ゴシック"/>
          </w:rPr>
          <w:t>▲</w:t>
        </w:r>
      </w:ins>
      <w:r w:rsidR="00726858" w:rsidRPr="00664DF3">
        <w:rPr>
          <w:rFonts w:ascii="ＭＳ ゴシック" w:hAnsi="ＭＳ ゴシック"/>
        </w:rPr>
        <w:t>になる。</w:t>
      </w:r>
    </w:p>
    <w:p w14:paraId="70A3BD40" w14:textId="77777777" w:rsidR="00726858" w:rsidRPr="00664DF3" w:rsidRDefault="00726858" w:rsidP="00726858">
      <w:pPr>
        <w:rPr>
          <w:rFonts w:ascii="ＭＳ ゴシック" w:hAnsi="ＭＳ ゴシック"/>
        </w:rPr>
      </w:pPr>
    </w:p>
    <w:p w14:paraId="54A0446C" w14:textId="37E57CC2"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r w:rsidR="00726858" w:rsidRPr="00664DF3">
        <w:rPr>
          <w:rFonts w:ascii="ＭＳ ゴシック" w:hAnsi="ＭＳ ゴシック" w:hint="eastAsia"/>
        </w:rPr>
        <w:t>では、</w:t>
      </w:r>
      <w:ins w:id="185" w:author="Shinji Kawasaki" w:date="2016-09-15T14:37:00Z">
        <w:r w:rsidR="00720A3D" w:rsidRPr="00664DF3">
          <w:rPr>
            <w:rFonts w:ascii="ＭＳ ゴシック" w:hAnsi="ＭＳ ゴシック" w:hint="eastAsia"/>
          </w:rPr>
          <w:t>リスト</w:t>
        </w:r>
      </w:ins>
      <w:ins w:id="186" w:author="DA 一色" w:date="2016-09-16T18:25:00Z">
        <w:r w:rsidR="0015158F">
          <w:rPr>
            <w:rFonts w:ascii="ＭＳ ゴシック" w:hAnsi="ＭＳ ゴシック"/>
          </w:rPr>
          <w:t>6</w:t>
        </w:r>
      </w:ins>
      <w:ins w:id="187" w:author="Shinji Kawasaki" w:date="2016-09-15T14:38:00Z">
        <w:r w:rsidR="00720A3D" w:rsidRPr="00664DF3">
          <w:rPr>
            <w:rFonts w:ascii="ＭＳ ゴシック" w:hAnsi="ＭＳ ゴシック" w:hint="eastAsia"/>
          </w:rPr>
          <w:t>の</w:t>
        </w:r>
      </w:ins>
      <w:ins w:id="188" w:author="DA 一色" w:date="2016-09-16T18:28:00Z">
        <w:r w:rsidR="0015158F">
          <w:rPr>
            <w:rFonts w:ascii="ＭＳ ゴシック" w:hAnsi="ＭＳ ゴシック" w:hint="eastAsia"/>
          </w:rPr>
          <w:t>≪</w:t>
        </w:r>
      </w:ins>
      <w:r w:rsidR="00726858" w:rsidRPr="00664DF3">
        <w:rPr>
          <w:rFonts w:ascii="ＭＳ ゴシック" w:hAnsi="ＭＳ ゴシック"/>
        </w:rPr>
        <w:t>A</w:t>
      </w:r>
      <w:ins w:id="189" w:author="DA 一色" w:date="2016-09-16T18:28:00Z">
        <w:r w:rsidR="0015158F">
          <w:rPr>
            <w:rFonts w:ascii="ＭＳ ゴシック" w:hAnsi="ＭＳ ゴシック"/>
          </w:rPr>
          <w:t>≫</w:t>
        </w:r>
      </w:ins>
      <w:r w:rsidRPr="00664DF3">
        <w:rPr>
          <w:rFonts w:ascii="ＭＳ ゴシック" w:hAnsi="ＭＳ ゴシック" w:hint="eastAsia"/>
        </w:rPr>
        <w:t>（</w:t>
      </w:r>
      <w:ins w:id="190" w:author="DA 一色" w:date="2016-09-16T18:28:00Z">
        <w:r w:rsidR="0015158F">
          <w:rPr>
            <w:rFonts w:ascii="ＭＳ ゴシック" w:hAnsi="ＭＳ ゴシック"/>
          </w:rPr>
          <w:t>△</w:t>
        </w:r>
      </w:ins>
      <w:r w:rsidR="00726858" w:rsidRPr="00664DF3">
        <w:rPr>
          <w:rFonts w:ascii="ＭＳ ゴシック" w:hAnsi="ＭＳ ゴシック"/>
        </w:rPr>
        <w:t>前置インクリメント演算子</w:t>
      </w:r>
      <w:ins w:id="191" w:author="DA 一色" w:date="2016-09-16T18:28:00Z">
        <w:r w:rsidR="0015158F">
          <w:rPr>
            <w:rFonts w:ascii="ＭＳ ゴシック" w:hAnsi="ＭＳ ゴシック"/>
          </w:rPr>
          <w:t>△</w:t>
        </w:r>
      </w:ins>
      <w:ins w:id="192" w:author="Shinji Kawasaki" w:date="2016-09-15T14:38:00Z">
        <w:r w:rsidR="00720A3D" w:rsidRPr="00664DF3">
          <w:rPr>
            <w:rFonts w:ascii="ＭＳ ゴシック" w:hAnsi="ＭＳ ゴシック" w:hint="eastAsia"/>
          </w:rPr>
          <w:t>を使用</w:t>
        </w:r>
      </w:ins>
      <w:r w:rsidRPr="00664DF3">
        <w:rPr>
          <w:rFonts w:ascii="ＭＳ ゴシック" w:hAnsi="ＭＳ ゴシック" w:hint="eastAsia"/>
        </w:rPr>
        <w:t>）</w:t>
      </w:r>
      <w:r w:rsidR="00726858" w:rsidRPr="00664DF3">
        <w:rPr>
          <w:rFonts w:ascii="ＭＳ ゴシック" w:hAnsi="ＭＳ ゴシック"/>
        </w:rPr>
        <w:t>と</w:t>
      </w:r>
      <w:ins w:id="193" w:author="DA 一色" w:date="2016-09-16T18:28:00Z">
        <w:r w:rsidR="0015158F">
          <w:rPr>
            <w:rFonts w:ascii="ＭＳ ゴシック" w:hAnsi="ＭＳ ゴシック" w:hint="eastAsia"/>
          </w:rPr>
          <w:t>≪</w:t>
        </w:r>
      </w:ins>
      <w:r w:rsidR="00726858" w:rsidRPr="00664DF3">
        <w:rPr>
          <w:rFonts w:ascii="ＭＳ ゴシック" w:hAnsi="ＭＳ ゴシック"/>
        </w:rPr>
        <w:t>B</w:t>
      </w:r>
      <w:ins w:id="194" w:author="DA 一色" w:date="2016-09-16T18:28:00Z">
        <w:r w:rsidR="0015158F">
          <w:rPr>
            <w:rFonts w:ascii="ＭＳ ゴシック" w:hAnsi="ＭＳ ゴシック"/>
          </w:rPr>
          <w:t>≫</w:t>
        </w:r>
      </w:ins>
      <w:r w:rsidRPr="00664DF3">
        <w:rPr>
          <w:rFonts w:ascii="ＭＳ ゴシック" w:hAnsi="ＭＳ ゴシック" w:hint="eastAsia"/>
        </w:rPr>
        <w:t>（</w:t>
      </w:r>
      <w:ins w:id="195" w:author="DA 一色" w:date="2016-09-16T18:29:00Z">
        <w:r w:rsidR="0015158F">
          <w:rPr>
            <w:rFonts w:ascii="ＭＳ ゴシック" w:hAnsi="ＭＳ ゴシック"/>
          </w:rPr>
          <w:t>△</w:t>
        </w:r>
      </w:ins>
      <w:r w:rsidR="00726858" w:rsidRPr="00664DF3">
        <w:rPr>
          <w:rFonts w:ascii="ＭＳ ゴシック" w:hAnsi="ＭＳ ゴシック"/>
        </w:rPr>
        <w:t>後置インクリメント演算子</w:t>
      </w:r>
      <w:ins w:id="196" w:author="DA 一色" w:date="2016-09-16T18:29:00Z">
        <w:r w:rsidR="0015158F">
          <w:rPr>
            <w:rFonts w:ascii="ＭＳ ゴシック" w:hAnsi="ＭＳ ゴシック"/>
          </w:rPr>
          <w:t>△</w:t>
        </w:r>
      </w:ins>
      <w:ins w:id="197" w:author="Shinji Kawasaki" w:date="2016-09-15T14:38:00Z">
        <w:r w:rsidR="00720A3D" w:rsidRPr="00664DF3">
          <w:rPr>
            <w:rFonts w:ascii="ＭＳ ゴシック" w:hAnsi="ＭＳ ゴシック" w:hint="eastAsia"/>
          </w:rPr>
          <w:t>を使用</w:t>
        </w:r>
      </w:ins>
      <w:r w:rsidRPr="00664DF3">
        <w:rPr>
          <w:rFonts w:ascii="ＭＳ ゴシック" w:hAnsi="ＭＳ ゴシック" w:hint="eastAsia"/>
        </w:rPr>
        <w:t>）</w:t>
      </w:r>
      <w:r w:rsidR="00726858" w:rsidRPr="00664DF3">
        <w:rPr>
          <w:rFonts w:ascii="ＭＳ ゴシック" w:hAnsi="ＭＳ ゴシック"/>
        </w:rPr>
        <w:t>の違いは何かというと、それぞれ</w:t>
      </w:r>
      <w:ins w:id="198" w:author="Shinji Kawasaki" w:date="2016-09-15T14:41:00Z">
        <w:r w:rsidR="00F14B04" w:rsidRPr="00664DF3">
          <w:rPr>
            <w:rFonts w:ascii="ＭＳ ゴシック" w:hAnsi="ＭＳ ゴシック" w:hint="eastAsia"/>
          </w:rPr>
          <w:t>の</w:t>
        </w:r>
      </w:ins>
      <w:r w:rsidR="00726858" w:rsidRPr="00664DF3">
        <w:rPr>
          <w:rFonts w:ascii="ＭＳ ゴシック" w:hAnsi="ＭＳ ゴシック"/>
        </w:rPr>
        <w:t>戻り値が異なる。</w:t>
      </w:r>
      <w:ins w:id="199" w:author="Shinji Kawasaki" w:date="2016-09-15T14:41:00Z">
        <w:r w:rsidR="00F14B04" w:rsidRPr="00664DF3">
          <w:rPr>
            <w:rFonts w:ascii="ＭＳ ゴシック" w:hAnsi="ＭＳ ゴシック" w:hint="eastAsia"/>
          </w:rPr>
          <w:t>リスト</w:t>
        </w:r>
      </w:ins>
      <w:ins w:id="200" w:author="DA 一色" w:date="2016-09-16T18:28:00Z">
        <w:r w:rsidR="0015158F">
          <w:rPr>
            <w:rFonts w:ascii="ＭＳ ゴシック" w:hAnsi="ＭＳ ゴシック" w:hint="eastAsia"/>
          </w:rPr>
          <w:t>6</w:t>
        </w:r>
      </w:ins>
      <w:ins w:id="201" w:author="Shinji Kawasaki" w:date="2016-09-15T14:41:00Z">
        <w:r w:rsidR="00F14B04" w:rsidRPr="00664DF3">
          <w:rPr>
            <w:rFonts w:ascii="ＭＳ ゴシック" w:hAnsi="ＭＳ ゴシック" w:hint="eastAsia"/>
          </w:rPr>
          <w:t>の</w:t>
        </w:r>
      </w:ins>
      <w:ins w:id="202" w:author="DA 一色" w:date="2016-09-16T18:28:00Z">
        <w:r w:rsidR="0015158F">
          <w:rPr>
            <w:rFonts w:ascii="ＭＳ ゴシック" w:hAnsi="ＭＳ ゴシック" w:hint="eastAsia"/>
          </w:rPr>
          <w:t>≪</w:t>
        </w:r>
      </w:ins>
      <w:r w:rsidR="00726858" w:rsidRPr="00664DF3">
        <w:rPr>
          <w:rFonts w:ascii="ＭＳ ゴシック" w:hAnsi="ＭＳ ゴシック"/>
        </w:rPr>
        <w:t>A</w:t>
      </w:r>
      <w:ins w:id="203" w:author="DA 一色" w:date="2016-09-16T18:28:00Z">
        <w:r w:rsidR="0015158F">
          <w:rPr>
            <w:rFonts w:ascii="ＭＳ ゴシック" w:hAnsi="ＭＳ ゴシック"/>
          </w:rPr>
          <w:t>≫</w:t>
        </w:r>
      </w:ins>
      <w:r w:rsidR="00726858" w:rsidRPr="00664DF3">
        <w:rPr>
          <w:rFonts w:ascii="ＭＳ ゴシック" w:hAnsi="ＭＳ ゴシック"/>
        </w:rPr>
        <w:t>ではインクリメントした結果が返り、</w:t>
      </w:r>
      <w:ins w:id="204" w:author="DA 一色" w:date="2016-09-16T18:28:00Z">
        <w:r w:rsidR="0015158F">
          <w:rPr>
            <w:rFonts w:ascii="ＭＳ ゴシック" w:hAnsi="ＭＳ ゴシック" w:hint="eastAsia"/>
          </w:rPr>
          <w:t>≪</w:t>
        </w:r>
      </w:ins>
      <w:r w:rsidR="00726858" w:rsidRPr="00664DF3">
        <w:rPr>
          <w:rFonts w:ascii="ＭＳ ゴシック" w:hAnsi="ＭＳ ゴシック"/>
        </w:rPr>
        <w:t>B</w:t>
      </w:r>
      <w:ins w:id="205" w:author="DA 一色" w:date="2016-09-16T18:28:00Z">
        <w:r w:rsidR="0015158F">
          <w:rPr>
            <w:rFonts w:ascii="ＭＳ ゴシック" w:hAnsi="ＭＳ ゴシック"/>
          </w:rPr>
          <w:t>≫</w:t>
        </w:r>
      </w:ins>
      <w:r w:rsidR="00726858" w:rsidRPr="00664DF3">
        <w:rPr>
          <w:rFonts w:ascii="ＭＳ ゴシック" w:hAnsi="ＭＳ ゴシック"/>
        </w:rPr>
        <w:t>では先に値を返してからインクリメント処理をする</w:t>
      </w:r>
      <w:ins w:id="206" w:author="Shinji Kawasaki" w:date="2016-09-15T16:19:00Z">
        <w:r w:rsidR="007955AB" w:rsidRPr="00664DF3">
          <w:rPr>
            <w:rFonts w:ascii="ＭＳ ゴシック" w:hAnsi="ＭＳ ゴシック" w:hint="eastAsia"/>
          </w:rPr>
          <w:t>（リスト8）</w:t>
        </w:r>
      </w:ins>
      <w:r w:rsidR="00726858" w:rsidRPr="00664DF3">
        <w:rPr>
          <w:rFonts w:ascii="ＭＳ ゴシック" w:hAnsi="ＭＳ ゴシック"/>
        </w:rPr>
        <w:t>。</w:t>
      </w:r>
    </w:p>
    <w:p w14:paraId="236DCCF6" w14:textId="77777777" w:rsidR="00726858" w:rsidRPr="00664DF3" w:rsidRDefault="00726858" w:rsidP="00726858">
      <w:pPr>
        <w:rPr>
          <w:rFonts w:ascii="ＭＳ ゴシック" w:hAnsi="ＭＳ ゴシック"/>
        </w:rPr>
      </w:pPr>
    </w:p>
    <w:p w14:paraId="465CB828" w14:textId="77777777" w:rsidR="00726858" w:rsidRPr="00664DF3" w:rsidRDefault="00726858" w:rsidP="00726858">
      <w:pPr>
        <w:rPr>
          <w:rFonts w:ascii="ＭＳ ゴシック" w:hAnsi="ＭＳ ゴシック"/>
        </w:rPr>
      </w:pPr>
      <w:r w:rsidRPr="00664DF3">
        <w:rPr>
          <w:rFonts w:ascii="ＭＳ ゴシック" w:hAnsi="ＭＳ ゴシック" w:hint="eastAsia"/>
        </w:rPr>
        <w:t>□コード：</w:t>
      </w:r>
      <w:r w:rsidR="0020467B" w:rsidRPr="00664DF3">
        <w:rPr>
          <w:rFonts w:ascii="ＭＳ ゴシック" w:hAnsi="ＭＳ ゴシック"/>
        </w:rPr>
        <w:t>S</w:t>
      </w:r>
      <w:r w:rsidRPr="00664DF3">
        <w:rPr>
          <w:rFonts w:ascii="ＭＳ ゴシック" w:hAnsi="ＭＳ ゴシック"/>
        </w:rPr>
        <w:t>wift------------------------</w:t>
      </w:r>
    </w:p>
    <w:p w14:paraId="6E11B89C" w14:textId="77777777" w:rsidR="00726858" w:rsidRPr="00664DF3" w:rsidRDefault="00726858" w:rsidP="00726858">
      <w:pPr>
        <w:rPr>
          <w:rFonts w:ascii="ＭＳ ゴシック" w:hAnsi="ＭＳ ゴシック"/>
        </w:rPr>
      </w:pPr>
      <w:r w:rsidRPr="00664DF3">
        <w:rPr>
          <w:rFonts w:ascii="ＭＳ ゴシック" w:hAnsi="ＭＳ ゴシック"/>
        </w:rPr>
        <w:t>let x = ++</w:t>
      </w:r>
      <w:proofErr w:type="spellStart"/>
      <w:r w:rsidRPr="00664DF3">
        <w:rPr>
          <w:rFonts w:ascii="ＭＳ ゴシック" w:hAnsi="ＭＳ ゴシック"/>
        </w:rPr>
        <w:t>i</w:t>
      </w:r>
      <w:proofErr w:type="spellEnd"/>
      <w:r w:rsidRPr="00664DF3">
        <w:rPr>
          <w:rFonts w:ascii="ＭＳ ゴシック" w:hAnsi="ＭＳ ゴシック"/>
        </w:rPr>
        <w:t xml:space="preserve"> // → x: 1</w:t>
      </w:r>
    </w:p>
    <w:p w14:paraId="38E42FF5" w14:textId="77777777" w:rsidR="00726858" w:rsidRPr="00664DF3" w:rsidRDefault="00726858" w:rsidP="00726858">
      <w:pPr>
        <w:rPr>
          <w:rFonts w:ascii="ＭＳ ゴシック" w:hAnsi="ＭＳ ゴシック"/>
        </w:rPr>
      </w:pPr>
      <w:r w:rsidRPr="00664DF3">
        <w:rPr>
          <w:rFonts w:ascii="ＭＳ ゴシック" w:hAnsi="ＭＳ ゴシック"/>
        </w:rPr>
        <w:t xml:space="preserve">let y = </w:t>
      </w:r>
      <w:proofErr w:type="spellStart"/>
      <w:r w:rsidRPr="00664DF3">
        <w:rPr>
          <w:rFonts w:ascii="ＭＳ ゴシック" w:hAnsi="ＭＳ ゴシック"/>
        </w:rPr>
        <w:t>i</w:t>
      </w:r>
      <w:proofErr w:type="spellEnd"/>
      <w:r w:rsidRPr="00664DF3">
        <w:rPr>
          <w:rFonts w:ascii="ＭＳ ゴシック" w:hAnsi="ＭＳ ゴシック"/>
        </w:rPr>
        <w:t>++ // → y: 0</w:t>
      </w:r>
    </w:p>
    <w:p w14:paraId="2510AA70" w14:textId="77777777" w:rsidR="00726858" w:rsidRPr="00664DF3" w:rsidRDefault="00726858" w:rsidP="00726858">
      <w:pPr>
        <w:rPr>
          <w:rFonts w:ascii="ＭＳ ゴシック" w:hAnsi="ＭＳ ゴシック"/>
        </w:rPr>
      </w:pPr>
      <w:r w:rsidRPr="00664DF3">
        <w:rPr>
          <w:rFonts w:ascii="ＭＳ ゴシック" w:hAnsi="ＭＳ ゴシック" w:hint="eastAsia"/>
        </w:rPr>
        <w:t>□□</w:t>
      </w:r>
      <w:r w:rsidRPr="00664DF3">
        <w:rPr>
          <w:rFonts w:ascii="ＭＳ ゴシック" w:hAnsi="ＭＳ ゴシック"/>
        </w:rPr>
        <w:t>------------------------</w:t>
      </w:r>
    </w:p>
    <w:p w14:paraId="0B675BC3" w14:textId="79F00161" w:rsidR="00726858" w:rsidRPr="00664DF3" w:rsidRDefault="007955AB" w:rsidP="00726858">
      <w:pPr>
        <w:rPr>
          <w:rFonts w:ascii="ＭＳ ゴシック" w:hAnsi="ＭＳ ゴシック"/>
        </w:rPr>
      </w:pPr>
      <w:ins w:id="207" w:author="Shinji Kawasaki" w:date="2016-09-15T16:19:00Z">
        <w:r w:rsidRPr="00664DF3">
          <w:rPr>
            <w:rFonts w:ascii="ＭＳ ゴシック" w:hAnsi="ＭＳ ゴシック" w:hint="eastAsia"/>
          </w:rPr>
          <w:t xml:space="preserve">リスト8　</w:t>
        </w:r>
      </w:ins>
      <w:ins w:id="208" w:author="Shinji Kawasaki" w:date="2016-09-15T14:42:00Z">
        <w:r w:rsidR="00F14B04" w:rsidRPr="00664DF3">
          <w:rPr>
            <w:rFonts w:ascii="ＭＳ ゴシック" w:hAnsi="ＭＳ ゴシック" w:hint="eastAsia"/>
          </w:rPr>
          <w:t>前置インクリメント演算子と後置インクリメント演算子ではその戻り値が異なる</w:t>
        </w:r>
      </w:ins>
    </w:p>
    <w:p w14:paraId="17380FD9" w14:textId="77777777" w:rsidR="00726858" w:rsidRPr="00664DF3" w:rsidRDefault="00726858" w:rsidP="00726858">
      <w:pPr>
        <w:rPr>
          <w:rFonts w:ascii="ＭＳ ゴシック" w:hAnsi="ＭＳ ゴシック"/>
        </w:rPr>
      </w:pPr>
      <w:r w:rsidRPr="00664DF3">
        <w:rPr>
          <w:rFonts w:ascii="ＭＳ ゴシック" w:hAnsi="ＭＳ ゴシック" w:hint="eastAsia"/>
        </w:rPr>
        <w:t>□□□</w:t>
      </w:r>
      <w:r w:rsidRPr="00664DF3">
        <w:rPr>
          <w:rFonts w:ascii="ＭＳ ゴシック" w:hAnsi="ＭＳ ゴシック"/>
        </w:rPr>
        <w:t>------------------------</w:t>
      </w:r>
    </w:p>
    <w:p w14:paraId="5CC4C0A9" w14:textId="77777777" w:rsidR="00726858" w:rsidRPr="00664DF3" w:rsidRDefault="00726858" w:rsidP="00726858">
      <w:pPr>
        <w:rPr>
          <w:rFonts w:ascii="ＭＳ ゴシック" w:hAnsi="ＭＳ ゴシック"/>
        </w:rPr>
      </w:pPr>
    </w:p>
    <w:p w14:paraId="03200284" w14:textId="0771DD74"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r w:rsidR="00726858" w:rsidRPr="00664DF3">
        <w:rPr>
          <w:rFonts w:ascii="ＭＳ ゴシック" w:hAnsi="ＭＳ ゴシック" w:hint="eastAsia"/>
        </w:rPr>
        <w:t>これらから、◎</w:t>
      </w:r>
      <w:r w:rsidR="00726858" w:rsidRPr="00664DF3">
        <w:rPr>
          <w:rFonts w:ascii="ＭＳ ゴシック" w:hAnsi="ＭＳ ゴシック"/>
        </w:rPr>
        <w:t>++◎</w:t>
      </w:r>
      <w:ins w:id="209" w:author="Shinji Kawasaki" w:date="2016-09-15T14:42:00Z">
        <w:r w:rsidR="00F14B04" w:rsidRPr="00664DF3">
          <w:rPr>
            <w:rFonts w:ascii="ＭＳ ゴシック" w:hAnsi="ＭＳ ゴシック" w:hint="eastAsia"/>
          </w:rPr>
          <w:t>／</w:t>
        </w:r>
      </w:ins>
      <w:r w:rsidR="00726858" w:rsidRPr="00664DF3">
        <w:rPr>
          <w:rFonts w:ascii="ＭＳ ゴシック" w:hAnsi="ＭＳ ゴシック"/>
        </w:rPr>
        <w:t>◎--◎演算子のメリットとして以下が挙げられる。</w:t>
      </w:r>
    </w:p>
    <w:p w14:paraId="7E0D43BD" w14:textId="77777777" w:rsidR="00726858" w:rsidRPr="00664DF3" w:rsidRDefault="00726858" w:rsidP="00726858">
      <w:pPr>
        <w:rPr>
          <w:rFonts w:ascii="ＭＳ ゴシック" w:hAnsi="ＭＳ ゴシック"/>
        </w:rPr>
      </w:pPr>
    </w:p>
    <w:p w14:paraId="5DEC95EF" w14:textId="476E8AED" w:rsidR="00726858" w:rsidRPr="00664DF3" w:rsidRDefault="00726858" w:rsidP="00726858">
      <w:pPr>
        <w:rPr>
          <w:rFonts w:ascii="ＭＳ ゴシック" w:hAnsi="ＭＳ ゴシック"/>
        </w:rPr>
      </w:pPr>
      <w:r w:rsidRPr="00664DF3">
        <w:rPr>
          <w:rFonts w:ascii="ＭＳ ゴシック" w:hAnsi="ＭＳ ゴシック" w:hint="eastAsia"/>
        </w:rPr>
        <w:t>・</w:t>
      </w:r>
      <w:r w:rsidR="00F11FED" w:rsidRPr="00664DF3">
        <w:rPr>
          <w:rFonts w:ascii="ＭＳ ゴシック" w:hAnsi="ＭＳ ゴシック" w:hint="eastAsia"/>
        </w:rPr>
        <w:t xml:space="preserve"> </w:t>
      </w:r>
      <w:r w:rsidRPr="00664DF3">
        <w:rPr>
          <w:rFonts w:ascii="ＭＳ ゴシック" w:hAnsi="ＭＳ ゴシック" w:hint="eastAsia"/>
        </w:rPr>
        <w:t>うまく使えば、インクリメント処理とその結果</w:t>
      </w:r>
      <w:ins w:id="210" w:author="DA 一色" w:date="2016-09-16T18:29:00Z">
        <w:r w:rsidR="009A1F5A">
          <w:rPr>
            <w:rFonts w:ascii="ＭＳ ゴシック" w:hAnsi="ＭＳ ゴシック" w:hint="eastAsia"/>
          </w:rPr>
          <w:t>の</w:t>
        </w:r>
      </w:ins>
      <w:r w:rsidRPr="00664DF3">
        <w:rPr>
          <w:rFonts w:ascii="ＭＳ ゴシック" w:hAnsi="ＭＳ ゴシック" w:hint="eastAsia"/>
        </w:rPr>
        <w:t>返却処理を組み合わせたコンパクトなコードを書ける</w:t>
      </w:r>
    </w:p>
    <w:p w14:paraId="5840CE5C" w14:textId="36495E51" w:rsidR="00726858" w:rsidRPr="00664DF3" w:rsidRDefault="00726858" w:rsidP="00726858">
      <w:pPr>
        <w:rPr>
          <w:rFonts w:ascii="ＭＳ ゴシック" w:hAnsi="ＭＳ ゴシック"/>
        </w:rPr>
      </w:pPr>
      <w:r w:rsidRPr="00664DF3">
        <w:rPr>
          <w:rFonts w:ascii="ＭＳ ゴシック" w:hAnsi="ＭＳ ゴシック" w:hint="eastAsia"/>
        </w:rPr>
        <w:t>・</w:t>
      </w:r>
      <w:r w:rsidR="00F11FED" w:rsidRPr="00664DF3">
        <w:rPr>
          <w:rFonts w:ascii="ＭＳ ゴシック" w:hAnsi="ＭＳ ゴシック" w:hint="eastAsia"/>
        </w:rPr>
        <w:t xml:space="preserve"> </w:t>
      </w:r>
      <w:ins w:id="211" w:author="Shinji Kawasaki" w:date="2016-09-15T14:45:00Z">
        <w:r w:rsidR="00F14B04" w:rsidRPr="00664DF3">
          <w:rPr>
            <w:rFonts w:ascii="ＭＳ ゴシック" w:hAnsi="ＭＳ ゴシック" w:hint="eastAsia"/>
          </w:rPr>
          <w:t>「</w:t>
        </w:r>
      </w:ins>
      <w:r w:rsidRPr="00664DF3">
        <w:rPr>
          <w:rFonts w:ascii="ＭＳ ゴシック" w:hAnsi="ＭＳ ゴシック" w:hint="eastAsia"/>
        </w:rPr>
        <w:t>◎</w:t>
      </w:r>
      <w:r w:rsidRPr="00664DF3">
        <w:rPr>
          <w:rFonts w:ascii="ＭＳ ゴシック" w:hAnsi="ＭＳ ゴシック"/>
        </w:rPr>
        <w:t>++◎</w:t>
      </w:r>
      <w:ins w:id="212" w:author="Shinji Kawasaki" w:date="2016-09-15T14:45:00Z">
        <w:r w:rsidR="00F14B04" w:rsidRPr="00664DF3">
          <w:rPr>
            <w:rFonts w:ascii="ＭＳ ゴシック" w:hAnsi="ＭＳ ゴシック" w:hint="eastAsia"/>
          </w:rPr>
          <w:t>」は「</w:t>
        </w:r>
      </w:ins>
      <w:r w:rsidRPr="00664DF3">
        <w:rPr>
          <w:rFonts w:ascii="ＭＳ ゴシック" w:hAnsi="ＭＳ ゴシック"/>
        </w:rPr>
        <w:t>◎+= 1◎</w:t>
      </w:r>
      <w:ins w:id="213" w:author="Shinji Kawasaki" w:date="2016-09-15T14:45:00Z">
        <w:r w:rsidR="00F14B04" w:rsidRPr="00664DF3">
          <w:rPr>
            <w:rFonts w:ascii="ＭＳ ゴシック" w:hAnsi="ＭＳ ゴシック" w:hint="eastAsia"/>
          </w:rPr>
          <w:t>」</w:t>
        </w:r>
      </w:ins>
      <w:r w:rsidRPr="00664DF3">
        <w:rPr>
          <w:rFonts w:ascii="ＭＳ ゴシック" w:hAnsi="ＭＳ ゴシック"/>
        </w:rPr>
        <w:t>より</w:t>
      </w:r>
      <w:ins w:id="214" w:author="Shinji Kawasaki" w:date="2016-09-15T14:45:00Z">
        <w:r w:rsidR="00F14B04" w:rsidRPr="00664DF3">
          <w:rPr>
            <w:rFonts w:ascii="ＭＳ ゴシック" w:hAnsi="ＭＳ ゴシック" w:hint="eastAsia"/>
          </w:rPr>
          <w:t>も</w:t>
        </w:r>
      </w:ins>
      <w:r w:rsidRPr="00664DF3">
        <w:rPr>
          <w:rFonts w:ascii="ＭＳ ゴシック" w:hAnsi="ＭＳ ゴシック"/>
        </w:rPr>
        <w:t>短く書ける</w:t>
      </w:r>
    </w:p>
    <w:p w14:paraId="493985C6" w14:textId="77777777" w:rsidR="00F11FED" w:rsidRPr="00664DF3" w:rsidRDefault="00F11FED" w:rsidP="00726858">
      <w:pPr>
        <w:rPr>
          <w:rFonts w:ascii="ＭＳ ゴシック" w:hAnsi="ＭＳ ゴシック"/>
        </w:rPr>
      </w:pPr>
    </w:p>
    <w:p w14:paraId="3ECDDB6A" w14:textId="37B42597"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r w:rsidR="00726858" w:rsidRPr="00664DF3">
        <w:rPr>
          <w:rFonts w:ascii="ＭＳ ゴシック" w:hAnsi="ＭＳ ゴシック" w:hint="eastAsia"/>
        </w:rPr>
        <w:t>一方、それらのメリットについて、以下の指摘も</w:t>
      </w:r>
      <w:ins w:id="215" w:author="Shinji Kawasaki" w:date="2016-09-15T17:37:00Z">
        <w:r w:rsidR="004503B7" w:rsidRPr="00664DF3">
          <w:rPr>
            <w:rFonts w:ascii="ＭＳ ゴシック" w:hAnsi="ＭＳ ゴシック" w:hint="eastAsia"/>
          </w:rPr>
          <w:t>でき</w:t>
        </w:r>
      </w:ins>
      <w:r w:rsidR="00726858" w:rsidRPr="00664DF3">
        <w:rPr>
          <w:rFonts w:ascii="ＭＳ ゴシック" w:hAnsi="ＭＳ ゴシック" w:hint="eastAsia"/>
        </w:rPr>
        <w:t>る。</w:t>
      </w:r>
    </w:p>
    <w:p w14:paraId="7A674D38" w14:textId="77777777" w:rsidR="00726858" w:rsidRPr="00664DF3" w:rsidRDefault="00726858" w:rsidP="00726858">
      <w:pPr>
        <w:rPr>
          <w:rFonts w:ascii="ＭＳ ゴシック" w:hAnsi="ＭＳ ゴシック"/>
        </w:rPr>
      </w:pPr>
    </w:p>
    <w:p w14:paraId="680A43C5" w14:textId="0E9043E1" w:rsidR="00726858" w:rsidRPr="00664DF3" w:rsidRDefault="00726858" w:rsidP="00726858">
      <w:pPr>
        <w:rPr>
          <w:rFonts w:ascii="ＭＳ ゴシック" w:hAnsi="ＭＳ ゴシック"/>
        </w:rPr>
      </w:pPr>
      <w:r w:rsidRPr="00664DF3">
        <w:rPr>
          <w:rFonts w:ascii="ＭＳ ゴシック" w:hAnsi="ＭＳ ゴシック" w:hint="eastAsia"/>
        </w:rPr>
        <w:t>・</w:t>
      </w:r>
      <w:r w:rsidR="00F11FED" w:rsidRPr="00664DF3">
        <w:rPr>
          <w:rFonts w:ascii="ＭＳ ゴシック" w:hAnsi="ＭＳ ゴシック" w:hint="eastAsia"/>
        </w:rPr>
        <w:t xml:space="preserve"> </w:t>
      </w:r>
      <w:r w:rsidRPr="00664DF3">
        <w:rPr>
          <w:rFonts w:ascii="ＭＳ ゴシック" w:hAnsi="ＭＳ ゴシック" w:hint="eastAsia"/>
        </w:rPr>
        <w:t>◎</w:t>
      </w:r>
      <w:r w:rsidRPr="00664DF3">
        <w:rPr>
          <w:rFonts w:ascii="ＭＳ ゴシック" w:hAnsi="ＭＳ ゴシック"/>
        </w:rPr>
        <w:t>++◎</w:t>
      </w:r>
      <w:ins w:id="216" w:author="Shinji Kawasaki" w:date="2016-09-15T14:46:00Z">
        <w:r w:rsidR="00F14B04" w:rsidRPr="00664DF3">
          <w:rPr>
            <w:rFonts w:ascii="ＭＳ ゴシック" w:hAnsi="ＭＳ ゴシック" w:hint="eastAsia"/>
          </w:rPr>
          <w:t>演算子</w:t>
        </w:r>
      </w:ins>
      <w:r w:rsidRPr="00664DF3">
        <w:rPr>
          <w:rFonts w:ascii="ＭＳ ゴシック" w:hAnsi="ＭＳ ゴシック"/>
        </w:rPr>
        <w:t>を変数の前</w:t>
      </w:r>
      <w:ins w:id="217" w:author="Shinji Kawasaki" w:date="2016-09-15T14:45:00Z">
        <w:r w:rsidR="00F14B04" w:rsidRPr="00664DF3">
          <w:rPr>
            <w:rFonts w:ascii="ＭＳ ゴシック" w:hAnsi="ＭＳ ゴシック" w:hint="eastAsia"/>
          </w:rPr>
          <w:t>に置く</w:t>
        </w:r>
      </w:ins>
      <w:r w:rsidRPr="00664DF3">
        <w:rPr>
          <w:rFonts w:ascii="ＭＳ ゴシック" w:hAnsi="ＭＳ ゴシック"/>
        </w:rPr>
        <w:t>か後に置くかという些細</w:t>
      </w:r>
      <w:ins w:id="218" w:author="DA 一色" w:date="2016-09-16T18:30:00Z">
        <w:r w:rsidR="009A1F5A">
          <w:rPr>
            <w:rFonts w:ascii="ＭＳ ゴシック" w:hAnsi="ＭＳ ゴシック"/>
          </w:rPr>
          <w:t>（ささい）</w:t>
        </w:r>
      </w:ins>
      <w:r w:rsidRPr="00664DF3">
        <w:rPr>
          <w:rFonts w:ascii="ＭＳ ゴシック" w:hAnsi="ＭＳ ゴシック"/>
        </w:rPr>
        <w:t>な差で</w:t>
      </w:r>
      <w:ins w:id="219" w:author="Shinji Kawasaki" w:date="2016-09-15T14:45:00Z">
        <w:r w:rsidR="00F14B04" w:rsidRPr="00664DF3">
          <w:rPr>
            <w:rFonts w:ascii="ＭＳ ゴシック" w:hAnsi="ＭＳ ゴシック" w:hint="eastAsia"/>
          </w:rPr>
          <w:t>、</w:t>
        </w:r>
      </w:ins>
      <w:ins w:id="220" w:author="Shinji Kawasaki" w:date="2016-09-15T14:46:00Z">
        <w:r w:rsidR="00F14B04" w:rsidRPr="00664DF3">
          <w:rPr>
            <w:rFonts w:ascii="ＭＳ ゴシック" w:hAnsi="ＭＳ ゴシック" w:hint="eastAsia"/>
          </w:rPr>
          <w:t>プログラムの</w:t>
        </w:r>
      </w:ins>
      <w:r w:rsidRPr="00664DF3">
        <w:rPr>
          <w:rFonts w:ascii="ＭＳ ゴシック" w:hAnsi="ＭＳ ゴシック"/>
        </w:rPr>
        <w:t>挙動が変わるので、可読性</w:t>
      </w:r>
      <w:ins w:id="221" w:author="DA 一色" w:date="2016-09-16T18:30:00Z">
        <w:r w:rsidR="009A1F5A">
          <w:rPr>
            <w:rFonts w:ascii="ＭＳ ゴシック" w:hAnsi="ＭＳ ゴシック"/>
          </w:rPr>
          <w:t>の</w:t>
        </w:r>
      </w:ins>
      <w:r w:rsidRPr="00664DF3">
        <w:rPr>
          <w:rFonts w:ascii="ＭＳ ゴシック" w:hAnsi="ＭＳ ゴシック"/>
        </w:rPr>
        <w:t>低下</w:t>
      </w:r>
      <w:ins w:id="222" w:author="DA 一色" w:date="2016-09-16T18:30:00Z">
        <w:r w:rsidR="009A1F5A">
          <w:rPr>
            <w:rFonts w:ascii="ＭＳ ゴシック" w:hAnsi="ＭＳ ゴシック"/>
          </w:rPr>
          <w:t>や</w:t>
        </w:r>
      </w:ins>
      <w:r w:rsidRPr="00664DF3">
        <w:rPr>
          <w:rFonts w:ascii="ＭＳ ゴシック" w:hAnsi="ＭＳ ゴシック"/>
        </w:rPr>
        <w:t>バグの要因となることが多い</w:t>
      </w:r>
      <w:ins w:id="223" w:author="DA 一色" w:date="2016-09-16T18:14:00Z">
        <w:r w:rsidR="00664DF3">
          <w:rPr>
            <w:rFonts w:ascii="ＭＳ ゴシック" w:hAnsi="ＭＳ ゴシック"/>
          </w:rPr>
          <w:t>：</w:t>
        </w:r>
      </w:ins>
    </w:p>
    <w:p w14:paraId="6CD6C218" w14:textId="62E8FEAC" w:rsidR="00726858" w:rsidRPr="00664DF3" w:rsidRDefault="00F11FED" w:rsidP="00726858">
      <w:pPr>
        <w:rPr>
          <w:rFonts w:ascii="ＭＳ ゴシック" w:hAnsi="ＭＳ ゴシック"/>
        </w:rPr>
      </w:pPr>
      <w:r w:rsidRPr="00664DF3">
        <w:rPr>
          <w:rFonts w:ascii="ＭＳ ゴシック" w:hAnsi="ＭＳ ゴシック" w:hint="eastAsia"/>
        </w:rPr>
        <w:t xml:space="preserve">　　－ </w:t>
      </w:r>
      <w:ins w:id="224" w:author="DA 一色" w:date="2016-09-16T18:32:00Z">
        <w:r w:rsidR="009A1F5A">
          <w:rPr>
            <w:rFonts w:ascii="ＭＳ ゴシック" w:hAnsi="ＭＳ ゴシック" w:hint="eastAsia"/>
          </w:rPr>
          <w:t>▲</w:t>
        </w:r>
      </w:ins>
      <w:commentRangeStart w:id="225"/>
      <w:r w:rsidR="00726858" w:rsidRPr="00664DF3">
        <w:rPr>
          <w:rFonts w:ascii="ＭＳ ゴシック" w:hAnsi="ＭＳ ゴシック" w:hint="eastAsia"/>
        </w:rPr>
        <w:t>そもそも</w:t>
      </w:r>
      <w:r w:rsidR="00726858" w:rsidRPr="00664DF3">
        <w:rPr>
          <w:rFonts w:ascii="ＭＳ ゴシック" w:hAnsi="ＭＳ ゴシック"/>
        </w:rPr>
        <w:t>1つの演算子で、自身の値</w:t>
      </w:r>
      <w:ins w:id="226" w:author="Shinji Kawasaki" w:date="2016-09-15T14:46:00Z">
        <w:r w:rsidR="00F14B04" w:rsidRPr="00664DF3">
          <w:rPr>
            <w:rFonts w:ascii="ＭＳ ゴシック" w:hAnsi="ＭＳ ゴシック" w:hint="eastAsia"/>
          </w:rPr>
          <w:t>の</w:t>
        </w:r>
      </w:ins>
      <w:r w:rsidR="00726858" w:rsidRPr="00664DF3">
        <w:rPr>
          <w:rFonts w:ascii="ＭＳ ゴシック" w:hAnsi="ＭＳ ゴシック"/>
        </w:rPr>
        <w:t>書き換え</w:t>
      </w:r>
      <w:ins w:id="227" w:author="Shinji Kawasaki" w:date="2016-09-15T14:46:00Z">
        <w:r w:rsidR="00F14B04" w:rsidRPr="00664DF3">
          <w:rPr>
            <w:rFonts w:ascii="ＭＳ ゴシック" w:hAnsi="ＭＳ ゴシック" w:hint="eastAsia"/>
          </w:rPr>
          <w:t>と</w:t>
        </w:r>
      </w:ins>
      <w:r w:rsidR="00726858" w:rsidRPr="00664DF3">
        <w:rPr>
          <w:rFonts w:ascii="ＭＳ ゴシック" w:hAnsi="ＭＳ ゴシック"/>
        </w:rPr>
        <w:t>値</w:t>
      </w:r>
      <w:ins w:id="228" w:author="Shinji Kawasaki" w:date="2016-09-15T14:46:00Z">
        <w:r w:rsidR="00F14B04" w:rsidRPr="00664DF3">
          <w:rPr>
            <w:rFonts w:ascii="ＭＳ ゴシック" w:hAnsi="ＭＳ ゴシック" w:hint="eastAsia"/>
          </w:rPr>
          <w:t>の</w:t>
        </w:r>
      </w:ins>
      <w:r w:rsidR="00726858" w:rsidRPr="00664DF3">
        <w:rPr>
          <w:rFonts w:ascii="ＭＳ ゴシック" w:hAnsi="ＭＳ ゴシック"/>
        </w:rPr>
        <w:t>返却という2つの機能を持つこと自体</w:t>
      </w:r>
      <w:ins w:id="229" w:author="Shinji Kawasaki" w:date="2016-09-15T14:46:00Z">
        <w:r w:rsidR="00F14B04" w:rsidRPr="00664DF3">
          <w:rPr>
            <w:rFonts w:ascii="ＭＳ ゴシック" w:hAnsi="ＭＳ ゴシック" w:hint="eastAsia"/>
          </w:rPr>
          <w:t>がよ</w:t>
        </w:r>
      </w:ins>
      <w:r w:rsidR="00726858" w:rsidRPr="00664DF3">
        <w:rPr>
          <w:rFonts w:ascii="ＭＳ ゴシック" w:hAnsi="ＭＳ ゴシック"/>
        </w:rPr>
        <w:t>くないのでは？</w:t>
      </w:r>
      <w:ins w:id="230" w:author="Shinji Kawasaki" w:date="2016-09-14T18:34:00Z">
        <w:r w:rsidR="00322423" w:rsidRPr="00664DF3">
          <w:rPr>
            <w:rFonts w:ascii="ＭＳ ゴシック" w:hAnsi="ＭＳ ゴシック" w:hint="eastAsia"/>
          </w:rPr>
          <w:t xml:space="preserve"> </w:t>
        </w:r>
      </w:ins>
      <w:r w:rsidR="00726858" w:rsidRPr="00664DF3">
        <w:rPr>
          <w:rFonts w:ascii="ＭＳ ゴシック" w:hAnsi="ＭＳ ゴシック"/>
        </w:rPr>
        <w:t>と見ることも</w:t>
      </w:r>
      <w:ins w:id="231" w:author="Shinji Kawasaki" w:date="2016-09-14T18:33:00Z">
        <w:r w:rsidR="00322423" w:rsidRPr="00664DF3">
          <w:rPr>
            <w:rFonts w:ascii="ＭＳ ゴシック" w:hAnsi="ＭＳ ゴシック" w:hint="eastAsia"/>
          </w:rPr>
          <w:t>できる</w:t>
        </w:r>
      </w:ins>
      <w:ins w:id="232" w:author="DA 一色" w:date="2016-09-16T18:32:00Z">
        <w:r w:rsidR="009A1F5A">
          <w:rPr>
            <w:rFonts w:ascii="ＭＳ ゴシック" w:hAnsi="ＭＳ ゴシック" w:hint="eastAsia"/>
          </w:rPr>
          <w:t>▲</w:t>
        </w:r>
      </w:ins>
      <w:commentRangeEnd w:id="225"/>
      <w:r w:rsidR="00533F29">
        <w:rPr>
          <w:rStyle w:val="CommentReference"/>
        </w:rPr>
        <w:commentReference w:id="225"/>
      </w:r>
    </w:p>
    <w:p w14:paraId="05E0F148" w14:textId="65FA25EC" w:rsidR="00726858" w:rsidRPr="00664DF3" w:rsidRDefault="00F11FED" w:rsidP="00726858">
      <w:pPr>
        <w:rPr>
          <w:rFonts w:ascii="ＭＳ ゴシック" w:hAnsi="ＭＳ ゴシック"/>
        </w:rPr>
      </w:pPr>
      <w:r w:rsidRPr="00664DF3">
        <w:rPr>
          <w:rFonts w:ascii="ＭＳ ゴシック" w:hAnsi="ＭＳ ゴシック" w:hint="eastAsia"/>
        </w:rPr>
        <w:t xml:space="preserve">　　－ </w:t>
      </w:r>
      <w:r w:rsidR="00726858" w:rsidRPr="00664DF3">
        <w:rPr>
          <w:rFonts w:ascii="ＭＳ ゴシック" w:hAnsi="ＭＳ ゴシック" w:hint="eastAsia"/>
        </w:rPr>
        <w:t>最近は可読性優先</w:t>
      </w:r>
      <w:ins w:id="233" w:author="DA 一色" w:date="2016-09-16T18:31:00Z">
        <w:r w:rsidR="009A1F5A">
          <w:rPr>
            <w:rFonts w:ascii="ＭＳ ゴシック" w:hAnsi="ＭＳ ゴシック" w:hint="eastAsia"/>
          </w:rPr>
          <w:t>など</w:t>
        </w:r>
      </w:ins>
      <w:r w:rsidR="00726858" w:rsidRPr="00664DF3">
        <w:rPr>
          <w:rFonts w:ascii="ＭＳ ゴシック" w:hAnsi="ＭＳ ゴシック" w:hint="eastAsia"/>
        </w:rPr>
        <w:t>の理由で、前置と後置による挙動の違いを</w:t>
      </w:r>
      <w:ins w:id="234" w:author="Shinji Kawasaki" w:date="2016-09-14T18:33:00Z">
        <w:r w:rsidR="00322423" w:rsidRPr="00664DF3">
          <w:rPr>
            <w:rFonts w:ascii="ＭＳ ゴシック" w:hAnsi="ＭＳ ゴシック" w:hint="eastAsia"/>
          </w:rPr>
          <w:t>生かした</w:t>
        </w:r>
      </w:ins>
      <w:r w:rsidR="00726858" w:rsidRPr="00664DF3">
        <w:rPr>
          <w:rFonts w:ascii="ＭＳ ゴシック" w:hAnsi="ＭＳ ゴシック" w:hint="eastAsia"/>
        </w:rPr>
        <w:t>コードが少なくなってきており、そもそもその差を知らない開発者も存在し、学習コストなどもかかる</w:t>
      </w:r>
    </w:p>
    <w:p w14:paraId="219513A0" w14:textId="7E9714EA" w:rsidR="00726858" w:rsidRPr="00664DF3" w:rsidRDefault="00726858" w:rsidP="00726858">
      <w:pPr>
        <w:rPr>
          <w:rFonts w:ascii="ＭＳ ゴシック" w:hAnsi="ＭＳ ゴシック"/>
        </w:rPr>
      </w:pPr>
      <w:r w:rsidRPr="00664DF3">
        <w:rPr>
          <w:rFonts w:ascii="ＭＳ ゴシック" w:hAnsi="ＭＳ ゴシック" w:hint="eastAsia"/>
        </w:rPr>
        <w:t>・</w:t>
      </w:r>
      <w:r w:rsidR="00F11FED" w:rsidRPr="00664DF3">
        <w:rPr>
          <w:rFonts w:ascii="ＭＳ ゴシック" w:hAnsi="ＭＳ ゴシック" w:hint="eastAsia"/>
        </w:rPr>
        <w:t xml:space="preserve"> </w:t>
      </w:r>
      <w:ins w:id="235" w:author="Shinji Kawasaki" w:date="2016-09-15T14:46:00Z">
        <w:r w:rsidR="00F14B04" w:rsidRPr="00664DF3">
          <w:rPr>
            <w:rFonts w:ascii="ＭＳ ゴシック" w:hAnsi="ＭＳ ゴシック" w:hint="eastAsia"/>
          </w:rPr>
          <w:t>「</w:t>
        </w:r>
      </w:ins>
      <w:r w:rsidRPr="00664DF3">
        <w:rPr>
          <w:rFonts w:ascii="ＭＳ ゴシック" w:hAnsi="ＭＳ ゴシック" w:hint="eastAsia"/>
        </w:rPr>
        <w:t>◎</w:t>
      </w:r>
      <w:r w:rsidRPr="00664DF3">
        <w:rPr>
          <w:rFonts w:ascii="ＭＳ ゴシック" w:hAnsi="ＭＳ ゴシック"/>
        </w:rPr>
        <w:t>++◎</w:t>
      </w:r>
      <w:ins w:id="236" w:author="Shinji Kawasaki" w:date="2016-09-15T14:47:00Z">
        <w:r w:rsidR="00F14B04" w:rsidRPr="00664DF3">
          <w:rPr>
            <w:rFonts w:ascii="ＭＳ ゴシック" w:hAnsi="ＭＳ ゴシック" w:hint="eastAsia"/>
          </w:rPr>
          <w:t>」は「</w:t>
        </w:r>
      </w:ins>
      <w:r w:rsidRPr="00664DF3">
        <w:rPr>
          <w:rFonts w:ascii="ＭＳ ゴシック" w:hAnsi="ＭＳ ゴシック"/>
        </w:rPr>
        <w:t>◎+= 1◎</w:t>
      </w:r>
      <w:ins w:id="237" w:author="Shinji Kawasaki" w:date="2016-09-15T14:47:00Z">
        <w:r w:rsidR="00F14B04" w:rsidRPr="00664DF3">
          <w:rPr>
            <w:rFonts w:ascii="ＭＳ ゴシック" w:hAnsi="ＭＳ ゴシック" w:hint="eastAsia"/>
          </w:rPr>
          <w:t>」</w:t>
        </w:r>
      </w:ins>
      <w:r w:rsidRPr="00664DF3">
        <w:rPr>
          <w:rFonts w:ascii="ＭＳ ゴシック" w:hAnsi="ＭＳ ゴシック"/>
        </w:rPr>
        <w:t>より</w:t>
      </w:r>
      <w:ins w:id="238" w:author="Shinji Kawasaki" w:date="2016-09-15T14:47:00Z">
        <w:r w:rsidR="00F14B04" w:rsidRPr="00664DF3">
          <w:rPr>
            <w:rFonts w:ascii="ＭＳ ゴシック" w:hAnsi="ＭＳ ゴシック" w:hint="eastAsia"/>
          </w:rPr>
          <w:t>も</w:t>
        </w:r>
      </w:ins>
      <w:r w:rsidRPr="00664DF3">
        <w:rPr>
          <w:rFonts w:ascii="ＭＳ ゴシック" w:hAnsi="ＭＳ ゴシック"/>
        </w:rPr>
        <w:t>短く書ける</w:t>
      </w:r>
      <w:ins w:id="239" w:author="Shinji Kawasaki" w:date="2016-09-14T18:33:00Z">
        <w:r w:rsidR="00322423" w:rsidRPr="00664DF3">
          <w:rPr>
            <w:rFonts w:ascii="ＭＳ ゴシック" w:hAnsi="ＭＳ ゴシック" w:hint="eastAsia"/>
          </w:rPr>
          <w:t>といっても</w:t>
        </w:r>
      </w:ins>
      <w:r w:rsidRPr="00664DF3">
        <w:rPr>
          <w:rFonts w:ascii="ＭＳ ゴシック" w:hAnsi="ＭＳ ゴシック"/>
        </w:rPr>
        <w:t>些細な差である</w:t>
      </w:r>
    </w:p>
    <w:p w14:paraId="22778BA6" w14:textId="77777777" w:rsidR="00726858" w:rsidRPr="00664DF3" w:rsidRDefault="00726858" w:rsidP="00726858">
      <w:pPr>
        <w:rPr>
          <w:rFonts w:ascii="ＭＳ ゴシック" w:hAnsi="ＭＳ ゴシック"/>
        </w:rPr>
      </w:pPr>
    </w:p>
    <w:p w14:paraId="3F381A2D" w14:textId="0D1A4A5F" w:rsidR="007955AB" w:rsidRPr="00664DF3" w:rsidRDefault="00F11FED" w:rsidP="00726858">
      <w:pPr>
        <w:rPr>
          <w:ins w:id="240" w:author="Shinji Kawasaki" w:date="2016-09-15T16:19:00Z"/>
          <w:rFonts w:ascii="ＭＳ ゴシック" w:hAnsi="ＭＳ ゴシック"/>
        </w:rPr>
      </w:pPr>
      <w:r w:rsidRPr="00664DF3">
        <w:rPr>
          <w:rFonts w:ascii="ＭＳ ゴシック" w:hAnsi="ＭＳ ゴシック" w:hint="eastAsia"/>
        </w:rPr>
        <w:t xml:space="preserve">　</w:t>
      </w:r>
      <w:ins w:id="241" w:author="DA 一色" w:date="2016-09-16T18:32:00Z">
        <w:r w:rsidR="009A1F5A">
          <w:rPr>
            <w:rFonts w:ascii="ＭＳ ゴシック" w:hAnsi="ＭＳ ゴシック" w:hint="eastAsia"/>
          </w:rPr>
          <w:t>上の太字部分</w:t>
        </w:r>
      </w:ins>
      <w:r w:rsidR="00726858" w:rsidRPr="00664DF3">
        <w:rPr>
          <w:rFonts w:ascii="ＭＳ ゴシック" w:hAnsi="ＭＳ ゴシック" w:hint="eastAsia"/>
        </w:rPr>
        <w:t>についてもう少し詳しく書くと、</w:t>
      </w:r>
      <w:r w:rsidR="00726858" w:rsidRPr="00664DF3">
        <w:rPr>
          <w:rFonts w:ascii="ＭＳ ゴシック" w:hAnsi="ＭＳ ゴシック"/>
        </w:rPr>
        <w:t>Swiftでは</w:t>
      </w:r>
      <w:ins w:id="242" w:author="DA 一色" w:date="2016-09-16T18:33:00Z">
        <w:r w:rsidR="009A1F5A">
          <w:rPr>
            <w:rFonts w:ascii="ＭＳ ゴシック" w:hAnsi="ＭＳ ゴシック"/>
          </w:rPr>
          <w:t>△</w:t>
        </w:r>
      </w:ins>
      <w:r w:rsidR="00726858" w:rsidRPr="00664DF3">
        <w:rPr>
          <w:rFonts w:ascii="ＭＳ ゴシック" w:hAnsi="ＭＳ ゴシック"/>
        </w:rPr>
        <w:t>代入演算子</w:t>
      </w:r>
      <w:ins w:id="243" w:author="DA 一色" w:date="2016-09-16T18:33:00Z">
        <w:r w:rsidR="009A1F5A">
          <w:rPr>
            <w:rFonts w:ascii="ＭＳ ゴシック" w:hAnsi="ＭＳ ゴシック"/>
          </w:rPr>
          <w:t>△</w:t>
        </w:r>
      </w:ins>
      <w:r w:rsidR="00726858" w:rsidRPr="00664DF3">
        <w:rPr>
          <w:rFonts w:ascii="ＭＳ ゴシック" w:hAnsi="ＭＳ ゴシック"/>
        </w:rPr>
        <w:t>は戻り値が◎Void◎</w:t>
      </w:r>
      <w:ins w:id="244" w:author="Shinji Kawasaki" w:date="2016-09-15T15:37:00Z">
        <w:r w:rsidR="009D5031" w:rsidRPr="00664DF3">
          <w:rPr>
            <w:rFonts w:ascii="ＭＳ ゴシック" w:hAnsi="ＭＳ ゴシック" w:hint="eastAsia"/>
          </w:rPr>
          <w:t>型</w:t>
        </w:r>
      </w:ins>
      <w:r w:rsidR="00726858" w:rsidRPr="00664DF3">
        <w:rPr>
          <w:rFonts w:ascii="ＭＳ ゴシック" w:hAnsi="ＭＳ ゴシック"/>
        </w:rPr>
        <w:t>であ</w:t>
      </w:r>
      <w:ins w:id="245" w:author="Shinji Kawasaki" w:date="2016-09-15T15:38:00Z">
        <w:r w:rsidR="009D5031" w:rsidRPr="00664DF3">
          <w:rPr>
            <w:rFonts w:ascii="ＭＳ ゴシック" w:hAnsi="ＭＳ ゴシック" w:hint="eastAsia"/>
          </w:rPr>
          <w:t>る。</w:t>
        </w:r>
      </w:ins>
      <w:r w:rsidR="00726858" w:rsidRPr="00664DF3">
        <w:rPr>
          <w:rFonts w:ascii="ＭＳ ゴシック" w:hAnsi="ＭＳ ゴシック"/>
        </w:rPr>
        <w:t>例えば</w:t>
      </w:r>
      <w:ins w:id="246" w:author="Shinji Kawasaki" w:date="2016-09-15T15:38:00Z">
        <w:r w:rsidR="009D5031" w:rsidRPr="00664DF3">
          <w:rPr>
            <w:rFonts w:ascii="ＭＳ ゴシック" w:hAnsi="ＭＳ ゴシック" w:hint="eastAsia"/>
          </w:rPr>
          <w:t>「</w:t>
        </w:r>
      </w:ins>
      <w:r w:rsidR="00726858" w:rsidRPr="00664DF3">
        <w:rPr>
          <w:rFonts w:ascii="ＭＳ ゴシック" w:hAnsi="ＭＳ ゴシック"/>
        </w:rPr>
        <w:t>◎x += 1◎</w:t>
      </w:r>
      <w:ins w:id="247" w:author="Shinji Kawasaki" w:date="2016-09-15T15:38:00Z">
        <w:r w:rsidR="009D5031" w:rsidRPr="00664DF3">
          <w:rPr>
            <w:rFonts w:ascii="ＭＳ ゴシック" w:hAnsi="ＭＳ ゴシック" w:hint="eastAsia"/>
          </w:rPr>
          <w:t>」</w:t>
        </w:r>
      </w:ins>
      <w:r w:rsidR="00726858" w:rsidRPr="00664DF3">
        <w:rPr>
          <w:rFonts w:ascii="ＭＳ ゴシック" w:hAnsi="ＭＳ ゴシック"/>
        </w:rPr>
        <w:t>は</w:t>
      </w:r>
      <w:ins w:id="248" w:author="DA 一色" w:date="2016-09-16T18:58:00Z">
        <w:r w:rsidR="000C482C">
          <w:rPr>
            <w:rFonts w:ascii="ＭＳ ゴシック" w:hAnsi="ＭＳ ゴシック"/>
          </w:rPr>
          <w:t>▲</w:t>
        </w:r>
      </w:ins>
      <w:r w:rsidR="00726858" w:rsidRPr="00664DF3">
        <w:rPr>
          <w:rFonts w:ascii="ＭＳ ゴシック" w:hAnsi="ＭＳ ゴシック"/>
        </w:rPr>
        <w:t>Void</w:t>
      </w:r>
      <w:ins w:id="249" w:author="DA 一色" w:date="2016-09-16T18:58:00Z">
        <w:r w:rsidR="000C482C">
          <w:rPr>
            <w:rFonts w:ascii="ＭＳ ゴシック" w:hAnsi="ＭＳ ゴシック"/>
          </w:rPr>
          <w:t>▲</w:t>
        </w:r>
      </w:ins>
      <w:r w:rsidR="00726858" w:rsidRPr="00664DF3">
        <w:rPr>
          <w:rFonts w:ascii="ＭＳ ゴシック" w:hAnsi="ＭＳ ゴシック"/>
        </w:rPr>
        <w:t>を返すし、</w:t>
      </w:r>
      <w:ins w:id="250" w:author="Shinji Kawasaki" w:date="2016-09-15T15:38:00Z">
        <w:r w:rsidR="009D5031" w:rsidRPr="00664DF3">
          <w:rPr>
            <w:rFonts w:ascii="ＭＳ ゴシック" w:hAnsi="ＭＳ ゴシック" w:hint="eastAsia"/>
          </w:rPr>
          <w:t>「</w:t>
        </w:r>
      </w:ins>
      <w:r w:rsidR="00726858" w:rsidRPr="00664DF3">
        <w:rPr>
          <w:rFonts w:ascii="ＭＳ ゴシック" w:hAnsi="ＭＳ ゴシック"/>
        </w:rPr>
        <w:t>◎x = 1◎</w:t>
      </w:r>
      <w:ins w:id="251" w:author="Shinji Kawasaki" w:date="2016-09-15T15:38:00Z">
        <w:r w:rsidR="009D5031" w:rsidRPr="00664DF3">
          <w:rPr>
            <w:rFonts w:ascii="ＭＳ ゴシック" w:hAnsi="ＭＳ ゴシック" w:hint="eastAsia"/>
          </w:rPr>
          <w:t>」</w:t>
        </w:r>
      </w:ins>
      <w:r w:rsidR="00726858" w:rsidRPr="00664DF3">
        <w:rPr>
          <w:rFonts w:ascii="ＭＳ ゴシック" w:hAnsi="ＭＳ ゴシック"/>
        </w:rPr>
        <w:t>という単純な代入も</w:t>
      </w:r>
      <w:ins w:id="252" w:author="DA 一色" w:date="2016-09-16T18:58:00Z">
        <w:r w:rsidR="000C482C">
          <w:rPr>
            <w:rFonts w:ascii="ＭＳ ゴシック" w:hAnsi="ＭＳ ゴシック"/>
          </w:rPr>
          <w:t>▲</w:t>
        </w:r>
      </w:ins>
      <w:r w:rsidR="00726858" w:rsidRPr="00664DF3">
        <w:rPr>
          <w:rFonts w:ascii="ＭＳ ゴシック" w:hAnsi="ＭＳ ゴシック"/>
        </w:rPr>
        <w:t>Void</w:t>
      </w:r>
      <w:ins w:id="253" w:author="DA 一色" w:date="2016-09-16T18:58:00Z">
        <w:r w:rsidR="000C482C">
          <w:rPr>
            <w:rFonts w:ascii="ＭＳ ゴシック" w:hAnsi="ＭＳ ゴシック"/>
          </w:rPr>
          <w:t>▲</w:t>
        </w:r>
      </w:ins>
      <w:r w:rsidR="00726858" w:rsidRPr="00664DF3">
        <w:rPr>
          <w:rFonts w:ascii="ＭＳ ゴシック" w:hAnsi="ＭＳ ゴシック"/>
        </w:rPr>
        <w:t>を返す。C系の言語</w:t>
      </w:r>
      <w:ins w:id="254" w:author="Shinji Kawasaki" w:date="2016-09-15T16:16:00Z">
        <w:r w:rsidR="007955AB" w:rsidRPr="00664DF3">
          <w:rPr>
            <w:rFonts w:ascii="ＭＳ ゴシック" w:hAnsi="ＭＳ ゴシック" w:hint="eastAsia"/>
          </w:rPr>
          <w:t>を</w:t>
        </w:r>
      </w:ins>
      <w:r w:rsidR="00726858" w:rsidRPr="00664DF3">
        <w:rPr>
          <w:rFonts w:ascii="ＭＳ ゴシック" w:hAnsi="ＭＳ ゴシック"/>
        </w:rPr>
        <w:t>中心</w:t>
      </w:r>
      <w:ins w:id="255" w:author="Shinji Kawasaki" w:date="2016-09-15T16:15:00Z">
        <w:r w:rsidR="007955AB" w:rsidRPr="00664DF3">
          <w:rPr>
            <w:rFonts w:ascii="ＭＳ ゴシック" w:hAnsi="ＭＳ ゴシック" w:hint="eastAsia"/>
          </w:rPr>
          <w:t>として、プログラミング</w:t>
        </w:r>
      </w:ins>
      <w:ins w:id="256" w:author="Shinji Kawasaki" w:date="2016-09-15T16:16:00Z">
        <w:r w:rsidR="007955AB" w:rsidRPr="00664DF3">
          <w:rPr>
            <w:rFonts w:ascii="ＭＳ ゴシック" w:hAnsi="ＭＳ ゴシック" w:hint="eastAsia"/>
          </w:rPr>
          <w:t>言語</w:t>
        </w:r>
      </w:ins>
      <w:ins w:id="257" w:author="Shinji Kawasaki" w:date="2016-09-15T16:15:00Z">
        <w:r w:rsidR="007955AB" w:rsidRPr="00664DF3">
          <w:rPr>
            <w:rFonts w:ascii="ＭＳ ゴシック" w:hAnsi="ＭＳ ゴシック" w:hint="eastAsia"/>
          </w:rPr>
          <w:t>の</w:t>
        </w:r>
      </w:ins>
      <w:ins w:id="258" w:author="Shinji Kawasaki" w:date="2016-09-15T16:16:00Z">
        <w:r w:rsidR="007955AB" w:rsidRPr="00664DF3">
          <w:rPr>
            <w:rFonts w:ascii="ＭＳ ゴシック" w:hAnsi="ＭＳ ゴシック" w:hint="eastAsia"/>
          </w:rPr>
          <w:t>中には</w:t>
        </w:r>
      </w:ins>
      <w:ins w:id="259" w:author="DA 一色" w:date="2016-09-16T18:34:00Z">
        <w:r w:rsidR="009A1F5A">
          <w:rPr>
            <w:rFonts w:ascii="ＭＳ ゴシック" w:hAnsi="ＭＳ ゴシック" w:hint="eastAsia"/>
          </w:rPr>
          <w:t>こ</w:t>
        </w:r>
      </w:ins>
      <w:ins w:id="260" w:author="Shinji Kawasaki" w:date="2016-09-15T16:16:00Z">
        <w:r w:rsidR="007955AB" w:rsidRPr="00664DF3">
          <w:rPr>
            <w:rFonts w:ascii="ＭＳ ゴシック" w:hAnsi="ＭＳ ゴシック" w:hint="eastAsia"/>
          </w:rPr>
          <w:t>のような仕様になって</w:t>
        </w:r>
      </w:ins>
      <w:r w:rsidR="00726858" w:rsidRPr="00664DF3">
        <w:rPr>
          <w:rFonts w:ascii="ＭＳ ゴシック" w:hAnsi="ＭＳ ゴシック"/>
        </w:rPr>
        <w:t>いないものが多</w:t>
      </w:r>
      <w:ins w:id="261" w:author="Shinji Kawasaki" w:date="2016-09-15T16:16:00Z">
        <w:r w:rsidR="007955AB" w:rsidRPr="00664DF3">
          <w:rPr>
            <w:rFonts w:ascii="ＭＳ ゴシック" w:hAnsi="ＭＳ ゴシック" w:hint="eastAsia"/>
          </w:rPr>
          <w:t>い。</w:t>
        </w:r>
      </w:ins>
      <w:r w:rsidR="00726858" w:rsidRPr="00664DF3">
        <w:rPr>
          <w:rFonts w:ascii="ＭＳ ゴシック" w:hAnsi="ＭＳ ゴシック"/>
        </w:rPr>
        <w:t>例えば◎if◎文で比較</w:t>
      </w:r>
      <w:ins w:id="262" w:author="Shinji Kawasaki" w:date="2016-09-15T16:16:00Z">
        <w:r w:rsidR="007955AB" w:rsidRPr="00664DF3">
          <w:rPr>
            <w:rFonts w:ascii="ＭＳ ゴシック" w:hAnsi="ＭＳ ゴシック" w:hint="eastAsia"/>
          </w:rPr>
          <w:t>を</w:t>
        </w:r>
      </w:ins>
      <w:r w:rsidR="00726858" w:rsidRPr="00664DF3">
        <w:rPr>
          <w:rFonts w:ascii="ＭＳ ゴシック" w:hAnsi="ＭＳ ゴシック"/>
        </w:rPr>
        <w:t>しようとしたが</w:t>
      </w:r>
      <w:ins w:id="263" w:author="Shinji Kawasaki" w:date="2016-09-15T16:16:00Z">
        <w:r w:rsidR="007955AB" w:rsidRPr="00664DF3">
          <w:rPr>
            <w:rFonts w:ascii="ＭＳ ゴシック" w:hAnsi="ＭＳ ゴシック" w:hint="eastAsia"/>
          </w:rPr>
          <w:t>、「</w:t>
        </w:r>
      </w:ins>
      <w:ins w:id="264" w:author="Shinji Kawasaki" w:date="2016-09-16T19:26:00Z">
        <w:r w:rsidR="00572CD1">
          <w:rPr>
            <w:rFonts w:ascii="ＭＳ ゴシック" w:hAnsi="ＭＳ ゴシック" w:hint="eastAsia"/>
          </w:rPr>
          <w:t>◎</w:t>
        </w:r>
      </w:ins>
      <w:ins w:id="265" w:author="Shinji Kawasaki" w:date="2016-09-15T16:16:00Z">
        <w:r w:rsidR="007955AB" w:rsidRPr="00664DF3">
          <w:rPr>
            <w:rFonts w:ascii="ＭＳ ゴシック" w:hAnsi="ＭＳ ゴシック" w:hint="eastAsia"/>
          </w:rPr>
          <w:t>==</w:t>
        </w:r>
      </w:ins>
      <w:ins w:id="266" w:author="Shinji Kawasaki" w:date="2016-09-16T19:26:00Z">
        <w:r w:rsidR="00572CD1" w:rsidRPr="00572CD1">
          <w:rPr>
            <w:rFonts w:ascii="ＭＳ ゴシック" w:hAnsi="ＭＳ ゴシック" w:hint="eastAsia"/>
          </w:rPr>
          <w:t>◎</w:t>
        </w:r>
      </w:ins>
      <w:ins w:id="267" w:author="Shinji Kawasaki" w:date="2016-09-15T16:16:00Z">
        <w:r w:rsidR="007955AB" w:rsidRPr="00664DF3">
          <w:rPr>
            <w:rFonts w:ascii="ＭＳ ゴシック" w:hAnsi="ＭＳ ゴシック" w:hint="eastAsia"/>
          </w:rPr>
          <w:t>」演算子と「</w:t>
        </w:r>
      </w:ins>
      <w:ins w:id="268" w:author="Shinji Kawasaki" w:date="2016-09-16T19:26:00Z">
        <w:r w:rsidR="00572CD1" w:rsidRPr="00572CD1">
          <w:rPr>
            <w:rFonts w:ascii="ＭＳ ゴシック" w:hAnsi="ＭＳ ゴシック" w:hint="eastAsia"/>
          </w:rPr>
          <w:t>◎</w:t>
        </w:r>
      </w:ins>
      <w:ins w:id="269" w:author="Shinji Kawasaki" w:date="2016-09-15T16:17:00Z">
        <w:r w:rsidR="007955AB" w:rsidRPr="00664DF3">
          <w:rPr>
            <w:rFonts w:ascii="ＭＳ ゴシック" w:hAnsi="ＭＳ ゴシック" w:hint="eastAsia"/>
          </w:rPr>
          <w:t>=</w:t>
        </w:r>
      </w:ins>
      <w:ins w:id="270" w:author="Shinji Kawasaki" w:date="2016-09-16T19:26:00Z">
        <w:r w:rsidR="00572CD1" w:rsidRPr="00572CD1">
          <w:rPr>
            <w:rFonts w:ascii="ＭＳ ゴシック" w:hAnsi="ＭＳ ゴシック" w:hint="eastAsia"/>
          </w:rPr>
          <w:t>◎</w:t>
        </w:r>
      </w:ins>
      <w:ins w:id="271" w:author="Shinji Kawasaki" w:date="2016-09-15T16:16:00Z">
        <w:r w:rsidR="007955AB" w:rsidRPr="00664DF3">
          <w:rPr>
            <w:rFonts w:ascii="ＭＳ ゴシック" w:hAnsi="ＭＳ ゴシック" w:hint="eastAsia"/>
          </w:rPr>
          <w:t>」</w:t>
        </w:r>
      </w:ins>
      <w:ins w:id="272" w:author="Shinji Kawasaki" w:date="2016-09-15T16:17:00Z">
        <w:r w:rsidR="007955AB" w:rsidRPr="00664DF3">
          <w:rPr>
            <w:rFonts w:ascii="ＭＳ ゴシック" w:hAnsi="ＭＳ ゴシック" w:hint="eastAsia"/>
          </w:rPr>
          <w:t>演算子を間違えて</w:t>
        </w:r>
      </w:ins>
      <w:r w:rsidR="00726858" w:rsidRPr="00664DF3">
        <w:rPr>
          <w:rFonts w:ascii="ＭＳ ゴシック" w:hAnsi="ＭＳ ゴシック"/>
        </w:rPr>
        <w:t>代入</w:t>
      </w:r>
      <w:ins w:id="273" w:author="Shinji Kawasaki" w:date="2016-09-15T16:17:00Z">
        <w:r w:rsidR="007955AB" w:rsidRPr="00664DF3">
          <w:rPr>
            <w:rFonts w:ascii="ＭＳ ゴシック" w:hAnsi="ＭＳ ゴシック" w:hint="eastAsia"/>
          </w:rPr>
          <w:t>を</w:t>
        </w:r>
      </w:ins>
      <w:r w:rsidR="00726858" w:rsidRPr="00664DF3">
        <w:rPr>
          <w:rFonts w:ascii="ＭＳ ゴシック" w:hAnsi="ＭＳ ゴシック"/>
        </w:rPr>
        <w:t>してしまい</w:t>
      </w:r>
      <w:ins w:id="274" w:author="DA 一色" w:date="2016-09-16T18:34:00Z">
        <w:r w:rsidR="009A1F5A">
          <w:rPr>
            <w:rFonts w:ascii="ＭＳ ゴシック" w:hAnsi="ＭＳ ゴシック"/>
          </w:rPr>
          <w:t>、</w:t>
        </w:r>
      </w:ins>
      <w:r w:rsidR="00726858" w:rsidRPr="00664DF3">
        <w:rPr>
          <w:rFonts w:ascii="ＭＳ ゴシック" w:hAnsi="ＭＳ ゴシック"/>
        </w:rPr>
        <w:t>バグの原因になってしまう</w:t>
      </w:r>
      <w:ins w:id="275" w:author="Shinji Kawasaki" w:date="2016-09-15T16:19:00Z">
        <w:r w:rsidR="007955AB" w:rsidRPr="00664DF3">
          <w:rPr>
            <w:rFonts w:ascii="ＭＳ ゴシック" w:hAnsi="ＭＳ ゴシック" w:hint="eastAsia"/>
          </w:rPr>
          <w:t>といった</w:t>
        </w:r>
      </w:ins>
      <w:r w:rsidR="00726858" w:rsidRPr="00664DF3">
        <w:rPr>
          <w:rFonts w:ascii="ＭＳ ゴシック" w:hAnsi="ＭＳ ゴシック"/>
        </w:rPr>
        <w:t>ことがよくある。</w:t>
      </w:r>
    </w:p>
    <w:p w14:paraId="4B2F2592" w14:textId="77777777" w:rsidR="007955AB" w:rsidRPr="00664DF3" w:rsidRDefault="007955AB" w:rsidP="00726858">
      <w:pPr>
        <w:rPr>
          <w:ins w:id="276" w:author="Shinji Kawasaki" w:date="2016-09-15T16:19:00Z"/>
          <w:rFonts w:ascii="ＭＳ ゴシック" w:hAnsi="ＭＳ ゴシック"/>
        </w:rPr>
      </w:pPr>
    </w:p>
    <w:p w14:paraId="5F3514E0" w14:textId="6839D12B" w:rsidR="00726858" w:rsidRPr="00664DF3" w:rsidRDefault="007955AB" w:rsidP="00726858">
      <w:pPr>
        <w:rPr>
          <w:rFonts w:ascii="ＭＳ ゴシック" w:hAnsi="ＭＳ ゴシック"/>
        </w:rPr>
      </w:pPr>
      <w:ins w:id="277" w:author="Shinji Kawasaki" w:date="2016-09-15T16:19:00Z">
        <w:r w:rsidRPr="00664DF3">
          <w:rPr>
            <w:rFonts w:ascii="ＭＳ ゴシック" w:hAnsi="ＭＳ ゴシック" w:hint="eastAsia"/>
          </w:rPr>
          <w:t xml:space="preserve">　リスト</w:t>
        </w:r>
      </w:ins>
      <w:ins w:id="278" w:author="Shinji Kawasaki" w:date="2016-09-15T16:20:00Z">
        <w:r w:rsidRPr="00664DF3">
          <w:rPr>
            <w:rFonts w:ascii="ＭＳ ゴシック" w:hAnsi="ＭＳ ゴシック" w:hint="eastAsia"/>
          </w:rPr>
          <w:t>9に示すコード</w:t>
        </w:r>
      </w:ins>
      <w:r w:rsidR="00726858" w:rsidRPr="00664DF3">
        <w:rPr>
          <w:rFonts w:ascii="ＭＳ ゴシック" w:hAnsi="ＭＳ ゴシック"/>
        </w:rPr>
        <w:t>はSwiftではコンパイルエラーとしてくれるが、多くのC系の言語では</w:t>
      </w:r>
      <w:ins w:id="279" w:author="Shinji Kawasaki" w:date="2016-09-15T16:20:00Z">
        <w:r w:rsidRPr="00664DF3">
          <w:rPr>
            <w:rFonts w:ascii="ＭＳ ゴシック" w:hAnsi="ＭＳ ゴシック" w:hint="eastAsia"/>
          </w:rPr>
          <w:t>◎</w:t>
        </w:r>
      </w:ins>
      <w:r w:rsidR="00726858" w:rsidRPr="00664DF3">
        <w:rPr>
          <w:rFonts w:ascii="ＭＳ ゴシック" w:hAnsi="ＭＳ ゴシック"/>
        </w:rPr>
        <w:t>if</w:t>
      </w:r>
      <w:ins w:id="280" w:author="Shinji Kawasaki" w:date="2016-09-15T16:20:00Z">
        <w:r w:rsidRPr="00664DF3">
          <w:rPr>
            <w:rFonts w:ascii="ＭＳ ゴシック" w:hAnsi="ＭＳ ゴシック" w:hint="eastAsia"/>
          </w:rPr>
          <w:t>◎文</w:t>
        </w:r>
      </w:ins>
      <w:r w:rsidR="00726858" w:rsidRPr="00664DF3">
        <w:rPr>
          <w:rFonts w:ascii="ＭＳ ゴシック" w:hAnsi="ＭＳ ゴシック"/>
        </w:rPr>
        <w:t>の</w:t>
      </w:r>
      <w:ins w:id="281" w:author="Shinji Kawasaki" w:date="2016-09-15T16:20:00Z">
        <w:r w:rsidRPr="00664DF3">
          <w:rPr>
            <w:rFonts w:ascii="ＭＳ ゴシック" w:hAnsi="ＭＳ ゴシック" w:hint="eastAsia"/>
          </w:rPr>
          <w:t>条件式</w:t>
        </w:r>
      </w:ins>
      <w:ins w:id="282" w:author="Shinji Kawasaki" w:date="2016-09-15T16:21:00Z">
        <w:r w:rsidRPr="00664DF3">
          <w:rPr>
            <w:rFonts w:ascii="ＭＳ ゴシック" w:hAnsi="ＭＳ ゴシック" w:hint="eastAsia"/>
          </w:rPr>
          <w:t>の</w:t>
        </w:r>
      </w:ins>
      <w:r w:rsidR="00726858" w:rsidRPr="00664DF3">
        <w:rPr>
          <w:rFonts w:ascii="ＭＳ ゴシック" w:hAnsi="ＭＳ ゴシック"/>
        </w:rPr>
        <w:t>評価に</w:t>
      </w:r>
      <w:ins w:id="283" w:author="Shinji Kawasaki" w:date="2016-09-15T16:21:00Z">
        <w:r w:rsidRPr="00664DF3">
          <w:rPr>
            <w:rFonts w:ascii="ＭＳ ゴシック" w:hAnsi="ＭＳ ゴシック" w:hint="eastAsia"/>
          </w:rPr>
          <w:t>変数</w:t>
        </w:r>
      </w:ins>
      <w:ins w:id="284" w:author="Shinji Kawasaki" w:date="2016-09-15T16:20:00Z">
        <w:r w:rsidRPr="00664DF3">
          <w:rPr>
            <w:rFonts w:ascii="ＭＳ ゴシック" w:hAnsi="ＭＳ ゴシック" w:hint="eastAsia"/>
          </w:rPr>
          <w:t>◎</w:t>
        </w:r>
      </w:ins>
      <w:r w:rsidR="00726858" w:rsidRPr="00664DF3">
        <w:rPr>
          <w:rFonts w:ascii="ＭＳ ゴシック" w:hAnsi="ＭＳ ゴシック"/>
        </w:rPr>
        <w:t>x</w:t>
      </w:r>
      <w:ins w:id="285" w:author="Shinji Kawasaki" w:date="2016-09-15T16:20:00Z">
        <w:r w:rsidRPr="00664DF3">
          <w:rPr>
            <w:rFonts w:ascii="ＭＳ ゴシック" w:hAnsi="ＭＳ ゴシック" w:hint="eastAsia"/>
          </w:rPr>
          <w:t>◎</w:t>
        </w:r>
      </w:ins>
      <w:r w:rsidR="00726858" w:rsidRPr="00664DF3">
        <w:rPr>
          <w:rFonts w:ascii="ＭＳ ゴシック" w:hAnsi="ＭＳ ゴシック"/>
        </w:rPr>
        <w:t>の値</w:t>
      </w:r>
      <w:ins w:id="286" w:author="Shinji Kawasaki" w:date="2016-09-15T16:21:00Z">
        <w:r w:rsidRPr="00664DF3">
          <w:rPr>
            <w:rFonts w:ascii="ＭＳ ゴシック" w:hAnsi="ＭＳ ゴシック" w:hint="eastAsia"/>
          </w:rPr>
          <w:t>が</w:t>
        </w:r>
      </w:ins>
      <w:r w:rsidR="00726858" w:rsidRPr="00664DF3">
        <w:rPr>
          <w:rFonts w:ascii="ＭＳ ゴシック" w:hAnsi="ＭＳ ゴシック"/>
        </w:rPr>
        <w:t>使</w:t>
      </w:r>
      <w:ins w:id="287" w:author="Shinji Kawasaki" w:date="2016-09-15T16:21:00Z">
        <w:r w:rsidRPr="00664DF3">
          <w:rPr>
            <w:rFonts w:ascii="ＭＳ ゴシック" w:hAnsi="ＭＳ ゴシック" w:hint="eastAsia"/>
          </w:rPr>
          <w:t>われ、</w:t>
        </w:r>
      </w:ins>
      <w:r w:rsidR="00726858" w:rsidRPr="00664DF3">
        <w:rPr>
          <w:rFonts w:ascii="ＭＳ ゴシック" w:hAnsi="ＭＳ ゴシック"/>
        </w:rPr>
        <w:t>コンパイルが通ってしま</w:t>
      </w:r>
      <w:ins w:id="288" w:author="Shinji Kawasaki" w:date="2016-09-15T16:21:00Z">
        <w:r w:rsidRPr="00664DF3">
          <w:rPr>
            <w:rFonts w:ascii="ＭＳ ゴシック" w:hAnsi="ＭＳ ゴシック" w:hint="eastAsia"/>
          </w:rPr>
          <w:t>う。</w:t>
        </w:r>
      </w:ins>
      <w:r w:rsidR="00726858" w:rsidRPr="00664DF3">
        <w:rPr>
          <w:rFonts w:ascii="ＭＳ ゴシック" w:hAnsi="ＭＳ ゴシック"/>
        </w:rPr>
        <w:t>この例の場合、</w:t>
      </w:r>
      <w:ins w:id="289" w:author="Shinji Kawasaki" w:date="2016-09-15T16:21:00Z">
        <w:r w:rsidRPr="00664DF3">
          <w:rPr>
            <w:rFonts w:ascii="ＭＳ ゴシック" w:hAnsi="ＭＳ ゴシック" w:hint="eastAsia"/>
          </w:rPr>
          <w:t>変数◎</w:t>
        </w:r>
      </w:ins>
      <w:r w:rsidR="00726858" w:rsidRPr="00664DF3">
        <w:rPr>
          <w:rFonts w:ascii="ＭＳ ゴシック" w:hAnsi="ＭＳ ゴシック"/>
        </w:rPr>
        <w:t>x</w:t>
      </w:r>
      <w:ins w:id="290" w:author="Shinji Kawasaki" w:date="2016-09-15T16:21:00Z">
        <w:r w:rsidRPr="00664DF3">
          <w:rPr>
            <w:rFonts w:ascii="ＭＳ ゴシック" w:hAnsi="ＭＳ ゴシック" w:hint="eastAsia"/>
          </w:rPr>
          <w:t>◎</w:t>
        </w:r>
      </w:ins>
      <w:r w:rsidR="00726858" w:rsidRPr="00664DF3">
        <w:rPr>
          <w:rFonts w:ascii="ＭＳ ゴシック" w:hAnsi="ＭＳ ゴシック"/>
        </w:rPr>
        <w:t>へ</w:t>
      </w:r>
      <w:ins w:id="291" w:author="Shinji Kawasaki" w:date="2016-09-15T16:22:00Z">
        <w:r w:rsidRPr="00664DF3">
          <w:rPr>
            <w:rFonts w:ascii="ＭＳ ゴシック" w:hAnsi="ＭＳ ゴシック" w:hint="eastAsia"/>
          </w:rPr>
          <w:t>の</w:t>
        </w:r>
      </w:ins>
      <w:r w:rsidR="00726858" w:rsidRPr="00664DF3">
        <w:rPr>
          <w:rFonts w:ascii="ＭＳ ゴシック" w:hAnsi="ＭＳ ゴシック"/>
        </w:rPr>
        <w:t>1</w:t>
      </w:r>
      <w:ins w:id="292" w:author="Shinji Kawasaki" w:date="2016-09-15T16:22:00Z">
        <w:r w:rsidRPr="00664DF3">
          <w:rPr>
            <w:rFonts w:ascii="ＭＳ ゴシック" w:hAnsi="ＭＳ ゴシック" w:hint="eastAsia"/>
          </w:rPr>
          <w:t>の</w:t>
        </w:r>
      </w:ins>
      <w:r w:rsidR="00726858" w:rsidRPr="00664DF3">
        <w:rPr>
          <w:rFonts w:ascii="ＭＳ ゴシック" w:hAnsi="ＭＳ ゴシック"/>
        </w:rPr>
        <w:t>代入</w:t>
      </w:r>
      <w:ins w:id="293" w:author="Shinji Kawasaki" w:date="2016-09-15T16:22:00Z">
        <w:r w:rsidRPr="00664DF3">
          <w:rPr>
            <w:rFonts w:ascii="ＭＳ ゴシック" w:hAnsi="ＭＳ ゴシック" w:hint="eastAsia"/>
          </w:rPr>
          <w:t>と</w:t>
        </w:r>
      </w:ins>
      <w:ins w:id="294" w:author="DA 一色" w:date="2016-09-16T18:35:00Z">
        <w:r w:rsidR="009A1F5A" w:rsidRPr="00664DF3">
          <w:rPr>
            <w:rFonts w:ascii="ＭＳ ゴシック" w:hAnsi="ＭＳ ゴシック" w:hint="eastAsia"/>
          </w:rPr>
          <w:t>◎</w:t>
        </w:r>
      </w:ins>
      <w:r w:rsidR="00726858" w:rsidRPr="00664DF3">
        <w:rPr>
          <w:rFonts w:ascii="ＭＳ ゴシック" w:hAnsi="ＭＳ ゴシック"/>
        </w:rPr>
        <w:t>if</w:t>
      </w:r>
      <w:ins w:id="295" w:author="DA 一色" w:date="2016-09-16T18:35:00Z">
        <w:r w:rsidR="009A1F5A" w:rsidRPr="00664DF3">
          <w:rPr>
            <w:rFonts w:ascii="ＭＳ ゴシック" w:hAnsi="ＭＳ ゴシック" w:hint="eastAsia"/>
          </w:rPr>
          <w:t>◎</w:t>
        </w:r>
      </w:ins>
      <w:r w:rsidR="00726858" w:rsidRPr="00664DF3">
        <w:rPr>
          <w:rFonts w:ascii="ＭＳ ゴシック" w:hAnsi="ＭＳ ゴシック"/>
        </w:rPr>
        <w:t>文内の処理の</w:t>
      </w:r>
      <w:ins w:id="296" w:author="Shinji Kawasaki" w:date="2016-09-15T16:22:00Z">
        <w:r w:rsidRPr="00664DF3">
          <w:rPr>
            <w:rFonts w:ascii="ＭＳ ゴシック" w:hAnsi="ＭＳ ゴシック" w:hint="eastAsia"/>
          </w:rPr>
          <w:t>両方が</w:t>
        </w:r>
      </w:ins>
      <w:r w:rsidR="00726858" w:rsidRPr="00664DF3">
        <w:rPr>
          <w:rFonts w:ascii="ＭＳ ゴシック" w:hAnsi="ＭＳ ゴシック"/>
        </w:rPr>
        <w:t>必ず実行</w:t>
      </w:r>
      <w:r w:rsidR="00726858" w:rsidRPr="00664DF3">
        <w:rPr>
          <w:rFonts w:ascii="ＭＳ ゴシック" w:hAnsi="ＭＳ ゴシック" w:hint="eastAsia"/>
        </w:rPr>
        <w:t>されてしまう。</w:t>
      </w:r>
    </w:p>
    <w:p w14:paraId="126ED0B6" w14:textId="77777777" w:rsidR="00726858" w:rsidRPr="00664DF3" w:rsidRDefault="00726858" w:rsidP="00726858">
      <w:pPr>
        <w:rPr>
          <w:rFonts w:ascii="ＭＳ ゴシック" w:hAnsi="ＭＳ ゴシック"/>
        </w:rPr>
      </w:pPr>
    </w:p>
    <w:p w14:paraId="404988D8" w14:textId="77777777" w:rsidR="00726858" w:rsidRPr="00664DF3" w:rsidRDefault="00F11FED" w:rsidP="00726858">
      <w:pPr>
        <w:rPr>
          <w:rFonts w:ascii="ＭＳ ゴシック" w:hAnsi="ＭＳ ゴシック"/>
        </w:rPr>
      </w:pPr>
      <w:r w:rsidRPr="00664DF3">
        <w:rPr>
          <w:rFonts w:ascii="ＭＳ ゴシック" w:hAnsi="ＭＳ ゴシック" w:hint="eastAsia"/>
        </w:rPr>
        <w:t>□コード</w:t>
      </w:r>
      <w:r w:rsidR="00726858" w:rsidRPr="00664DF3">
        <w:rPr>
          <w:rFonts w:ascii="ＭＳ ゴシック" w:hAnsi="ＭＳ ゴシック" w:hint="eastAsia"/>
        </w:rPr>
        <w:t>：</w:t>
      </w:r>
      <w:r w:rsidR="0020467B" w:rsidRPr="00664DF3">
        <w:rPr>
          <w:rFonts w:ascii="ＭＳ ゴシック" w:hAnsi="ＭＳ ゴシック"/>
        </w:rPr>
        <w:t>S</w:t>
      </w:r>
      <w:r w:rsidR="00726858" w:rsidRPr="00664DF3">
        <w:rPr>
          <w:rFonts w:ascii="ＭＳ ゴシック" w:hAnsi="ＭＳ ゴシック"/>
        </w:rPr>
        <w:t>wift------------------------</w:t>
      </w:r>
    </w:p>
    <w:p w14:paraId="60139F2F" w14:textId="77777777" w:rsidR="00726858" w:rsidRPr="00664DF3" w:rsidRDefault="00726858" w:rsidP="00726858">
      <w:pPr>
        <w:rPr>
          <w:rFonts w:ascii="ＭＳ ゴシック" w:hAnsi="ＭＳ ゴシック"/>
        </w:rPr>
      </w:pPr>
      <w:proofErr w:type="spellStart"/>
      <w:r w:rsidRPr="00664DF3">
        <w:rPr>
          <w:rFonts w:ascii="ＭＳ ゴシック" w:hAnsi="ＭＳ ゴシック"/>
        </w:rPr>
        <w:t>var</w:t>
      </w:r>
      <w:proofErr w:type="spellEnd"/>
      <w:r w:rsidRPr="00664DF3">
        <w:rPr>
          <w:rFonts w:ascii="ＭＳ ゴシック" w:hAnsi="ＭＳ ゴシック"/>
        </w:rPr>
        <w:t xml:space="preserve"> x = 0</w:t>
      </w:r>
    </w:p>
    <w:p w14:paraId="6BCEAA4F" w14:textId="6495F79B" w:rsidR="00726858" w:rsidRPr="00664DF3" w:rsidRDefault="00726858" w:rsidP="00726858">
      <w:pPr>
        <w:rPr>
          <w:rFonts w:ascii="ＭＳ ゴシック" w:hAnsi="ＭＳ ゴシック"/>
        </w:rPr>
      </w:pPr>
      <w:r w:rsidRPr="00664DF3">
        <w:rPr>
          <w:rFonts w:ascii="ＭＳ ゴシック" w:hAnsi="ＭＳ ゴシック"/>
        </w:rPr>
        <w:t>if x = 1 { // Swiftではここでコンパイルエラーが発生して、本来</w:t>
      </w:r>
      <w:ins w:id="297" w:author="Shinji Kawasaki" w:date="2016-09-15T20:33:00Z">
        <w:r w:rsidR="000F4326" w:rsidRPr="00664DF3">
          <w:rPr>
            <w:rFonts w:ascii="ＭＳ ゴシック" w:hAnsi="ＭＳ ゴシック" w:hint="eastAsia"/>
          </w:rPr>
          <w:t>「</w:t>
        </w:r>
      </w:ins>
      <w:r w:rsidRPr="00664DF3">
        <w:rPr>
          <w:rFonts w:ascii="ＭＳ ゴシック" w:hAnsi="ＭＳ ゴシック"/>
        </w:rPr>
        <w:t>x == 1</w:t>
      </w:r>
      <w:ins w:id="298" w:author="Shinji Kawasaki" w:date="2016-09-15T20:33:00Z">
        <w:r w:rsidR="000F4326" w:rsidRPr="00664DF3">
          <w:rPr>
            <w:rFonts w:ascii="ＭＳ ゴシック" w:hAnsi="ＭＳ ゴシック" w:hint="eastAsia"/>
          </w:rPr>
          <w:t>」</w:t>
        </w:r>
      </w:ins>
      <w:r w:rsidRPr="00664DF3">
        <w:rPr>
          <w:rFonts w:ascii="ＭＳ ゴシック" w:hAnsi="ＭＳ ゴシック"/>
        </w:rPr>
        <w:t>と書くべきだったと気付ける</w:t>
      </w:r>
    </w:p>
    <w:p w14:paraId="7268898A" w14:textId="77777777" w:rsidR="00726858" w:rsidRPr="00664DF3" w:rsidRDefault="00726858" w:rsidP="00726858">
      <w:pPr>
        <w:rPr>
          <w:rFonts w:ascii="ＭＳ ゴシック" w:hAnsi="ＭＳ ゴシック"/>
        </w:rPr>
      </w:pPr>
      <w:r w:rsidRPr="00664DF3">
        <w:rPr>
          <w:rFonts w:ascii="ＭＳ ゴシック" w:hAnsi="ＭＳ ゴシック"/>
        </w:rPr>
        <w:t xml:space="preserve">  print("x: \(x)")</w:t>
      </w:r>
    </w:p>
    <w:p w14:paraId="2F716241" w14:textId="77777777" w:rsidR="00726858" w:rsidRPr="00664DF3" w:rsidRDefault="00726858" w:rsidP="00726858">
      <w:pPr>
        <w:rPr>
          <w:rFonts w:ascii="ＭＳ ゴシック" w:hAnsi="ＭＳ ゴシック"/>
        </w:rPr>
      </w:pPr>
      <w:r w:rsidRPr="00664DF3">
        <w:rPr>
          <w:rFonts w:ascii="ＭＳ ゴシック" w:hAnsi="ＭＳ ゴシック"/>
        </w:rPr>
        <w:t>}</w:t>
      </w:r>
    </w:p>
    <w:p w14:paraId="2BD3197A" w14:textId="77777777" w:rsidR="00726858" w:rsidRPr="00664DF3" w:rsidRDefault="00726858" w:rsidP="00726858">
      <w:pPr>
        <w:rPr>
          <w:rFonts w:ascii="ＭＳ ゴシック" w:hAnsi="ＭＳ ゴシック"/>
        </w:rPr>
      </w:pPr>
      <w:r w:rsidRPr="00664DF3">
        <w:rPr>
          <w:rFonts w:ascii="ＭＳ ゴシック" w:hAnsi="ＭＳ ゴシック" w:hint="eastAsia"/>
        </w:rPr>
        <w:t>□□</w:t>
      </w:r>
      <w:r w:rsidRPr="00664DF3">
        <w:rPr>
          <w:rFonts w:ascii="ＭＳ ゴシック" w:hAnsi="ＭＳ ゴシック"/>
        </w:rPr>
        <w:t>------------------------</w:t>
      </w:r>
    </w:p>
    <w:p w14:paraId="5C852A32" w14:textId="3A379F8E" w:rsidR="00726858" w:rsidRPr="00664DF3" w:rsidRDefault="007955AB" w:rsidP="00726858">
      <w:pPr>
        <w:rPr>
          <w:rFonts w:ascii="ＭＳ ゴシック" w:hAnsi="ＭＳ ゴシック"/>
        </w:rPr>
      </w:pPr>
      <w:ins w:id="299" w:author="Shinji Kawasaki" w:date="2016-09-15T16:22:00Z">
        <w:r w:rsidRPr="00664DF3">
          <w:rPr>
            <w:rFonts w:ascii="ＭＳ ゴシック" w:hAnsi="ＭＳ ゴシック" w:hint="eastAsia"/>
          </w:rPr>
          <w:t xml:space="preserve">リスト9　</w:t>
        </w:r>
      </w:ins>
      <w:ins w:id="300" w:author="Shinji Kawasaki" w:date="2016-09-15T16:26:00Z">
        <w:r w:rsidR="00625F7E" w:rsidRPr="00664DF3">
          <w:rPr>
            <w:rFonts w:ascii="ＭＳ ゴシック" w:hAnsi="ＭＳ ゴシック" w:hint="eastAsia"/>
          </w:rPr>
          <w:t>Swiftではif文の条件式にこのような記述を誤って書</w:t>
        </w:r>
      </w:ins>
      <w:ins w:id="301" w:author="Shinji Kawasaki" w:date="2016-09-15T16:27:00Z">
        <w:r w:rsidR="00625F7E" w:rsidRPr="00664DF3">
          <w:rPr>
            <w:rFonts w:ascii="ＭＳ ゴシック" w:hAnsi="ＭＳ ゴシック" w:hint="eastAsia"/>
          </w:rPr>
          <w:t>いてしまう</w:t>
        </w:r>
      </w:ins>
      <w:ins w:id="302" w:author="Shinji Kawasaki" w:date="2016-09-15T16:26:00Z">
        <w:r w:rsidR="00625F7E" w:rsidRPr="00664DF3">
          <w:rPr>
            <w:rFonts w:ascii="ＭＳ ゴシック" w:hAnsi="ＭＳ ゴシック" w:hint="eastAsia"/>
          </w:rPr>
          <w:t>ことはない</w:t>
        </w:r>
      </w:ins>
    </w:p>
    <w:p w14:paraId="7BB0A7F0" w14:textId="77777777" w:rsidR="00726858" w:rsidRPr="00664DF3" w:rsidRDefault="00726858" w:rsidP="00726858">
      <w:pPr>
        <w:rPr>
          <w:rFonts w:ascii="ＭＳ ゴシック" w:hAnsi="ＭＳ ゴシック"/>
        </w:rPr>
      </w:pPr>
      <w:r w:rsidRPr="00664DF3">
        <w:rPr>
          <w:rFonts w:ascii="ＭＳ ゴシック" w:hAnsi="ＭＳ ゴシック" w:hint="eastAsia"/>
        </w:rPr>
        <w:t>□□□</w:t>
      </w:r>
      <w:r w:rsidRPr="00664DF3">
        <w:rPr>
          <w:rFonts w:ascii="ＭＳ ゴシック" w:hAnsi="ＭＳ ゴシック"/>
        </w:rPr>
        <w:t>------------------------</w:t>
      </w:r>
    </w:p>
    <w:p w14:paraId="432791FB" w14:textId="77777777" w:rsidR="00726858" w:rsidRPr="00664DF3" w:rsidRDefault="00726858" w:rsidP="00726858">
      <w:pPr>
        <w:rPr>
          <w:rFonts w:ascii="ＭＳ ゴシック" w:hAnsi="ＭＳ ゴシック"/>
        </w:rPr>
      </w:pPr>
    </w:p>
    <w:p w14:paraId="60182452" w14:textId="381F0D4F"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r w:rsidR="00726858" w:rsidRPr="00664DF3">
        <w:rPr>
          <w:rFonts w:ascii="ＭＳ ゴシック" w:hAnsi="ＭＳ ゴシック" w:hint="eastAsia"/>
        </w:rPr>
        <w:t>代入演算子の処理結果が</w:t>
      </w:r>
      <w:ins w:id="303" w:author="DA 一色" w:date="2016-09-16T18:58:00Z">
        <w:r w:rsidR="000C482C">
          <w:rPr>
            <w:rFonts w:ascii="ＭＳ ゴシック" w:hAnsi="ＭＳ ゴシック"/>
          </w:rPr>
          <w:t>▲</w:t>
        </w:r>
      </w:ins>
      <w:r w:rsidR="00726858" w:rsidRPr="00664DF3">
        <w:rPr>
          <w:rFonts w:ascii="ＭＳ ゴシック" w:hAnsi="ＭＳ ゴシック"/>
        </w:rPr>
        <w:t>Void</w:t>
      </w:r>
      <w:ins w:id="304" w:author="DA 一色" w:date="2016-09-16T18:58:00Z">
        <w:r w:rsidR="000C482C">
          <w:rPr>
            <w:rFonts w:ascii="ＭＳ ゴシック" w:hAnsi="ＭＳ ゴシック"/>
          </w:rPr>
          <w:t>▲</w:t>
        </w:r>
      </w:ins>
      <w:r w:rsidR="00726858" w:rsidRPr="00664DF3">
        <w:rPr>
          <w:rFonts w:ascii="ＭＳ ゴシック" w:hAnsi="ＭＳ ゴシック"/>
        </w:rPr>
        <w:t>を返すようにすると、こういったバグを防げるとともに、有する機能が1つとシンプルになる。上述の通り</w:t>
      </w:r>
      <w:ins w:id="305" w:author="Shinji Kawasaki" w:date="2016-09-15T16:30:00Z">
        <w:r w:rsidR="00625F7E" w:rsidRPr="00664DF3">
          <w:rPr>
            <w:rFonts w:ascii="ＭＳ ゴシック" w:hAnsi="ＭＳ ゴシック" w:hint="eastAsia"/>
          </w:rPr>
          <w:t>、</w:t>
        </w:r>
      </w:ins>
      <w:r w:rsidR="00726858" w:rsidRPr="00664DF3">
        <w:rPr>
          <w:rFonts w:ascii="ＭＳ ゴシック" w:hAnsi="ＭＳ ゴシック"/>
        </w:rPr>
        <w:t>Swiftの代入演算子は</w:t>
      </w:r>
      <w:commentRangeStart w:id="306"/>
      <w:commentRangeStart w:id="307"/>
      <w:r w:rsidR="00726858" w:rsidRPr="00664DF3">
        <w:rPr>
          <w:rFonts w:ascii="ＭＳ ゴシック" w:hAnsi="ＭＳ ゴシック"/>
        </w:rPr>
        <w:t>◎++◎</w:t>
      </w:r>
      <w:ins w:id="308" w:author="Shinji Kawasaki" w:date="2016-09-15T16:30:00Z">
        <w:r w:rsidR="00625F7E" w:rsidRPr="00664DF3">
          <w:rPr>
            <w:rFonts w:ascii="ＭＳ ゴシック" w:hAnsi="ＭＳ ゴシック" w:hint="eastAsia"/>
          </w:rPr>
          <w:t>と</w:t>
        </w:r>
      </w:ins>
      <w:r w:rsidR="00726858" w:rsidRPr="00664DF3">
        <w:rPr>
          <w:rFonts w:ascii="ＭＳ ゴシック" w:hAnsi="ＭＳ ゴシック"/>
        </w:rPr>
        <w:t>◎--◎</w:t>
      </w:r>
      <w:commentRangeEnd w:id="306"/>
      <w:r w:rsidR="00625F7E" w:rsidRPr="00664DF3">
        <w:rPr>
          <w:rStyle w:val="CommentReference"/>
          <w:rFonts w:ascii="ＭＳ ゴシック" w:hAnsi="ＭＳ ゴシック"/>
        </w:rPr>
        <w:commentReference w:id="306"/>
      </w:r>
      <w:commentRangeEnd w:id="307"/>
      <w:r w:rsidR="00484E58">
        <w:rPr>
          <w:rStyle w:val="CommentReference"/>
        </w:rPr>
        <w:commentReference w:id="307"/>
      </w:r>
      <w:r w:rsidR="00726858" w:rsidRPr="00664DF3">
        <w:rPr>
          <w:rFonts w:ascii="ＭＳ ゴシック" w:hAnsi="ＭＳ ゴシック"/>
        </w:rPr>
        <w:t>以外はそうなっているので、この2つの演算子を廃止する</w:t>
      </w:r>
      <w:r w:rsidR="0020467B" w:rsidRPr="00664DF3">
        <w:rPr>
          <w:rFonts w:ascii="ＭＳ ゴシック" w:hAnsi="ＭＳ ゴシック" w:hint="eastAsia"/>
        </w:rPr>
        <w:t>（</w:t>
      </w:r>
      <w:r w:rsidR="00726858" w:rsidRPr="00664DF3">
        <w:rPr>
          <w:rFonts w:ascii="ＭＳ ゴシック" w:hAnsi="ＭＳ ゴシック"/>
        </w:rPr>
        <w:t>戻り値を返さないようにするという別案もあったが</w:t>
      </w:r>
      <w:r w:rsidR="0020467B" w:rsidRPr="00664DF3">
        <w:rPr>
          <w:rFonts w:ascii="ＭＳ ゴシック" w:hAnsi="ＭＳ ゴシック" w:hint="eastAsia"/>
        </w:rPr>
        <w:t>）</w:t>
      </w:r>
      <w:r w:rsidR="00726858" w:rsidRPr="00664DF3">
        <w:rPr>
          <w:rFonts w:ascii="ＭＳ ゴシック" w:hAnsi="ＭＳ ゴシック"/>
        </w:rPr>
        <w:t>と、言語</w:t>
      </w:r>
      <w:ins w:id="309" w:author="Shinji Kawasaki" w:date="2016-09-15T16:38:00Z">
        <w:r w:rsidR="00F640C3" w:rsidRPr="00664DF3">
          <w:rPr>
            <w:rFonts w:ascii="ＭＳ ゴシック" w:hAnsi="ＭＳ ゴシック" w:hint="eastAsia"/>
          </w:rPr>
          <w:t>仕様</w:t>
        </w:r>
      </w:ins>
      <w:r w:rsidR="00726858" w:rsidRPr="00664DF3">
        <w:rPr>
          <w:rFonts w:ascii="ＭＳ ゴシック" w:hAnsi="ＭＳ ゴシック"/>
        </w:rPr>
        <w:t>の一貫性も向上する。</w:t>
      </w:r>
    </w:p>
    <w:p w14:paraId="19364B56" w14:textId="77777777" w:rsidR="00726858" w:rsidRPr="00664DF3" w:rsidRDefault="00726858" w:rsidP="00726858">
      <w:pPr>
        <w:rPr>
          <w:rFonts w:ascii="ＭＳ ゴシック" w:hAnsi="ＭＳ ゴシック"/>
        </w:rPr>
      </w:pPr>
    </w:p>
    <w:p w14:paraId="52F4EB26" w14:textId="040A589A"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r w:rsidR="00726858" w:rsidRPr="00664DF3">
        <w:rPr>
          <w:rFonts w:ascii="ＭＳ ゴシック" w:hAnsi="ＭＳ ゴシック" w:hint="eastAsia"/>
        </w:rPr>
        <w:t>このように、今まで当たり前のように使っていた◎</w:t>
      </w:r>
      <w:r w:rsidR="00726858" w:rsidRPr="00664DF3">
        <w:rPr>
          <w:rFonts w:ascii="ＭＳ ゴシック" w:hAnsi="ＭＳ ゴシック"/>
        </w:rPr>
        <w:t>++◎</w:t>
      </w:r>
      <w:ins w:id="310" w:author="Shinji Kawasaki" w:date="2016-09-15T16:42:00Z">
        <w:r w:rsidR="00F640C3" w:rsidRPr="00664DF3">
          <w:rPr>
            <w:rFonts w:ascii="ＭＳ ゴシック" w:hAnsi="ＭＳ ゴシック" w:hint="eastAsia"/>
          </w:rPr>
          <w:t>演算子と</w:t>
        </w:r>
      </w:ins>
      <w:r w:rsidR="00726858" w:rsidRPr="00664DF3">
        <w:rPr>
          <w:rFonts w:ascii="ＭＳ ゴシック" w:hAnsi="ＭＳ ゴシック"/>
        </w:rPr>
        <w:t>◎--◎演算子を</w:t>
      </w:r>
      <w:ins w:id="311" w:author="Shinji Kawasaki" w:date="2016-09-15T17:36:00Z">
        <w:r w:rsidR="004503B7" w:rsidRPr="00664DF3">
          <w:rPr>
            <w:rFonts w:ascii="ＭＳ ゴシック" w:hAnsi="ＭＳ ゴシック" w:hint="eastAsia"/>
          </w:rPr>
          <w:t>あらためて</w:t>
        </w:r>
      </w:ins>
      <w:r w:rsidR="00726858" w:rsidRPr="00664DF3">
        <w:rPr>
          <w:rFonts w:ascii="ＭＳ ゴシック" w:hAnsi="ＭＳ ゴシック" w:hint="eastAsia"/>
        </w:rPr>
        <w:t>見直</w:t>
      </w:r>
      <w:ins w:id="312" w:author="Shinji Kawasaki" w:date="2016-09-15T17:36:00Z">
        <w:r w:rsidR="004503B7" w:rsidRPr="00664DF3">
          <w:rPr>
            <w:rFonts w:ascii="ＭＳ ゴシック" w:hAnsi="ＭＳ ゴシック" w:hint="eastAsia"/>
          </w:rPr>
          <w:t>してみる</w:t>
        </w:r>
      </w:ins>
      <w:r w:rsidR="00726858" w:rsidRPr="00664DF3">
        <w:rPr>
          <w:rFonts w:ascii="ＭＳ ゴシック" w:hAnsi="ＭＳ ゴシック"/>
        </w:rPr>
        <w:t>と、</w:t>
      </w:r>
      <w:ins w:id="313" w:author="Shinji Kawasaki" w:date="2016-09-15T17:36:00Z">
        <w:r w:rsidR="004503B7" w:rsidRPr="00664DF3">
          <w:rPr>
            <w:rFonts w:ascii="ＭＳ ゴシック" w:hAnsi="ＭＳ ゴシック" w:hint="eastAsia"/>
          </w:rPr>
          <w:t>これらには</w:t>
        </w:r>
      </w:ins>
      <w:r w:rsidR="00726858" w:rsidRPr="00664DF3">
        <w:rPr>
          <w:rFonts w:ascii="ＭＳ ゴシック" w:hAnsi="ＭＳ ゴシック"/>
        </w:rPr>
        <w:t>メリット</w:t>
      </w:r>
      <w:ins w:id="314" w:author="Shinji Kawasaki" w:date="2016-09-15T16:42:00Z">
        <w:r w:rsidR="00F640C3" w:rsidRPr="00664DF3">
          <w:rPr>
            <w:rFonts w:ascii="ＭＳ ゴシック" w:hAnsi="ＭＳ ゴシック" w:hint="eastAsia"/>
          </w:rPr>
          <w:t>がある</w:t>
        </w:r>
      </w:ins>
      <w:r w:rsidR="00726858" w:rsidRPr="00664DF3">
        <w:rPr>
          <w:rFonts w:ascii="ＭＳ ゴシック" w:hAnsi="ＭＳ ゴシック"/>
        </w:rPr>
        <w:t>どころか</w:t>
      </w:r>
      <w:ins w:id="315" w:author="Shinji Kawasaki" w:date="2016-09-15T16:42:00Z">
        <w:r w:rsidR="00F640C3" w:rsidRPr="00664DF3">
          <w:rPr>
            <w:rFonts w:ascii="ＭＳ ゴシック" w:hAnsi="ＭＳ ゴシック" w:hint="eastAsia"/>
          </w:rPr>
          <w:t>、</w:t>
        </w:r>
      </w:ins>
      <w:r w:rsidR="00726858" w:rsidRPr="00664DF3">
        <w:rPr>
          <w:rFonts w:ascii="ＭＳ ゴシック" w:hAnsi="ＭＳ ゴシック"/>
        </w:rPr>
        <w:t>デメリット</w:t>
      </w:r>
      <w:ins w:id="316" w:author="Shinji Kawasaki" w:date="2016-09-15T17:37:00Z">
        <w:r w:rsidR="004503B7" w:rsidRPr="00664DF3">
          <w:rPr>
            <w:rFonts w:ascii="ＭＳ ゴシック" w:hAnsi="ＭＳ ゴシック" w:hint="eastAsia"/>
          </w:rPr>
          <w:t>ばかりなの</w:t>
        </w:r>
      </w:ins>
      <w:r w:rsidR="00726858" w:rsidRPr="00664DF3">
        <w:rPr>
          <w:rFonts w:ascii="ＭＳ ゴシック" w:hAnsi="ＭＳ ゴシック"/>
        </w:rPr>
        <w:t>ではと思</w:t>
      </w:r>
      <w:r w:rsidR="00726858" w:rsidRPr="00664DF3">
        <w:rPr>
          <w:rFonts w:ascii="ＭＳ ゴシック" w:hAnsi="ＭＳ ゴシック" w:hint="eastAsia"/>
        </w:rPr>
        <w:t>えてくる</w:t>
      </w:r>
      <w:r w:rsidR="00726858" w:rsidRPr="00664DF3">
        <w:rPr>
          <w:rFonts w:ascii="ＭＳ ゴシック" w:hAnsi="ＭＳ ゴシック"/>
        </w:rPr>
        <w:t>。「</w:t>
      </w:r>
      <w:ins w:id="317" w:author="Shinji Kawasaki" w:date="2016-09-15T17:37:00Z">
        <w:r w:rsidR="004503B7" w:rsidRPr="00664DF3">
          <w:rPr>
            <w:rFonts w:ascii="ＭＳ ゴシック" w:hAnsi="ＭＳ ゴシック" w:hint="eastAsia"/>
          </w:rPr>
          <w:t>『</w:t>
        </w:r>
      </w:ins>
      <w:r w:rsidR="00726858" w:rsidRPr="00664DF3">
        <w:rPr>
          <w:rFonts w:ascii="ＭＳ ゴシック" w:hAnsi="ＭＳ ゴシック"/>
        </w:rPr>
        <w:t>◎++◎</w:t>
      </w:r>
      <w:ins w:id="318" w:author="Shinji Kawasaki" w:date="2016-09-15T17:37:00Z">
        <w:r w:rsidR="004503B7" w:rsidRPr="00664DF3">
          <w:rPr>
            <w:rFonts w:ascii="ＭＳ ゴシック" w:hAnsi="ＭＳ ゴシック" w:hint="eastAsia"/>
          </w:rPr>
          <w:t>』は</w:t>
        </w:r>
      </w:ins>
      <w:ins w:id="319" w:author="Shinji Kawasaki" w:date="2016-09-15T17:38:00Z">
        <w:r w:rsidR="004503B7" w:rsidRPr="00664DF3">
          <w:rPr>
            <w:rFonts w:ascii="ＭＳ ゴシック" w:hAnsi="ＭＳ ゴシック" w:hint="eastAsia"/>
          </w:rPr>
          <w:t>『</w:t>
        </w:r>
      </w:ins>
      <w:r w:rsidR="00726858" w:rsidRPr="00664DF3">
        <w:rPr>
          <w:rFonts w:ascii="ＭＳ ゴシック" w:hAnsi="ＭＳ ゴシック"/>
        </w:rPr>
        <w:t>◎+= 1◎</w:t>
      </w:r>
      <w:ins w:id="320" w:author="Shinji Kawasaki" w:date="2016-09-15T17:38:00Z">
        <w:r w:rsidR="004503B7" w:rsidRPr="00664DF3">
          <w:rPr>
            <w:rFonts w:ascii="ＭＳ ゴシック" w:hAnsi="ＭＳ ゴシック" w:hint="eastAsia"/>
          </w:rPr>
          <w:t>』</w:t>
        </w:r>
      </w:ins>
      <w:r w:rsidR="00726858" w:rsidRPr="00664DF3">
        <w:rPr>
          <w:rFonts w:ascii="ＭＳ ゴシック" w:hAnsi="ＭＳ ゴシック"/>
        </w:rPr>
        <w:t>より</w:t>
      </w:r>
      <w:ins w:id="321" w:author="Shinji Kawasaki" w:date="2016-09-15T17:38:00Z">
        <w:r w:rsidR="004503B7" w:rsidRPr="00664DF3">
          <w:rPr>
            <w:rFonts w:ascii="ＭＳ ゴシック" w:hAnsi="ＭＳ ゴシック" w:hint="eastAsia"/>
          </w:rPr>
          <w:t>も</w:t>
        </w:r>
      </w:ins>
      <w:r w:rsidR="00726858" w:rsidRPr="00664DF3">
        <w:rPr>
          <w:rFonts w:ascii="ＭＳ ゴシック" w:hAnsi="ＭＳ ゴシック"/>
        </w:rPr>
        <w:t>短く書ける」というのは確かにそうなのだが、これら</w:t>
      </w:r>
      <w:ins w:id="322" w:author="Shinji Kawasaki" w:date="2016-09-15T17:42:00Z">
        <w:r w:rsidR="00EB7214" w:rsidRPr="00664DF3">
          <w:rPr>
            <w:rFonts w:ascii="ＭＳ ゴシック" w:hAnsi="ＭＳ ゴシック" w:hint="eastAsia"/>
          </w:rPr>
          <w:t>の演算子が持つ</w:t>
        </w:r>
      </w:ins>
      <w:r w:rsidR="00726858" w:rsidRPr="00664DF3">
        <w:rPr>
          <w:rFonts w:ascii="ＭＳ ゴシック" w:hAnsi="ＭＳ ゴシック"/>
        </w:rPr>
        <w:t>デメリットと比べ</w:t>
      </w:r>
      <w:ins w:id="323" w:author="Shinji Kawasaki" w:date="2016-09-15T17:42:00Z">
        <w:r w:rsidR="00EB7214" w:rsidRPr="00664DF3">
          <w:rPr>
            <w:rFonts w:ascii="ＭＳ ゴシック" w:hAnsi="ＭＳ ゴシック" w:hint="eastAsia"/>
          </w:rPr>
          <w:t>ると</w:t>
        </w:r>
      </w:ins>
      <w:r w:rsidR="00726858" w:rsidRPr="00664DF3">
        <w:rPr>
          <w:rFonts w:ascii="ＭＳ ゴシック" w:hAnsi="ＭＳ ゴシック"/>
        </w:rPr>
        <w:t>その恩恵は小さく、この言語仕様は不要という判断がなされたのである。</w:t>
      </w:r>
    </w:p>
    <w:p w14:paraId="18EDE088" w14:textId="77777777" w:rsidR="00726858" w:rsidRPr="00664DF3" w:rsidRDefault="00726858" w:rsidP="00726858">
      <w:pPr>
        <w:rPr>
          <w:rFonts w:ascii="ＭＳ ゴシック" w:hAnsi="ＭＳ ゴシック"/>
        </w:rPr>
      </w:pPr>
    </w:p>
    <w:p w14:paraId="78CB7F12" w14:textId="1BF5C68B"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r w:rsidR="00726858" w:rsidRPr="00664DF3">
        <w:rPr>
          <w:rFonts w:ascii="ＭＳ ゴシック" w:hAnsi="ＭＳ ゴシック" w:hint="eastAsia"/>
        </w:rPr>
        <w:t>また、◎</w:t>
      </w:r>
      <w:r w:rsidR="00726858" w:rsidRPr="00664DF3">
        <w:rPr>
          <w:rFonts w:ascii="ＭＳ ゴシック" w:hAnsi="ＭＳ ゴシック"/>
        </w:rPr>
        <w:t>++◎</w:t>
      </w:r>
      <w:ins w:id="324" w:author="Shinji Kawasaki" w:date="2016-09-15T16:47:00Z">
        <w:r w:rsidR="0098023B" w:rsidRPr="00664DF3">
          <w:rPr>
            <w:rFonts w:ascii="ＭＳ ゴシック" w:hAnsi="ＭＳ ゴシック" w:hint="eastAsia"/>
          </w:rPr>
          <w:t>演算子と</w:t>
        </w:r>
      </w:ins>
      <w:r w:rsidR="00726858" w:rsidRPr="00664DF3">
        <w:rPr>
          <w:rFonts w:ascii="ＭＳ ゴシック" w:hAnsi="ＭＳ ゴシック"/>
        </w:rPr>
        <w:t>◎--◎</w:t>
      </w:r>
      <w:ins w:id="325" w:author="Shinji Kawasaki" w:date="2016-09-15T16:47:00Z">
        <w:r w:rsidR="0098023B" w:rsidRPr="00664DF3">
          <w:rPr>
            <w:rFonts w:ascii="ＭＳ ゴシック" w:hAnsi="ＭＳ ゴシック" w:hint="eastAsia"/>
          </w:rPr>
          <w:t>演算子</w:t>
        </w:r>
      </w:ins>
      <w:r w:rsidR="00726858" w:rsidRPr="00664DF3">
        <w:rPr>
          <w:rFonts w:ascii="ＭＳ ゴシック" w:hAnsi="ＭＳ ゴシック"/>
        </w:rPr>
        <w:t>は、次に述べるCスタイルの</w:t>
      </w:r>
      <w:ins w:id="326" w:author="Shinji Kawasaki" w:date="2016-09-15T16:47:00Z">
        <w:r w:rsidR="0098023B" w:rsidRPr="00664DF3">
          <w:rPr>
            <w:rFonts w:ascii="ＭＳ ゴシック" w:hAnsi="ＭＳ ゴシック" w:hint="eastAsia"/>
          </w:rPr>
          <w:t>◎</w:t>
        </w:r>
      </w:ins>
      <w:r w:rsidR="00726858" w:rsidRPr="00664DF3">
        <w:rPr>
          <w:rFonts w:ascii="ＭＳ ゴシック" w:hAnsi="ＭＳ ゴシック"/>
        </w:rPr>
        <w:t>for</w:t>
      </w:r>
      <w:ins w:id="327" w:author="Shinji Kawasaki" w:date="2016-09-15T16:47:00Z">
        <w:r w:rsidR="0098023B" w:rsidRPr="00664DF3">
          <w:rPr>
            <w:rFonts w:ascii="ＭＳ ゴシック" w:hAnsi="ＭＳ ゴシック" w:hint="eastAsia"/>
          </w:rPr>
          <w:t>◎</w:t>
        </w:r>
      </w:ins>
      <w:r w:rsidR="00726858" w:rsidRPr="00664DF3">
        <w:rPr>
          <w:rFonts w:ascii="ＭＳ ゴシック" w:hAnsi="ＭＳ ゴシック"/>
        </w:rPr>
        <w:t>ループ内で頻繁に利用されていたが、それが廃止になることもこの判断の追い風になった。</w:t>
      </w:r>
    </w:p>
    <w:p w14:paraId="31D6C230" w14:textId="77777777" w:rsidR="00726858" w:rsidRPr="00664DF3" w:rsidRDefault="00726858" w:rsidP="00726858">
      <w:pPr>
        <w:rPr>
          <w:rFonts w:ascii="ＭＳ ゴシック" w:hAnsi="ＭＳ ゴシック"/>
        </w:rPr>
      </w:pPr>
    </w:p>
    <w:p w14:paraId="16E46D9A" w14:textId="6EDC1BF8" w:rsidR="00726858" w:rsidRPr="00664DF3" w:rsidRDefault="00726858" w:rsidP="00664DF3">
      <w:pPr>
        <w:pStyle w:val="Heading2"/>
      </w:pPr>
      <w:r w:rsidRPr="00664DF3">
        <w:rPr>
          <w:rFonts w:hint="eastAsia"/>
        </w:rPr>
        <w:t>●</w:t>
      </w:r>
      <w:ins w:id="328" w:author="Shinji Kawasaki" w:date="2016-09-15T17:46:00Z">
        <w:r w:rsidR="00EB7214" w:rsidRPr="00664DF3">
          <w:rPr>
            <w:rFonts w:hint="eastAsia"/>
          </w:rPr>
          <w:t>「</w:t>
        </w:r>
      </w:ins>
      <w:r w:rsidRPr="00664DF3">
        <w:t>SE-0007</w:t>
      </w:r>
      <w:r w:rsidR="00E846A3" w:rsidRPr="00664DF3">
        <w:rPr>
          <w:rFonts w:hint="eastAsia"/>
        </w:rPr>
        <w:t>：</w:t>
      </w:r>
      <w:r w:rsidRPr="00664DF3">
        <w:t xml:space="preserve"> Cスタイルのforループの廃止</w:t>
      </w:r>
      <w:ins w:id="329" w:author="Shinji Kawasaki" w:date="2016-09-15T17:46:00Z">
        <w:r w:rsidR="00EB7214" w:rsidRPr="00664DF3">
          <w:rPr>
            <w:rFonts w:hint="eastAsia"/>
          </w:rPr>
          <w:t>」について</w:t>
        </w:r>
      </w:ins>
      <w:r w:rsidRPr="00664DF3">
        <w:t>詳しく</w:t>
      </w:r>
    </w:p>
    <w:p w14:paraId="544D6F55" w14:textId="77777777" w:rsidR="00726858" w:rsidRPr="00664DF3" w:rsidRDefault="00726858" w:rsidP="00726858">
      <w:pPr>
        <w:rPr>
          <w:rFonts w:ascii="ＭＳ ゴシック" w:hAnsi="ＭＳ ゴシック"/>
        </w:rPr>
      </w:pPr>
    </w:p>
    <w:p w14:paraId="39B4E72C" w14:textId="18FF501E"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r w:rsidR="00726858" w:rsidRPr="00664DF3">
        <w:rPr>
          <w:rFonts w:ascii="ＭＳ ゴシック" w:hAnsi="ＭＳ ゴシック"/>
        </w:rPr>
        <w:t>Cスタイルの</w:t>
      </w:r>
      <w:ins w:id="330" w:author="Shinji Kawasaki" w:date="2016-09-15T17:46:00Z">
        <w:r w:rsidR="00EB7214" w:rsidRPr="00664DF3">
          <w:rPr>
            <w:rFonts w:ascii="ＭＳ ゴシック" w:hAnsi="ＭＳ ゴシック" w:hint="eastAsia"/>
          </w:rPr>
          <w:t>◎</w:t>
        </w:r>
      </w:ins>
      <w:r w:rsidR="00726858" w:rsidRPr="00664DF3">
        <w:rPr>
          <w:rFonts w:ascii="ＭＳ ゴシック" w:hAnsi="ＭＳ ゴシック"/>
        </w:rPr>
        <w:t>for</w:t>
      </w:r>
      <w:ins w:id="331" w:author="Shinji Kawasaki" w:date="2016-09-15T17:46:00Z">
        <w:r w:rsidR="00EB7214" w:rsidRPr="00664DF3">
          <w:rPr>
            <w:rFonts w:ascii="ＭＳ ゴシック" w:hAnsi="ＭＳ ゴシック" w:hint="eastAsia"/>
          </w:rPr>
          <w:t>◎</w:t>
        </w:r>
      </w:ins>
      <w:r w:rsidR="00726858" w:rsidRPr="00664DF3">
        <w:rPr>
          <w:rFonts w:ascii="ＭＳ ゴシック" w:hAnsi="ＭＳ ゴシック"/>
        </w:rPr>
        <w:t>ループ</w:t>
      </w:r>
      <w:ins w:id="332" w:author="Shinji Kawasaki" w:date="2016-09-15T17:46:00Z">
        <w:r w:rsidR="00EB7214" w:rsidRPr="00664DF3">
          <w:rPr>
            <w:rFonts w:ascii="ＭＳ ゴシック" w:hAnsi="ＭＳ ゴシック" w:hint="eastAsia"/>
          </w:rPr>
          <w:t>の</w:t>
        </w:r>
      </w:ins>
      <w:r w:rsidR="00726858" w:rsidRPr="00664DF3">
        <w:rPr>
          <w:rFonts w:ascii="ＭＳ ゴシック" w:hAnsi="ＭＳ ゴシック"/>
        </w:rPr>
        <w:t>廃止は</w:t>
      </w:r>
      <w:ins w:id="333" w:author="Shinji Kawasaki" w:date="2016-09-15T17:47:00Z">
        <w:r w:rsidR="00EB7214" w:rsidRPr="00664DF3">
          <w:rPr>
            <w:rFonts w:ascii="ＭＳ ゴシック" w:hAnsi="ＭＳ ゴシック" w:hint="eastAsia"/>
          </w:rPr>
          <w:t>「リスト3</w:t>
        </w:r>
      </w:ins>
      <w:r w:rsidR="00726858" w:rsidRPr="00664DF3">
        <w:rPr>
          <w:rFonts w:ascii="ＭＳ ゴシック" w:hAnsi="ＭＳ ゴシック"/>
        </w:rPr>
        <w:t>のような書き方が</w:t>
      </w:r>
      <w:ins w:id="334" w:author="Shinji Kawasaki" w:date="2016-09-14T18:33:00Z">
        <w:r w:rsidR="00322423" w:rsidRPr="00664DF3">
          <w:rPr>
            <w:rFonts w:ascii="ＭＳ ゴシック" w:hAnsi="ＭＳ ゴシック" w:hint="eastAsia"/>
          </w:rPr>
          <w:t>できる</w:t>
        </w:r>
      </w:ins>
      <w:r w:rsidR="00726858" w:rsidRPr="00664DF3">
        <w:rPr>
          <w:rFonts w:ascii="ＭＳ ゴシック" w:hAnsi="ＭＳ ゴシック"/>
        </w:rPr>
        <w:t>にも</w:t>
      </w:r>
      <w:ins w:id="335" w:author="Shinji Kawasaki" w:date="2016-09-15T17:48:00Z">
        <w:r w:rsidR="00EB7214" w:rsidRPr="00664DF3">
          <w:rPr>
            <w:rFonts w:ascii="ＭＳ ゴシック" w:hAnsi="ＭＳ ゴシック" w:hint="eastAsia"/>
          </w:rPr>
          <w:t>かか</w:t>
        </w:r>
      </w:ins>
      <w:r w:rsidR="00726858" w:rsidRPr="00664DF3">
        <w:rPr>
          <w:rFonts w:ascii="ＭＳ ゴシック" w:hAnsi="ＭＳ ゴシック"/>
        </w:rPr>
        <w:t>わらず、冗長な文法を残しておくメリットが薄い</w:t>
      </w:r>
      <w:ins w:id="336" w:author="Shinji Kawasaki" w:date="2016-09-15T17:47:00Z">
        <w:r w:rsidR="00EB7214" w:rsidRPr="00664DF3">
          <w:rPr>
            <w:rFonts w:ascii="ＭＳ ゴシック" w:hAnsi="ＭＳ ゴシック" w:hint="eastAsia"/>
          </w:rPr>
          <w:t>」</w:t>
        </w:r>
      </w:ins>
      <w:r w:rsidR="00726858" w:rsidRPr="00664DF3">
        <w:rPr>
          <w:rFonts w:ascii="ＭＳ ゴシック" w:hAnsi="ＭＳ ゴシック"/>
        </w:rPr>
        <w:t>という</w:t>
      </w:r>
      <w:ins w:id="337" w:author="Shinji Kawasaki" w:date="2016-09-14T18:33:00Z">
        <w:r w:rsidR="00322423" w:rsidRPr="00664DF3">
          <w:rPr>
            <w:rFonts w:ascii="ＭＳ ゴシック" w:hAnsi="ＭＳ ゴシック" w:hint="eastAsia"/>
          </w:rPr>
          <w:t>ひと言</w:t>
        </w:r>
      </w:ins>
      <w:r w:rsidR="00726858" w:rsidRPr="00664DF3">
        <w:rPr>
          <w:rFonts w:ascii="ＭＳ ゴシック" w:hAnsi="ＭＳ ゴシック"/>
        </w:rPr>
        <w:t>に尽きる。Cスタイルの</w:t>
      </w:r>
      <w:ins w:id="338" w:author="Shinji Kawasaki" w:date="2016-09-15T17:48:00Z">
        <w:r w:rsidR="00EB7214" w:rsidRPr="00664DF3">
          <w:rPr>
            <w:rFonts w:ascii="ＭＳ ゴシック" w:hAnsi="ＭＳ ゴシック" w:hint="eastAsia"/>
          </w:rPr>
          <w:t>◎</w:t>
        </w:r>
      </w:ins>
      <w:r w:rsidR="00726858" w:rsidRPr="00664DF3">
        <w:rPr>
          <w:rFonts w:ascii="ＭＳ ゴシック" w:hAnsi="ＭＳ ゴシック"/>
        </w:rPr>
        <w:t>for</w:t>
      </w:r>
      <w:ins w:id="339" w:author="Shinji Kawasaki" w:date="2016-09-15T17:48:00Z">
        <w:r w:rsidR="00EB7214" w:rsidRPr="00664DF3">
          <w:rPr>
            <w:rFonts w:ascii="ＭＳ ゴシック" w:hAnsi="ＭＳ ゴシック" w:hint="eastAsia"/>
          </w:rPr>
          <w:t>◎</w:t>
        </w:r>
      </w:ins>
      <w:r w:rsidR="00726858" w:rsidRPr="00664DF3">
        <w:rPr>
          <w:rFonts w:ascii="ＭＳ ゴシック" w:hAnsi="ＭＳ ゴシック"/>
        </w:rPr>
        <w:t>ループを使いたいという意見</w:t>
      </w:r>
      <w:ins w:id="340" w:author="Shinji Kawasaki" w:date="2016-09-15T17:49:00Z">
        <w:r w:rsidR="00EB7214" w:rsidRPr="00664DF3">
          <w:rPr>
            <w:rFonts w:ascii="ＭＳ ゴシック" w:hAnsi="ＭＳ ゴシック" w:hint="eastAsia"/>
          </w:rPr>
          <w:t>があるとすれば、その</w:t>
        </w:r>
      </w:ins>
      <w:r w:rsidR="00726858" w:rsidRPr="00664DF3">
        <w:rPr>
          <w:rFonts w:ascii="ＭＳ ゴシック" w:hAnsi="ＭＳ ゴシック"/>
        </w:rPr>
        <w:t>基本的</w:t>
      </w:r>
      <w:ins w:id="341" w:author="Shinji Kawasaki" w:date="2016-09-15T17:49:00Z">
        <w:r w:rsidR="00EB7214" w:rsidRPr="00664DF3">
          <w:rPr>
            <w:rFonts w:ascii="ＭＳ ゴシック" w:hAnsi="ＭＳ ゴシック" w:hint="eastAsia"/>
          </w:rPr>
          <w:t>な理由は「</w:t>
        </w:r>
      </w:ins>
      <w:r w:rsidR="00726858" w:rsidRPr="00664DF3">
        <w:rPr>
          <w:rFonts w:ascii="ＭＳ ゴシック" w:hAnsi="ＭＳ ゴシック"/>
        </w:rPr>
        <w:t>その書き方に慣れている</w:t>
      </w:r>
      <w:ins w:id="342" w:author="Shinji Kawasaki" w:date="2016-09-15T17:49:00Z">
        <w:r w:rsidR="00EB7214" w:rsidRPr="00664DF3">
          <w:rPr>
            <w:rFonts w:ascii="ＭＳ ゴシック" w:hAnsi="ＭＳ ゴシック" w:hint="eastAsia"/>
          </w:rPr>
          <w:t>」</w:t>
        </w:r>
      </w:ins>
      <w:r w:rsidR="00726858" w:rsidRPr="00664DF3">
        <w:rPr>
          <w:rFonts w:ascii="ＭＳ ゴシック" w:hAnsi="ＭＳ ゴシック"/>
        </w:rPr>
        <w:t>ということ</w:t>
      </w:r>
      <w:ins w:id="343" w:author="Shinji Kawasaki" w:date="2016-09-15T17:49:00Z">
        <w:r w:rsidR="00EB7214" w:rsidRPr="00664DF3">
          <w:rPr>
            <w:rFonts w:ascii="ＭＳ ゴシック" w:hAnsi="ＭＳ ゴシック" w:hint="eastAsia"/>
          </w:rPr>
          <w:t>だ</w:t>
        </w:r>
      </w:ins>
      <w:r w:rsidR="00726858" w:rsidRPr="00664DF3">
        <w:rPr>
          <w:rFonts w:ascii="ＭＳ ゴシック" w:hAnsi="ＭＳ ゴシック"/>
        </w:rPr>
        <w:t>ろう。逆に、初学者に</w:t>
      </w:r>
      <w:ins w:id="344" w:author="DA 一色" w:date="2016-09-16T18:37:00Z">
        <w:r w:rsidR="009A1F5A">
          <w:rPr>
            <w:rFonts w:ascii="ＭＳ ゴシック" w:hAnsi="ＭＳ ゴシック"/>
          </w:rPr>
          <w:t>と</w:t>
        </w:r>
      </w:ins>
      <w:r w:rsidR="00726858" w:rsidRPr="00664DF3">
        <w:rPr>
          <w:rFonts w:ascii="ＭＳ ゴシック" w:hAnsi="ＭＳ ゴシック"/>
        </w:rPr>
        <w:t>っては、</w:t>
      </w:r>
      <w:ins w:id="345" w:author="Shinji Kawasaki" w:date="2016-09-15T17:50:00Z">
        <w:r w:rsidR="00EB7214" w:rsidRPr="00664DF3">
          <w:rPr>
            <w:rFonts w:ascii="ＭＳ ゴシック" w:hAnsi="ＭＳ ゴシック" w:hint="eastAsia"/>
          </w:rPr>
          <w:t>リスト3</w:t>
        </w:r>
      </w:ins>
      <w:r w:rsidR="00726858" w:rsidRPr="00664DF3">
        <w:rPr>
          <w:rFonts w:ascii="ＭＳ ゴシック" w:hAnsi="ＭＳ ゴシック"/>
        </w:rPr>
        <w:t>のような書き方</w:t>
      </w:r>
      <w:ins w:id="346" w:author="Shinji Kawasaki" w:date="2016-09-15T17:50:00Z">
        <w:r w:rsidR="00CC024B" w:rsidRPr="00664DF3">
          <w:rPr>
            <w:rFonts w:ascii="ＭＳ ゴシック" w:hAnsi="ＭＳ ゴシック" w:hint="eastAsia"/>
          </w:rPr>
          <w:t>しかできない</w:t>
        </w:r>
      </w:ins>
      <w:r w:rsidR="00726858" w:rsidRPr="00664DF3">
        <w:rPr>
          <w:rFonts w:ascii="ＭＳ ゴシック" w:hAnsi="ＭＳ ゴシック"/>
        </w:rPr>
        <w:t>ようにして</w:t>
      </w:r>
      <w:ins w:id="347" w:author="Shinji Kawasaki" w:date="2016-09-15T17:50:00Z">
        <w:r w:rsidR="00CC024B" w:rsidRPr="00664DF3">
          <w:rPr>
            <w:rFonts w:ascii="ＭＳ ゴシック" w:hAnsi="ＭＳ ゴシック" w:hint="eastAsia"/>
          </w:rPr>
          <w:t>お</w:t>
        </w:r>
      </w:ins>
      <w:r w:rsidR="00726858" w:rsidRPr="00664DF3">
        <w:rPr>
          <w:rFonts w:ascii="ＭＳ ゴシック" w:hAnsi="ＭＳ ゴシック"/>
        </w:rPr>
        <w:t>いた方が学習コストも低く</w:t>
      </w:r>
      <w:ins w:id="348" w:author="Shinji Kawasaki" w:date="2016-09-15T17:50:00Z">
        <w:r w:rsidR="00CC024B" w:rsidRPr="00664DF3">
          <w:rPr>
            <w:rFonts w:ascii="ＭＳ ゴシック" w:hAnsi="ＭＳ ゴシック" w:hint="eastAsia"/>
          </w:rPr>
          <w:t>なり、</w:t>
        </w:r>
      </w:ins>
      <w:ins w:id="349" w:author="DA 一色" w:date="2016-09-16T18:37:00Z">
        <w:r w:rsidR="009A1F5A">
          <w:rPr>
            <w:rFonts w:ascii="ＭＳ ゴシック" w:hAnsi="ＭＳ ゴシック" w:hint="eastAsia"/>
          </w:rPr>
          <w:t>余計</w:t>
        </w:r>
      </w:ins>
      <w:ins w:id="350" w:author="Shinji Kawasaki" w:date="2016-09-15T17:50:00Z">
        <w:r w:rsidR="00CC024B" w:rsidRPr="00664DF3">
          <w:rPr>
            <w:rFonts w:ascii="ＭＳ ゴシック" w:hAnsi="ＭＳ ゴシック" w:hint="eastAsia"/>
          </w:rPr>
          <w:t>な</w:t>
        </w:r>
      </w:ins>
      <w:r w:rsidR="00726858" w:rsidRPr="00664DF3">
        <w:rPr>
          <w:rFonts w:ascii="ＭＳ ゴシック" w:hAnsi="ＭＳ ゴシック"/>
        </w:rPr>
        <w:t>混乱も防げる。</w:t>
      </w:r>
    </w:p>
    <w:p w14:paraId="6C154DE9" w14:textId="77777777" w:rsidR="00726858" w:rsidRPr="00664DF3" w:rsidRDefault="00726858" w:rsidP="00726858">
      <w:pPr>
        <w:rPr>
          <w:rFonts w:ascii="ＭＳ ゴシック" w:hAnsi="ＭＳ ゴシック"/>
        </w:rPr>
      </w:pPr>
    </w:p>
    <w:p w14:paraId="085AD610" w14:textId="7D3B55BF"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ins w:id="351" w:author="Shinji Kawasaki" w:date="2016-09-15T17:58:00Z">
        <w:r w:rsidR="00CC024B" w:rsidRPr="00664DF3">
          <w:rPr>
            <w:rFonts w:ascii="ＭＳ ゴシック" w:hAnsi="ＭＳ ゴシック" w:hint="eastAsia"/>
          </w:rPr>
          <w:t>リスト10に示すコードを</w:t>
        </w:r>
      </w:ins>
      <w:ins w:id="352" w:author="Shinji Kawasaki" w:date="2016-09-15T17:59:00Z">
        <w:r w:rsidR="00CC024B" w:rsidRPr="00664DF3">
          <w:rPr>
            <w:rFonts w:ascii="ＭＳ ゴシック" w:hAnsi="ＭＳ ゴシック" w:hint="eastAsia"/>
          </w:rPr>
          <w:t>リスト3</w:t>
        </w:r>
        <w:r w:rsidR="00CC024B" w:rsidRPr="00664DF3">
          <w:rPr>
            <w:rFonts w:ascii="ＭＳ ゴシック" w:hAnsi="ＭＳ ゴシック"/>
          </w:rPr>
          <w:t>のような書き方</w:t>
        </w:r>
        <w:r w:rsidR="00CC024B" w:rsidRPr="00664DF3">
          <w:rPr>
            <w:rFonts w:ascii="ＭＳ ゴシック" w:hAnsi="ＭＳ ゴシック" w:hint="eastAsia"/>
          </w:rPr>
          <w:t>に修正すると</w:t>
        </w:r>
        <w:r w:rsidR="00CC024B" w:rsidRPr="00664DF3">
          <w:rPr>
            <w:rFonts w:ascii="ＭＳ ゴシック" w:hAnsi="ＭＳ ゴシック"/>
          </w:rPr>
          <w:t>少し冗長になってしまいそう</w:t>
        </w:r>
        <w:r w:rsidR="00CC024B" w:rsidRPr="00664DF3">
          <w:rPr>
            <w:rFonts w:ascii="ＭＳ ゴシック" w:hAnsi="ＭＳ ゴシック" w:hint="eastAsia"/>
          </w:rPr>
          <w:t>だが、これについても実は</w:t>
        </w:r>
      </w:ins>
      <w:r w:rsidR="00726858" w:rsidRPr="00664DF3">
        <w:rPr>
          <w:rFonts w:ascii="ＭＳ ゴシック" w:hAnsi="ＭＳ ゴシック"/>
        </w:rPr>
        <w:t>問題</w:t>
      </w:r>
      <w:ins w:id="353" w:author="Shinji Kawasaki" w:date="2016-09-15T17:59:00Z">
        <w:r w:rsidR="00CC024B" w:rsidRPr="00664DF3">
          <w:rPr>
            <w:rFonts w:ascii="ＭＳ ゴシック" w:hAnsi="ＭＳ ゴシック" w:hint="eastAsia"/>
          </w:rPr>
          <w:t>な</w:t>
        </w:r>
      </w:ins>
      <w:r w:rsidR="00726858" w:rsidRPr="00664DF3">
        <w:rPr>
          <w:rFonts w:ascii="ＭＳ ゴシック" w:hAnsi="ＭＳ ゴシック"/>
        </w:rPr>
        <w:t>い。</w:t>
      </w:r>
    </w:p>
    <w:p w14:paraId="1FD2E561" w14:textId="77777777" w:rsidR="00726858" w:rsidRPr="00664DF3" w:rsidRDefault="00726858" w:rsidP="00726858">
      <w:pPr>
        <w:rPr>
          <w:rFonts w:ascii="ＭＳ ゴシック" w:hAnsi="ＭＳ ゴシック"/>
        </w:rPr>
      </w:pPr>
    </w:p>
    <w:p w14:paraId="78B66B3D" w14:textId="77777777" w:rsidR="00726858" w:rsidRPr="00664DF3" w:rsidRDefault="00F11FED" w:rsidP="00726858">
      <w:pPr>
        <w:rPr>
          <w:rFonts w:ascii="ＭＳ ゴシック" w:hAnsi="ＭＳ ゴシック"/>
        </w:rPr>
      </w:pPr>
      <w:r w:rsidRPr="00664DF3">
        <w:rPr>
          <w:rFonts w:ascii="ＭＳ ゴシック" w:hAnsi="ＭＳ ゴシック" w:hint="eastAsia"/>
        </w:rPr>
        <w:lastRenderedPageBreak/>
        <w:t>□コード</w:t>
      </w:r>
      <w:r w:rsidR="00726858" w:rsidRPr="00664DF3">
        <w:rPr>
          <w:rFonts w:ascii="ＭＳ ゴシック" w:hAnsi="ＭＳ ゴシック" w:hint="eastAsia"/>
        </w:rPr>
        <w:t>：</w:t>
      </w:r>
      <w:r w:rsidR="0020467B" w:rsidRPr="00664DF3">
        <w:rPr>
          <w:rFonts w:ascii="ＭＳ ゴシック" w:hAnsi="ＭＳ ゴシック" w:hint="eastAsia"/>
        </w:rPr>
        <w:t>S</w:t>
      </w:r>
      <w:r w:rsidR="00726858" w:rsidRPr="00664DF3">
        <w:rPr>
          <w:rFonts w:ascii="ＭＳ ゴシック" w:hAnsi="ＭＳ ゴシック"/>
        </w:rPr>
        <w:t>wift------------------------</w:t>
      </w:r>
    </w:p>
    <w:p w14:paraId="093CFB6C" w14:textId="77777777" w:rsidR="00726858" w:rsidRPr="00664DF3" w:rsidRDefault="00726858" w:rsidP="00726858">
      <w:pPr>
        <w:rPr>
          <w:rFonts w:ascii="ＭＳ ゴシック" w:hAnsi="ＭＳ ゴシック"/>
        </w:rPr>
      </w:pPr>
      <w:r w:rsidRPr="00664DF3">
        <w:rPr>
          <w:rFonts w:ascii="ＭＳ ゴシック" w:hAnsi="ＭＳ ゴシック"/>
        </w:rPr>
        <w:t xml:space="preserve">for </w:t>
      </w:r>
      <w:proofErr w:type="spellStart"/>
      <w:r w:rsidRPr="00664DF3">
        <w:rPr>
          <w:rFonts w:ascii="ＭＳ ゴシック" w:hAnsi="ＭＳ ゴシック"/>
        </w:rPr>
        <w:t>var</w:t>
      </w:r>
      <w:proofErr w:type="spellEnd"/>
      <w:r w:rsidRPr="00664DF3">
        <w:rPr>
          <w:rFonts w:ascii="ＭＳ ゴシック" w:hAnsi="ＭＳ ゴシック"/>
        </w:rPr>
        <w:t xml:space="preserve"> </w:t>
      </w:r>
      <w:proofErr w:type="spellStart"/>
      <w:r w:rsidRPr="00664DF3">
        <w:rPr>
          <w:rFonts w:ascii="ＭＳ ゴシック" w:hAnsi="ＭＳ ゴシック"/>
        </w:rPr>
        <w:t>i</w:t>
      </w:r>
      <w:proofErr w:type="spellEnd"/>
      <w:r w:rsidRPr="00664DF3">
        <w:rPr>
          <w:rFonts w:ascii="ＭＳ ゴシック" w:hAnsi="ＭＳ ゴシック"/>
        </w:rPr>
        <w:t xml:space="preserve"> = 0; </w:t>
      </w:r>
      <w:proofErr w:type="spellStart"/>
      <w:r w:rsidRPr="00664DF3">
        <w:rPr>
          <w:rFonts w:ascii="ＭＳ ゴシック" w:hAnsi="ＭＳ ゴシック"/>
        </w:rPr>
        <w:t>i</w:t>
      </w:r>
      <w:proofErr w:type="spellEnd"/>
      <w:r w:rsidRPr="00664DF3">
        <w:rPr>
          <w:rFonts w:ascii="ＭＳ ゴシック" w:hAnsi="ＭＳ ゴシック"/>
        </w:rPr>
        <w:t xml:space="preserve"> &lt; 10; </w:t>
      </w:r>
      <w:proofErr w:type="spellStart"/>
      <w:r w:rsidRPr="00664DF3">
        <w:rPr>
          <w:rFonts w:ascii="ＭＳ ゴシック" w:hAnsi="ＭＳ ゴシック"/>
        </w:rPr>
        <w:t>i</w:t>
      </w:r>
      <w:proofErr w:type="spellEnd"/>
      <w:r w:rsidRPr="00664DF3">
        <w:rPr>
          <w:rFonts w:ascii="ＭＳ ゴシック" w:hAnsi="ＭＳ ゴシック"/>
        </w:rPr>
        <w:t xml:space="preserve"> += 2 {</w:t>
      </w:r>
    </w:p>
    <w:p w14:paraId="0386263F" w14:textId="77777777" w:rsidR="00726858" w:rsidRPr="00664DF3" w:rsidRDefault="00726858" w:rsidP="00726858">
      <w:pPr>
        <w:rPr>
          <w:rFonts w:ascii="ＭＳ ゴシック" w:hAnsi="ＭＳ ゴシック"/>
        </w:rPr>
      </w:pPr>
      <w:r w:rsidRPr="00664DF3">
        <w:rPr>
          <w:rFonts w:ascii="ＭＳ ゴシック" w:hAnsi="ＭＳ ゴシック"/>
        </w:rPr>
        <w:t xml:space="preserve">  print("</w:t>
      </w:r>
      <w:proofErr w:type="spellStart"/>
      <w:r w:rsidRPr="00664DF3">
        <w:rPr>
          <w:rFonts w:ascii="ＭＳ ゴシック" w:hAnsi="ＭＳ ゴシック"/>
        </w:rPr>
        <w:t>i</w:t>
      </w:r>
      <w:proofErr w:type="spellEnd"/>
      <w:r w:rsidRPr="00664DF3">
        <w:rPr>
          <w:rFonts w:ascii="ＭＳ ゴシック" w:hAnsi="ＭＳ ゴシック"/>
        </w:rPr>
        <w:t>: \(</w:t>
      </w:r>
      <w:proofErr w:type="spellStart"/>
      <w:r w:rsidRPr="00664DF3">
        <w:rPr>
          <w:rFonts w:ascii="ＭＳ ゴシック" w:hAnsi="ＭＳ ゴシック"/>
        </w:rPr>
        <w:t>i</w:t>
      </w:r>
      <w:proofErr w:type="spellEnd"/>
      <w:r w:rsidRPr="00664DF3">
        <w:rPr>
          <w:rFonts w:ascii="ＭＳ ゴシック" w:hAnsi="ＭＳ ゴシック"/>
        </w:rPr>
        <w:t>)")</w:t>
      </w:r>
    </w:p>
    <w:p w14:paraId="4C75E15A" w14:textId="77777777" w:rsidR="00726858" w:rsidRPr="00664DF3" w:rsidRDefault="00726858" w:rsidP="00726858">
      <w:pPr>
        <w:rPr>
          <w:rFonts w:ascii="ＭＳ ゴシック" w:hAnsi="ＭＳ ゴシック"/>
        </w:rPr>
      </w:pPr>
      <w:r w:rsidRPr="00664DF3">
        <w:rPr>
          <w:rFonts w:ascii="ＭＳ ゴシック" w:hAnsi="ＭＳ ゴシック"/>
        </w:rPr>
        <w:t>}</w:t>
      </w:r>
    </w:p>
    <w:p w14:paraId="615328D0" w14:textId="77777777" w:rsidR="00726858" w:rsidRPr="00664DF3" w:rsidRDefault="00726858" w:rsidP="00726858">
      <w:pPr>
        <w:rPr>
          <w:rFonts w:ascii="ＭＳ ゴシック" w:hAnsi="ＭＳ ゴシック"/>
        </w:rPr>
      </w:pPr>
      <w:r w:rsidRPr="00664DF3">
        <w:rPr>
          <w:rFonts w:ascii="ＭＳ ゴシック" w:hAnsi="ＭＳ ゴシック" w:hint="eastAsia"/>
        </w:rPr>
        <w:t>□□</w:t>
      </w:r>
      <w:r w:rsidRPr="00664DF3">
        <w:rPr>
          <w:rFonts w:ascii="ＭＳ ゴシック" w:hAnsi="ＭＳ ゴシック"/>
        </w:rPr>
        <w:t>------------------------</w:t>
      </w:r>
    </w:p>
    <w:p w14:paraId="4E519BB6" w14:textId="1FBDCC3F" w:rsidR="00726858" w:rsidRPr="00664DF3" w:rsidRDefault="00CC024B" w:rsidP="00726858">
      <w:pPr>
        <w:rPr>
          <w:rFonts w:ascii="ＭＳ ゴシック" w:hAnsi="ＭＳ ゴシック"/>
        </w:rPr>
      </w:pPr>
      <w:ins w:id="354" w:author="Shinji Kawasaki" w:date="2016-09-15T17:59:00Z">
        <w:r w:rsidRPr="00664DF3">
          <w:rPr>
            <w:rFonts w:ascii="ＭＳ ゴシック" w:hAnsi="ＭＳ ゴシック" w:hint="eastAsia"/>
          </w:rPr>
          <w:t xml:space="preserve">リスト10　</w:t>
        </w:r>
      </w:ins>
      <w:ins w:id="355" w:author="Shinji Kawasaki" w:date="2016-09-15T18:00:00Z">
        <w:r w:rsidRPr="00664DF3">
          <w:rPr>
            <w:rFonts w:ascii="ＭＳ ゴシック" w:hAnsi="ＭＳ ゴシック" w:hint="eastAsia"/>
          </w:rPr>
          <w:t>カウンターが2ずつ増加する</w:t>
        </w:r>
        <w:r w:rsidR="00312791" w:rsidRPr="00664DF3">
          <w:rPr>
            <w:rFonts w:ascii="ＭＳ ゴシック" w:hAnsi="ＭＳ ゴシック" w:hint="eastAsia"/>
          </w:rPr>
          <w:t>forループ</w:t>
        </w:r>
      </w:ins>
    </w:p>
    <w:p w14:paraId="2BCF8164" w14:textId="77777777" w:rsidR="00726858" w:rsidRPr="00664DF3" w:rsidRDefault="00726858" w:rsidP="00726858">
      <w:pPr>
        <w:rPr>
          <w:rFonts w:ascii="ＭＳ ゴシック" w:hAnsi="ＭＳ ゴシック"/>
        </w:rPr>
      </w:pPr>
      <w:r w:rsidRPr="00664DF3">
        <w:rPr>
          <w:rFonts w:ascii="ＭＳ ゴシック" w:hAnsi="ＭＳ ゴシック" w:hint="eastAsia"/>
        </w:rPr>
        <w:t>□□□</w:t>
      </w:r>
      <w:r w:rsidRPr="00664DF3">
        <w:rPr>
          <w:rFonts w:ascii="ＭＳ ゴシック" w:hAnsi="ＭＳ ゴシック"/>
        </w:rPr>
        <w:t>------------------------</w:t>
      </w:r>
    </w:p>
    <w:p w14:paraId="52A39EDC" w14:textId="77777777" w:rsidR="00726858" w:rsidRPr="00664DF3" w:rsidRDefault="00726858" w:rsidP="00726858">
      <w:pPr>
        <w:rPr>
          <w:rFonts w:ascii="ＭＳ ゴシック" w:hAnsi="ＭＳ ゴシック"/>
        </w:rPr>
      </w:pPr>
    </w:p>
    <w:p w14:paraId="6A124D57" w14:textId="4F514AB4"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r w:rsidR="00726858" w:rsidRPr="00664DF3">
        <w:rPr>
          <w:rFonts w:ascii="ＭＳ ゴシック" w:hAnsi="ＭＳ ゴシック"/>
        </w:rPr>
        <w:t>Swiftには◎stride◎関数が用意されていて、</w:t>
      </w:r>
      <w:ins w:id="356" w:author="Shinji Kawasaki" w:date="2016-09-15T18:00:00Z">
        <w:r w:rsidR="00312791" w:rsidRPr="00664DF3">
          <w:rPr>
            <w:rFonts w:ascii="ＭＳ ゴシック" w:hAnsi="ＭＳ ゴシック" w:hint="eastAsia"/>
          </w:rPr>
          <w:t>リスト11</w:t>
        </w:r>
      </w:ins>
      <w:r w:rsidR="00726858" w:rsidRPr="00664DF3">
        <w:rPr>
          <w:rFonts w:ascii="ＭＳ ゴシック" w:hAnsi="ＭＳ ゴシック"/>
        </w:rPr>
        <w:t>のように書ける</w:t>
      </w:r>
      <w:ins w:id="357" w:author="Shinji Kawasaki" w:date="2016-09-15T18:00:00Z">
        <w:r w:rsidR="00312791" w:rsidRPr="00664DF3">
          <w:rPr>
            <w:rFonts w:ascii="ＭＳ ゴシック" w:hAnsi="ＭＳ ゴシック" w:hint="eastAsia"/>
          </w:rPr>
          <w:t>からだ</w:t>
        </w:r>
      </w:ins>
      <w:r w:rsidR="00726858" w:rsidRPr="00664DF3">
        <w:rPr>
          <w:rFonts w:ascii="ＭＳ ゴシック" w:hAnsi="ＭＳ ゴシック"/>
        </w:rPr>
        <w:t>。</w:t>
      </w:r>
    </w:p>
    <w:p w14:paraId="5B2DE044" w14:textId="77777777" w:rsidR="00726858" w:rsidRPr="00664DF3" w:rsidRDefault="00726858" w:rsidP="00726858">
      <w:pPr>
        <w:rPr>
          <w:rFonts w:ascii="ＭＳ ゴシック" w:hAnsi="ＭＳ ゴシック"/>
        </w:rPr>
      </w:pPr>
    </w:p>
    <w:p w14:paraId="0A016C7E" w14:textId="77777777" w:rsidR="00726858" w:rsidRPr="00664DF3" w:rsidRDefault="00726858" w:rsidP="00726858">
      <w:pPr>
        <w:rPr>
          <w:rFonts w:ascii="ＭＳ ゴシック" w:hAnsi="ＭＳ ゴシック"/>
        </w:rPr>
      </w:pPr>
      <w:r w:rsidRPr="00664DF3">
        <w:rPr>
          <w:rFonts w:ascii="ＭＳ ゴシック" w:hAnsi="ＭＳ ゴシック" w:hint="eastAsia"/>
        </w:rPr>
        <w:t>□コード：</w:t>
      </w:r>
      <w:r w:rsidR="00F14A8B" w:rsidRPr="00664DF3">
        <w:rPr>
          <w:rFonts w:ascii="ＭＳ ゴシック" w:hAnsi="ＭＳ ゴシック"/>
        </w:rPr>
        <w:t>S</w:t>
      </w:r>
      <w:r w:rsidRPr="00664DF3">
        <w:rPr>
          <w:rFonts w:ascii="ＭＳ ゴシック" w:hAnsi="ＭＳ ゴシック"/>
        </w:rPr>
        <w:t>wift------------------------</w:t>
      </w:r>
    </w:p>
    <w:p w14:paraId="73ABE4CD" w14:textId="77777777" w:rsidR="00726858" w:rsidRPr="00664DF3" w:rsidRDefault="00726858" w:rsidP="00726858">
      <w:pPr>
        <w:rPr>
          <w:rFonts w:ascii="ＭＳ ゴシック" w:hAnsi="ＭＳ ゴシック"/>
        </w:rPr>
      </w:pPr>
      <w:r w:rsidRPr="00664DF3">
        <w:rPr>
          <w:rFonts w:ascii="ＭＳ ゴシック" w:hAnsi="ＭＳ ゴシック"/>
        </w:rPr>
        <w:t xml:space="preserve">for </w:t>
      </w:r>
      <w:proofErr w:type="spellStart"/>
      <w:r w:rsidRPr="00664DF3">
        <w:rPr>
          <w:rFonts w:ascii="ＭＳ ゴシック" w:hAnsi="ＭＳ ゴシック"/>
        </w:rPr>
        <w:t>i</w:t>
      </w:r>
      <w:proofErr w:type="spellEnd"/>
      <w:r w:rsidRPr="00664DF3">
        <w:rPr>
          <w:rFonts w:ascii="ＭＳ ゴシック" w:hAnsi="ＭＳ ゴシック"/>
        </w:rPr>
        <w:t xml:space="preserve"> in stride(from: 0, to: 10, by: 2) {</w:t>
      </w:r>
    </w:p>
    <w:p w14:paraId="2475942B" w14:textId="77777777" w:rsidR="00726858" w:rsidRPr="00664DF3" w:rsidRDefault="00726858" w:rsidP="00726858">
      <w:pPr>
        <w:rPr>
          <w:rFonts w:ascii="ＭＳ ゴシック" w:hAnsi="ＭＳ ゴシック"/>
        </w:rPr>
      </w:pPr>
      <w:r w:rsidRPr="00664DF3">
        <w:rPr>
          <w:rFonts w:ascii="ＭＳ ゴシック" w:hAnsi="ＭＳ ゴシック"/>
        </w:rPr>
        <w:t xml:space="preserve">  print("</w:t>
      </w:r>
      <w:proofErr w:type="spellStart"/>
      <w:r w:rsidRPr="00664DF3">
        <w:rPr>
          <w:rFonts w:ascii="ＭＳ ゴシック" w:hAnsi="ＭＳ ゴシック"/>
        </w:rPr>
        <w:t>i</w:t>
      </w:r>
      <w:proofErr w:type="spellEnd"/>
      <w:r w:rsidRPr="00664DF3">
        <w:rPr>
          <w:rFonts w:ascii="ＭＳ ゴシック" w:hAnsi="ＭＳ ゴシック"/>
        </w:rPr>
        <w:t>: \(</w:t>
      </w:r>
      <w:proofErr w:type="spellStart"/>
      <w:r w:rsidRPr="00664DF3">
        <w:rPr>
          <w:rFonts w:ascii="ＭＳ ゴシック" w:hAnsi="ＭＳ ゴシック"/>
        </w:rPr>
        <w:t>i</w:t>
      </w:r>
      <w:proofErr w:type="spellEnd"/>
      <w:r w:rsidRPr="00664DF3">
        <w:rPr>
          <w:rFonts w:ascii="ＭＳ ゴシック" w:hAnsi="ＭＳ ゴシック"/>
        </w:rPr>
        <w:t>)")</w:t>
      </w:r>
    </w:p>
    <w:p w14:paraId="4DC20DA9" w14:textId="77777777" w:rsidR="00726858" w:rsidRPr="00664DF3" w:rsidRDefault="00726858" w:rsidP="00726858">
      <w:pPr>
        <w:rPr>
          <w:rFonts w:ascii="ＭＳ ゴシック" w:hAnsi="ＭＳ ゴシック"/>
        </w:rPr>
      </w:pPr>
      <w:r w:rsidRPr="00664DF3">
        <w:rPr>
          <w:rFonts w:ascii="ＭＳ ゴシック" w:hAnsi="ＭＳ ゴシック"/>
        </w:rPr>
        <w:t>}</w:t>
      </w:r>
    </w:p>
    <w:p w14:paraId="2892F6A5" w14:textId="77777777" w:rsidR="00726858" w:rsidRPr="00664DF3" w:rsidRDefault="00726858" w:rsidP="00726858">
      <w:pPr>
        <w:rPr>
          <w:rFonts w:ascii="ＭＳ ゴシック" w:hAnsi="ＭＳ ゴシック"/>
        </w:rPr>
      </w:pPr>
      <w:r w:rsidRPr="00664DF3">
        <w:rPr>
          <w:rFonts w:ascii="ＭＳ ゴシック" w:hAnsi="ＭＳ ゴシック" w:hint="eastAsia"/>
        </w:rPr>
        <w:t>□□</w:t>
      </w:r>
      <w:r w:rsidRPr="00664DF3">
        <w:rPr>
          <w:rFonts w:ascii="ＭＳ ゴシック" w:hAnsi="ＭＳ ゴシック"/>
        </w:rPr>
        <w:t>------------------------</w:t>
      </w:r>
    </w:p>
    <w:p w14:paraId="290CE126" w14:textId="7CABAF9B" w:rsidR="00726858" w:rsidRPr="00664DF3" w:rsidRDefault="00312791" w:rsidP="00726858">
      <w:pPr>
        <w:rPr>
          <w:rFonts w:ascii="ＭＳ ゴシック" w:hAnsi="ＭＳ ゴシック"/>
        </w:rPr>
      </w:pPr>
      <w:ins w:id="358" w:author="Shinji Kawasaki" w:date="2016-09-15T18:00:00Z">
        <w:r w:rsidRPr="00664DF3">
          <w:rPr>
            <w:rFonts w:ascii="ＭＳ ゴシック" w:hAnsi="ＭＳ ゴシック" w:hint="eastAsia"/>
          </w:rPr>
          <w:t xml:space="preserve">リスト11　</w:t>
        </w:r>
      </w:ins>
      <w:ins w:id="359" w:author="Shinji Kawasaki" w:date="2016-09-15T18:04:00Z">
        <w:r w:rsidRPr="00664DF3">
          <w:rPr>
            <w:rFonts w:ascii="ＭＳ ゴシック" w:hAnsi="ＭＳ ゴシック" w:hint="eastAsia"/>
          </w:rPr>
          <w:t>Swiftでは</w:t>
        </w:r>
      </w:ins>
      <w:ins w:id="360" w:author="Shinji Kawasaki" w:date="2016-09-15T18:00:00Z">
        <w:r w:rsidRPr="00664DF3">
          <w:rPr>
            <w:rFonts w:ascii="ＭＳ ゴシック" w:hAnsi="ＭＳ ゴシック" w:hint="eastAsia"/>
          </w:rPr>
          <w:t>stride関数を使って</w:t>
        </w:r>
      </w:ins>
      <w:ins w:id="361" w:author="Shinji Kawasaki" w:date="2016-09-15T18:03:00Z">
        <w:r w:rsidRPr="00664DF3">
          <w:rPr>
            <w:rFonts w:ascii="ＭＳ ゴシック" w:hAnsi="ＭＳ ゴシック" w:hint="eastAsia"/>
          </w:rPr>
          <w:t>初期値、終端</w:t>
        </w:r>
      </w:ins>
      <w:ins w:id="362" w:author="Shinji Kawasaki" w:date="2016-09-15T18:04:00Z">
        <w:r w:rsidRPr="00664DF3">
          <w:rPr>
            <w:rFonts w:ascii="ＭＳ ゴシック" w:hAnsi="ＭＳ ゴシック" w:hint="eastAsia"/>
          </w:rPr>
          <w:t>値、差分を指定できる</w:t>
        </w:r>
      </w:ins>
    </w:p>
    <w:p w14:paraId="6E263409" w14:textId="77777777" w:rsidR="00726858" w:rsidRPr="00664DF3" w:rsidRDefault="00726858" w:rsidP="00726858">
      <w:pPr>
        <w:rPr>
          <w:rFonts w:ascii="ＭＳ ゴシック" w:hAnsi="ＭＳ ゴシック"/>
        </w:rPr>
      </w:pPr>
      <w:r w:rsidRPr="00664DF3">
        <w:rPr>
          <w:rFonts w:ascii="ＭＳ ゴシック" w:hAnsi="ＭＳ ゴシック" w:hint="eastAsia"/>
        </w:rPr>
        <w:t>□□□</w:t>
      </w:r>
      <w:r w:rsidRPr="00664DF3">
        <w:rPr>
          <w:rFonts w:ascii="ＭＳ ゴシック" w:hAnsi="ＭＳ ゴシック"/>
        </w:rPr>
        <w:t>------------------------</w:t>
      </w:r>
    </w:p>
    <w:p w14:paraId="4AA7372D" w14:textId="77777777" w:rsidR="00F11FED" w:rsidRPr="00664DF3" w:rsidRDefault="00F11FED" w:rsidP="00726858">
      <w:pPr>
        <w:rPr>
          <w:rFonts w:ascii="ＭＳ ゴシック" w:hAnsi="ＭＳ ゴシック"/>
        </w:rPr>
      </w:pPr>
    </w:p>
    <w:p w14:paraId="0BFCA792" w14:textId="3B8A8099"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ins w:id="363" w:author="Shinji Kawasaki" w:date="2016-09-15T18:04:00Z">
        <w:r w:rsidR="00312791" w:rsidRPr="00664DF3">
          <w:rPr>
            <w:rFonts w:ascii="ＭＳ ゴシック" w:hAnsi="ＭＳ ゴシック" w:hint="eastAsia"/>
          </w:rPr>
          <w:t>リスト11</w:t>
        </w:r>
      </w:ins>
      <w:ins w:id="364" w:author="Shinji Kawasaki" w:date="2016-09-15T18:06:00Z">
        <w:r w:rsidR="00312791" w:rsidRPr="00664DF3">
          <w:rPr>
            <w:rFonts w:ascii="ＭＳ ゴシック" w:hAnsi="ＭＳ ゴシック" w:hint="eastAsia"/>
          </w:rPr>
          <w:t>で使われている</w:t>
        </w:r>
      </w:ins>
      <w:r w:rsidR="00726858" w:rsidRPr="00664DF3">
        <w:rPr>
          <w:rFonts w:ascii="ＭＳ ゴシック" w:hAnsi="ＭＳ ゴシック" w:hint="eastAsia"/>
        </w:rPr>
        <w:t>◎</w:t>
      </w:r>
      <w:r w:rsidR="00726858" w:rsidRPr="00664DF3">
        <w:rPr>
          <w:rFonts w:ascii="ＭＳ ゴシック" w:hAnsi="ＭＳ ゴシック"/>
        </w:rPr>
        <w:t>stride(from: 0, to: 10, by: 2)◎は、</w:t>
      </w:r>
      <w:ins w:id="365" w:author="Shinji Kawasaki" w:date="2016-09-15T18:18:00Z">
        <w:r w:rsidR="00545A13" w:rsidRPr="00664DF3">
          <w:rPr>
            <w:rFonts w:ascii="ＭＳ ゴシック" w:hAnsi="ＭＳ ゴシック" w:hint="eastAsia"/>
          </w:rPr>
          <w:t>◎from◎引数と◎to引数で指定された範囲</w:t>
        </w:r>
      </w:ins>
      <w:r w:rsidR="00726858" w:rsidRPr="00664DF3">
        <w:rPr>
          <w:rFonts w:ascii="ＭＳ ゴシック" w:hAnsi="ＭＳ ゴシック"/>
        </w:rPr>
        <w:t>◎0..&lt;10◎</w:t>
      </w:r>
      <w:ins w:id="366" w:author="Shinji Kawasaki" w:date="2016-09-15T18:18:00Z">
        <w:r w:rsidR="00545A13" w:rsidRPr="00664DF3">
          <w:rPr>
            <w:rFonts w:ascii="ＭＳ ゴシック" w:hAnsi="ＭＳ ゴシック" w:hint="eastAsia"/>
          </w:rPr>
          <w:t>に含まれ、</w:t>
        </w:r>
      </w:ins>
      <w:r w:rsidR="00726858" w:rsidRPr="00664DF3">
        <w:rPr>
          <w:rFonts w:ascii="ＭＳ ゴシック" w:hAnsi="ＭＳ ゴシック"/>
        </w:rPr>
        <w:t>◎by◎</w:t>
      </w:r>
      <w:ins w:id="367" w:author="Shinji Kawasaki" w:date="2016-09-15T18:07:00Z">
        <w:r w:rsidR="00312791" w:rsidRPr="00664DF3">
          <w:rPr>
            <w:rFonts w:ascii="ＭＳ ゴシック" w:hAnsi="ＭＳ ゴシック" w:hint="eastAsia"/>
          </w:rPr>
          <w:t>引数</w:t>
        </w:r>
      </w:ins>
      <w:r w:rsidR="00726858" w:rsidRPr="00664DF3">
        <w:rPr>
          <w:rFonts w:ascii="ＭＳ ゴシック" w:hAnsi="ＭＳ ゴシック"/>
        </w:rPr>
        <w:t>で指定された2</w:t>
      </w:r>
      <w:ins w:id="368" w:author="Shinji Kawasaki" w:date="2016-09-15T18:19:00Z">
        <w:r w:rsidR="00545A13" w:rsidRPr="00664DF3">
          <w:rPr>
            <w:rFonts w:ascii="ＭＳ ゴシック" w:hAnsi="ＭＳ ゴシック" w:hint="eastAsia"/>
          </w:rPr>
          <w:t>を差分とす</w:t>
        </w:r>
      </w:ins>
      <w:ins w:id="369" w:author="Shinji Kawasaki" w:date="2016-09-15T18:20:00Z">
        <w:r w:rsidR="00545A13" w:rsidRPr="00664DF3">
          <w:rPr>
            <w:rFonts w:ascii="ＭＳ ゴシック" w:hAnsi="ＭＳ ゴシック" w:hint="eastAsia"/>
          </w:rPr>
          <w:t>る</w:t>
        </w:r>
      </w:ins>
      <w:r w:rsidR="00726858" w:rsidRPr="00664DF3">
        <w:rPr>
          <w:rFonts w:ascii="ＭＳ ゴシック" w:hAnsi="ＭＳ ゴシック"/>
        </w:rPr>
        <w:t>Sequence</w:t>
      </w:r>
      <w:ins w:id="370" w:author="Shinji Kawasaki" w:date="2016-09-15T18:22:00Z">
        <w:r w:rsidR="00C82E65" w:rsidRPr="00664DF3">
          <w:rPr>
            <w:rFonts w:ascii="ＭＳ ゴシック" w:hAnsi="ＭＳ ゴシック" w:hint="eastAsia"/>
          </w:rPr>
          <w:t>、つまり</w:t>
        </w:r>
      </w:ins>
      <w:r w:rsidR="00726858" w:rsidRPr="00664DF3">
        <w:rPr>
          <w:rFonts w:ascii="ＭＳ ゴシック" w:hAnsi="ＭＳ ゴシック"/>
        </w:rPr>
        <w:t>◎[0, 2, 4, 6, 8]◎という配列</w:t>
      </w:r>
      <w:ins w:id="371" w:author="Shinji Kawasaki" w:date="2016-09-15T18:05:00Z">
        <w:r w:rsidR="00312791" w:rsidRPr="00664DF3">
          <w:rPr>
            <w:rFonts w:ascii="ＭＳ ゴシック" w:hAnsi="ＭＳ ゴシック" w:hint="eastAsia"/>
          </w:rPr>
          <w:t>に</w:t>
        </w:r>
      </w:ins>
      <w:r w:rsidR="00726858" w:rsidRPr="00664DF3">
        <w:rPr>
          <w:rFonts w:ascii="ＭＳ ゴシック" w:hAnsi="ＭＳ ゴシック"/>
        </w:rPr>
        <w:t>相当</w:t>
      </w:r>
      <w:ins w:id="372" w:author="Shinji Kawasaki" w:date="2016-09-15T18:05:00Z">
        <w:r w:rsidR="00312791" w:rsidRPr="00664DF3">
          <w:rPr>
            <w:rFonts w:ascii="ＭＳ ゴシック" w:hAnsi="ＭＳ ゴシック" w:hint="eastAsia"/>
          </w:rPr>
          <w:t>す</w:t>
        </w:r>
      </w:ins>
      <w:r w:rsidR="00726858" w:rsidRPr="00664DF3">
        <w:rPr>
          <w:rFonts w:ascii="ＭＳ ゴシック" w:hAnsi="ＭＳ ゴシック"/>
        </w:rPr>
        <w:t>る</w:t>
      </w:r>
      <w:ins w:id="373" w:author="Shinji Kawasaki" w:date="2016-09-15T18:22:00Z">
        <w:r w:rsidR="00C82E65" w:rsidRPr="00664DF3">
          <w:rPr>
            <w:rFonts w:ascii="ＭＳ ゴシック" w:hAnsi="ＭＳ ゴシック" w:hint="eastAsia"/>
          </w:rPr>
          <w:t>Sequenceが返される</w:t>
        </w:r>
      </w:ins>
      <w:ins w:id="374" w:author="Shinji Kawasaki" w:date="2016-09-14T18:33:00Z">
        <w:r w:rsidR="00322423" w:rsidRPr="00664DF3">
          <w:rPr>
            <w:rFonts w:ascii="ＭＳ ゴシック" w:hAnsi="ＭＳ ゴシック" w:hint="eastAsia"/>
          </w:rPr>
          <w:t>（</w:t>
        </w:r>
      </w:ins>
      <w:commentRangeStart w:id="375"/>
      <w:ins w:id="376" w:author="Shinji Kawasaki" w:date="2016-09-15T18:03:00Z">
        <w:r w:rsidR="00312791" w:rsidRPr="00664DF3">
          <w:rPr>
            <w:rFonts w:ascii="ＭＳ ゴシック" w:hAnsi="ＭＳ ゴシック" w:hint="eastAsia"/>
          </w:rPr>
          <w:t>◎</w:t>
        </w:r>
        <w:r w:rsidR="00312791" w:rsidRPr="00664DF3">
          <w:rPr>
            <w:rFonts w:ascii="ＭＳ ゴシック" w:hAnsi="ＭＳ ゴシック"/>
          </w:rPr>
          <w:t>to</w:t>
        </w:r>
        <w:r w:rsidR="00312791" w:rsidRPr="00664DF3">
          <w:rPr>
            <w:rFonts w:ascii="ＭＳ ゴシック" w:hAnsi="ＭＳ ゴシック" w:hint="eastAsia"/>
          </w:rPr>
          <w:t>◎</w:t>
        </w:r>
        <w:r w:rsidR="00312791" w:rsidRPr="00664DF3">
          <w:rPr>
            <w:rFonts w:ascii="ＭＳ ゴシック" w:hAnsi="ＭＳ ゴシック"/>
          </w:rPr>
          <w:t>引数</w:t>
        </w:r>
      </w:ins>
      <w:ins w:id="377" w:author="Shinji Kawasaki" w:date="2016-09-15T18:20:00Z">
        <w:r w:rsidR="00C82E65" w:rsidRPr="00664DF3">
          <w:rPr>
            <w:rFonts w:ascii="ＭＳ ゴシック" w:hAnsi="ＭＳ ゴシック" w:hint="eastAsia"/>
          </w:rPr>
          <w:t>ではなく</w:t>
        </w:r>
      </w:ins>
      <w:ins w:id="378" w:author="Shinji Kawasaki" w:date="2016-09-15T18:03:00Z">
        <w:r w:rsidR="00312791" w:rsidRPr="00664DF3">
          <w:rPr>
            <w:rFonts w:ascii="ＭＳ ゴシック" w:hAnsi="ＭＳ ゴシック" w:hint="eastAsia"/>
          </w:rPr>
          <w:t>◎</w:t>
        </w:r>
        <w:r w:rsidR="00312791" w:rsidRPr="00664DF3">
          <w:rPr>
            <w:rFonts w:ascii="ＭＳ ゴシック" w:hAnsi="ＭＳ ゴシック"/>
          </w:rPr>
          <w:t>through</w:t>
        </w:r>
        <w:r w:rsidR="00312791" w:rsidRPr="00664DF3">
          <w:rPr>
            <w:rFonts w:ascii="ＭＳ ゴシック" w:hAnsi="ＭＳ ゴシック" w:hint="eastAsia"/>
          </w:rPr>
          <w:t>◎</w:t>
        </w:r>
      </w:ins>
      <w:ins w:id="379" w:author="Shinji Kawasaki" w:date="2016-09-15T18:05:00Z">
        <w:r w:rsidR="00312791" w:rsidRPr="00664DF3">
          <w:rPr>
            <w:rFonts w:ascii="ＭＳ ゴシック" w:hAnsi="ＭＳ ゴシック" w:hint="eastAsia"/>
          </w:rPr>
          <w:t>引数</w:t>
        </w:r>
      </w:ins>
      <w:ins w:id="380" w:author="Shinji Kawasaki" w:date="2016-09-15T18:20:00Z">
        <w:r w:rsidR="00C82E65" w:rsidRPr="00664DF3">
          <w:rPr>
            <w:rFonts w:ascii="ＭＳ ゴシック" w:hAnsi="ＭＳ ゴシック" w:hint="eastAsia"/>
          </w:rPr>
          <w:t>を</w:t>
        </w:r>
      </w:ins>
      <w:ins w:id="381" w:author="Shinji Kawasaki" w:date="2016-09-15T18:21:00Z">
        <w:r w:rsidR="00C82E65" w:rsidRPr="00664DF3">
          <w:rPr>
            <w:rFonts w:ascii="ＭＳ ゴシック" w:hAnsi="ＭＳ ゴシック" w:hint="eastAsia"/>
          </w:rPr>
          <w:t>用いると</w:t>
        </w:r>
      </w:ins>
      <w:ins w:id="382" w:author="Shinji Kawasaki" w:date="2016-09-15T18:03:00Z">
        <w:r w:rsidR="00312791" w:rsidRPr="00664DF3">
          <w:rPr>
            <w:rFonts w:ascii="ＭＳ ゴシック" w:hAnsi="ＭＳ ゴシック"/>
          </w:rPr>
          <w:t>、範囲</w:t>
        </w:r>
      </w:ins>
      <w:ins w:id="383" w:author="Shinji Kawasaki" w:date="2016-09-15T18:21:00Z">
        <w:r w:rsidR="00C82E65" w:rsidRPr="00664DF3">
          <w:rPr>
            <w:rFonts w:ascii="ＭＳ ゴシック" w:hAnsi="ＭＳ ゴシック" w:hint="eastAsia"/>
          </w:rPr>
          <w:t>が</w:t>
        </w:r>
      </w:ins>
      <w:ins w:id="384" w:author="Shinji Kawasaki" w:date="2016-09-15T18:03:00Z">
        <w:r w:rsidR="00312791" w:rsidRPr="00664DF3">
          <w:rPr>
            <w:rFonts w:ascii="ＭＳ ゴシック" w:hAnsi="ＭＳ ゴシック" w:hint="eastAsia"/>
          </w:rPr>
          <w:t>◎</w:t>
        </w:r>
        <w:r w:rsidR="00312791" w:rsidRPr="00664DF3">
          <w:rPr>
            <w:rFonts w:ascii="ＭＳ ゴシック" w:hAnsi="ＭＳ ゴシック"/>
          </w:rPr>
          <w:t>0</w:t>
        </w:r>
      </w:ins>
      <w:ins w:id="385" w:author="Shinji Kawasaki" w:date="2016-09-15T18:05:00Z">
        <w:r w:rsidR="00312791" w:rsidRPr="00664DF3">
          <w:rPr>
            <w:rFonts w:ascii="ＭＳ ゴシック" w:hAnsi="ＭＳ ゴシック"/>
          </w:rPr>
          <w:t>...</w:t>
        </w:r>
      </w:ins>
      <w:ins w:id="386" w:author="Shinji Kawasaki" w:date="2016-09-15T18:03:00Z">
        <w:r w:rsidR="00312791" w:rsidRPr="00664DF3">
          <w:rPr>
            <w:rFonts w:ascii="ＭＳ ゴシック" w:hAnsi="ＭＳ ゴシック"/>
          </w:rPr>
          <w:t>10</w:t>
        </w:r>
        <w:r w:rsidR="00312791" w:rsidRPr="00664DF3">
          <w:rPr>
            <w:rFonts w:ascii="ＭＳ ゴシック" w:hAnsi="ＭＳ ゴシック" w:hint="eastAsia"/>
          </w:rPr>
          <w:t>◎</w:t>
        </w:r>
        <w:r w:rsidR="00C82E65" w:rsidRPr="00664DF3">
          <w:rPr>
            <w:rFonts w:ascii="ＭＳ ゴシック" w:hAnsi="ＭＳ ゴシック"/>
          </w:rPr>
          <w:t>とな</w:t>
        </w:r>
      </w:ins>
      <w:ins w:id="387" w:author="Shinji Kawasaki" w:date="2016-09-15T18:21:00Z">
        <w:r w:rsidR="00C82E65" w:rsidRPr="00664DF3">
          <w:rPr>
            <w:rFonts w:ascii="ＭＳ ゴシック" w:hAnsi="ＭＳ ゴシック" w:hint="eastAsia"/>
          </w:rPr>
          <w:t>るので、</w:t>
        </w:r>
      </w:ins>
      <w:ins w:id="388" w:author="Shinji Kawasaki" w:date="2016-09-15T18:03:00Z">
        <w:r w:rsidR="00312791" w:rsidRPr="00664DF3">
          <w:rPr>
            <w:rFonts w:ascii="ＭＳ ゴシック" w:hAnsi="ＭＳ ゴシック" w:hint="eastAsia"/>
          </w:rPr>
          <w:t>◎</w:t>
        </w:r>
        <w:r w:rsidR="00312791" w:rsidRPr="00664DF3">
          <w:rPr>
            <w:rFonts w:ascii="ＭＳ ゴシック" w:hAnsi="ＭＳ ゴシック"/>
          </w:rPr>
          <w:t>[0, 2, 4, 6, 8, 10]</w:t>
        </w:r>
        <w:r w:rsidR="00312791" w:rsidRPr="00664DF3">
          <w:rPr>
            <w:rFonts w:ascii="ＭＳ ゴシック" w:hAnsi="ＭＳ ゴシック" w:hint="eastAsia"/>
          </w:rPr>
          <w:t>◎</w:t>
        </w:r>
      </w:ins>
      <w:ins w:id="389" w:author="Shinji Kawasaki" w:date="2016-09-15T18:21:00Z">
        <w:r w:rsidR="00C82E65" w:rsidRPr="00664DF3">
          <w:rPr>
            <w:rFonts w:ascii="ＭＳ ゴシック" w:hAnsi="ＭＳ ゴシック" w:hint="eastAsia"/>
          </w:rPr>
          <w:t>という配列に</w:t>
        </w:r>
      </w:ins>
      <w:ins w:id="390" w:author="Shinji Kawasaki" w:date="2016-09-15T18:03:00Z">
        <w:r w:rsidR="00312791" w:rsidRPr="00664DF3">
          <w:rPr>
            <w:rFonts w:ascii="ＭＳ ゴシック" w:hAnsi="ＭＳ ゴシック"/>
          </w:rPr>
          <w:t>相当</w:t>
        </w:r>
      </w:ins>
      <w:ins w:id="391" w:author="Shinji Kawasaki" w:date="2016-09-15T18:21:00Z">
        <w:r w:rsidR="00C82E65" w:rsidRPr="00664DF3">
          <w:rPr>
            <w:rFonts w:ascii="ＭＳ ゴシック" w:hAnsi="ＭＳ ゴシック" w:hint="eastAsia"/>
          </w:rPr>
          <w:t>するSequenceが得られる</w:t>
        </w:r>
      </w:ins>
      <w:commentRangeEnd w:id="375"/>
      <w:ins w:id="392" w:author="Shinji Kawasaki" w:date="2016-09-15T18:22:00Z">
        <w:r w:rsidR="00C82E65" w:rsidRPr="00664DF3">
          <w:rPr>
            <w:rStyle w:val="CommentReference"/>
            <w:rFonts w:ascii="ＭＳ ゴシック" w:hAnsi="ＭＳ ゴシック"/>
          </w:rPr>
          <w:commentReference w:id="375"/>
        </w:r>
      </w:ins>
      <w:ins w:id="393" w:author="Shinji Kawasaki" w:date="2016-09-14T18:33:00Z">
        <w:r w:rsidR="00322423" w:rsidRPr="00664DF3">
          <w:rPr>
            <w:rFonts w:ascii="ＭＳ ゴシック" w:hAnsi="ＭＳ ゴシック" w:hint="eastAsia"/>
          </w:rPr>
          <w:t>）。</w:t>
        </w:r>
      </w:ins>
    </w:p>
    <w:p w14:paraId="76B546EE" w14:textId="77777777" w:rsidR="00726858" w:rsidRPr="00664DF3" w:rsidRDefault="00726858" w:rsidP="00726858">
      <w:pPr>
        <w:rPr>
          <w:rFonts w:ascii="ＭＳ ゴシック" w:hAnsi="ＭＳ ゴシック"/>
        </w:rPr>
      </w:pPr>
    </w:p>
    <w:p w14:paraId="236F0FD3" w14:textId="4B74501D"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r w:rsidR="00726858" w:rsidRPr="00664DF3">
        <w:rPr>
          <w:rFonts w:ascii="ＭＳ ゴシック" w:hAnsi="ＭＳ ゴシック" w:hint="eastAsia"/>
        </w:rPr>
        <w:t>◎</w:t>
      </w:r>
      <w:r w:rsidR="00726858" w:rsidRPr="00664DF3">
        <w:rPr>
          <w:rFonts w:ascii="ＭＳ ゴシック" w:hAnsi="ＭＳ ゴシック"/>
        </w:rPr>
        <w:t>filter◎メソッドや◎where◎句などを組み合わせ</w:t>
      </w:r>
      <w:ins w:id="394" w:author="Shinji Kawasaki" w:date="2016-09-15T18:08:00Z">
        <w:r w:rsidR="00312791" w:rsidRPr="00664DF3">
          <w:rPr>
            <w:rFonts w:ascii="ＭＳ ゴシック" w:hAnsi="ＭＳ ゴシック" w:hint="eastAsia"/>
          </w:rPr>
          <w:t>ることで、</w:t>
        </w:r>
      </w:ins>
      <w:r w:rsidR="00726858" w:rsidRPr="00664DF3">
        <w:rPr>
          <w:rFonts w:ascii="ＭＳ ゴシック" w:hAnsi="ＭＳ ゴシック"/>
        </w:rPr>
        <w:t>より複雑な条件も指定でき、大抵のケースでCスタイルの</w:t>
      </w:r>
      <w:ins w:id="395" w:author="Shinji Kawasaki" w:date="2016-09-15T18:08:00Z">
        <w:r w:rsidR="00312791" w:rsidRPr="00664DF3">
          <w:rPr>
            <w:rFonts w:ascii="ＭＳ ゴシック" w:hAnsi="ＭＳ ゴシック" w:hint="eastAsia"/>
          </w:rPr>
          <w:t>◎</w:t>
        </w:r>
      </w:ins>
      <w:r w:rsidR="00726858" w:rsidRPr="00664DF3">
        <w:rPr>
          <w:rFonts w:ascii="ＭＳ ゴシック" w:hAnsi="ＭＳ ゴシック"/>
        </w:rPr>
        <w:t>for</w:t>
      </w:r>
      <w:ins w:id="396" w:author="Shinji Kawasaki" w:date="2016-09-15T18:08:00Z">
        <w:r w:rsidR="00312791" w:rsidRPr="00664DF3">
          <w:rPr>
            <w:rFonts w:ascii="ＭＳ ゴシック" w:hAnsi="ＭＳ ゴシック" w:hint="eastAsia"/>
          </w:rPr>
          <w:t>◎</w:t>
        </w:r>
      </w:ins>
      <w:r w:rsidR="00726858" w:rsidRPr="00664DF3">
        <w:rPr>
          <w:rFonts w:ascii="ＭＳ ゴシック" w:hAnsi="ＭＳ ゴシック"/>
        </w:rPr>
        <w:t>ループより簡潔かつ分かりやすく</w:t>
      </w:r>
      <w:ins w:id="397" w:author="Shinji Kawasaki" w:date="2016-09-15T18:09:00Z">
        <w:r w:rsidR="00312791" w:rsidRPr="00664DF3">
          <w:rPr>
            <w:rFonts w:ascii="ＭＳ ゴシック" w:hAnsi="ＭＳ ゴシック" w:hint="eastAsia"/>
          </w:rPr>
          <w:t>ループを</w:t>
        </w:r>
      </w:ins>
      <w:r w:rsidR="00726858" w:rsidRPr="00664DF3">
        <w:rPr>
          <w:rFonts w:ascii="ＭＳ ゴシック" w:hAnsi="ＭＳ ゴシック"/>
        </w:rPr>
        <w:t>書ける。</w:t>
      </w:r>
    </w:p>
    <w:p w14:paraId="76BED2C3" w14:textId="77777777" w:rsidR="00726858" w:rsidRPr="00664DF3" w:rsidRDefault="00726858" w:rsidP="00726858">
      <w:pPr>
        <w:rPr>
          <w:rFonts w:ascii="ＭＳ ゴシック" w:hAnsi="ＭＳ ゴシック"/>
        </w:rPr>
      </w:pPr>
    </w:p>
    <w:p w14:paraId="11A87D20" w14:textId="77777777"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r w:rsidR="00726858" w:rsidRPr="00664DF3">
        <w:rPr>
          <w:rFonts w:ascii="ＭＳ ゴシック" w:hAnsi="ＭＳ ゴシック" w:hint="eastAsia"/>
        </w:rPr>
        <w:t>ここまでは</w:t>
      </w:r>
      <w:r w:rsidR="00726858" w:rsidRPr="00664DF3">
        <w:rPr>
          <w:rFonts w:ascii="ＭＳ ゴシック" w:hAnsi="ＭＳ ゴシック"/>
        </w:rPr>
        <w:t>Proposalをかみ砕いたような内容だったが、ここから筆者の考察を交えながら述べていく。</w:t>
      </w:r>
    </w:p>
    <w:p w14:paraId="07D4F8E3" w14:textId="77777777" w:rsidR="00726858" w:rsidRPr="00664DF3" w:rsidRDefault="00726858" w:rsidP="00726858">
      <w:pPr>
        <w:rPr>
          <w:rFonts w:ascii="ＭＳ ゴシック" w:hAnsi="ＭＳ ゴシック"/>
        </w:rPr>
      </w:pPr>
    </w:p>
    <w:p w14:paraId="105CE227" w14:textId="4A5757FD" w:rsidR="00726858" w:rsidRPr="00664DF3" w:rsidRDefault="00726858" w:rsidP="00664DF3">
      <w:pPr>
        <w:pStyle w:val="Heading2"/>
      </w:pPr>
      <w:r w:rsidRPr="00664DF3">
        <w:rPr>
          <w:rFonts w:hint="eastAsia"/>
        </w:rPr>
        <w:t>●</w:t>
      </w:r>
      <w:commentRangeStart w:id="398"/>
      <w:commentRangeStart w:id="399"/>
      <w:r w:rsidRPr="00664DF3">
        <w:rPr>
          <w:rFonts w:hint="eastAsia"/>
        </w:rPr>
        <w:t>同じ処理を</w:t>
      </w:r>
      <w:ins w:id="400" w:author="Shinji Kawasaki" w:date="2016-09-15T18:25:00Z">
        <w:r w:rsidR="00C82E65" w:rsidRPr="00664DF3">
          <w:rPr>
            <w:rFonts w:hint="eastAsia"/>
          </w:rPr>
          <w:t>記述するのに</w:t>
        </w:r>
      </w:ins>
      <w:r w:rsidRPr="00664DF3">
        <w:rPr>
          <w:rFonts w:hint="eastAsia"/>
        </w:rPr>
        <w:t>複数の書き方が</w:t>
      </w:r>
      <w:ins w:id="401" w:author="Shinji Kawasaki" w:date="2016-09-15T18:25:00Z">
        <w:r w:rsidR="00C82E65" w:rsidRPr="00664DF3">
          <w:rPr>
            <w:rFonts w:hint="eastAsia"/>
          </w:rPr>
          <w:t>でき</w:t>
        </w:r>
      </w:ins>
      <w:ins w:id="402" w:author="Shinji Kawasaki" w:date="2016-09-15T18:26:00Z">
        <w:r w:rsidR="00C82E65" w:rsidRPr="00664DF3">
          <w:rPr>
            <w:rFonts w:hint="eastAsia"/>
          </w:rPr>
          <w:t>た方がよいか</w:t>
        </w:r>
      </w:ins>
      <w:commentRangeEnd w:id="398"/>
      <w:ins w:id="403" w:author="Shinji Kawasaki" w:date="2016-09-15T18:27:00Z">
        <w:r w:rsidR="00C82E65" w:rsidRPr="00664DF3">
          <w:rPr>
            <w:rStyle w:val="CommentReference"/>
          </w:rPr>
          <w:commentReference w:id="398"/>
        </w:r>
      </w:ins>
      <w:commentRangeEnd w:id="399"/>
      <w:r w:rsidR="00B90241">
        <w:rPr>
          <w:rStyle w:val="CommentReference"/>
          <w:rFonts w:asciiTheme="minorHAnsi" w:hAnsiTheme="minorHAnsi" w:cstheme="minorBidi"/>
          <w:b w:val="0"/>
          <w:u w:val="none"/>
        </w:rPr>
        <w:commentReference w:id="399"/>
      </w:r>
    </w:p>
    <w:p w14:paraId="565CA2CC" w14:textId="77777777" w:rsidR="00726858" w:rsidRPr="00664DF3" w:rsidRDefault="00726858" w:rsidP="00726858">
      <w:pPr>
        <w:rPr>
          <w:rFonts w:ascii="ＭＳ ゴシック" w:hAnsi="ＭＳ ゴシック"/>
        </w:rPr>
      </w:pPr>
    </w:p>
    <w:p w14:paraId="3ADE4187" w14:textId="4CDC0A13"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r w:rsidR="00726858" w:rsidRPr="00664DF3">
        <w:rPr>
          <w:rFonts w:ascii="ＭＳ ゴシック" w:hAnsi="ＭＳ ゴシック" w:hint="eastAsia"/>
        </w:rPr>
        <w:t>「メリットが薄い</w:t>
      </w:r>
      <w:ins w:id="404" w:author="Shinji Kawasaki" w:date="2016-09-14T18:33:00Z">
        <w:r w:rsidR="00322423" w:rsidRPr="00664DF3">
          <w:rPr>
            <w:rFonts w:ascii="ＭＳ ゴシック" w:hAnsi="ＭＳ ゴシック" w:hint="eastAsia"/>
          </w:rPr>
          <w:t>といっても</w:t>
        </w:r>
      </w:ins>
      <w:ins w:id="405" w:author="DA 一色" w:date="2016-09-16T18:39:00Z">
        <w:r w:rsidR="009A1F5A">
          <w:rPr>
            <w:rFonts w:ascii="ＭＳ ゴシック" w:hAnsi="ＭＳ ゴシック" w:hint="eastAsia"/>
          </w:rPr>
          <w:t>、</w:t>
        </w:r>
      </w:ins>
      <w:r w:rsidR="00726858" w:rsidRPr="00664DF3">
        <w:rPr>
          <w:rFonts w:ascii="ＭＳ ゴシック" w:hAnsi="ＭＳ ゴシック" w:hint="eastAsia"/>
        </w:rPr>
        <w:t>せっかく今</w:t>
      </w:r>
      <w:ins w:id="406" w:author="DA 一色" w:date="2016-09-16T18:39:00Z">
        <w:r w:rsidR="009A1F5A">
          <w:rPr>
            <w:rFonts w:ascii="ＭＳ ゴシック" w:hAnsi="ＭＳ ゴシック" w:hint="eastAsia"/>
          </w:rPr>
          <w:t>、</w:t>
        </w:r>
      </w:ins>
      <w:r w:rsidR="00726858" w:rsidRPr="00664DF3">
        <w:rPr>
          <w:rFonts w:ascii="ＭＳ ゴシック" w:hAnsi="ＭＳ ゴシック" w:hint="eastAsia"/>
        </w:rPr>
        <w:t>備わっている機能なのだから残しておいても</w:t>
      </w:r>
      <w:ins w:id="407" w:author="Shinji Kawasaki" w:date="2016-09-15T18:26:00Z">
        <w:r w:rsidR="00C82E65" w:rsidRPr="00664DF3">
          <w:rPr>
            <w:rFonts w:ascii="ＭＳ ゴシック" w:hAnsi="ＭＳ ゴシック" w:hint="eastAsia"/>
          </w:rPr>
          <w:t>よ</w:t>
        </w:r>
      </w:ins>
      <w:r w:rsidR="00726858" w:rsidRPr="00664DF3">
        <w:rPr>
          <w:rFonts w:ascii="ＭＳ ゴシック" w:hAnsi="ＭＳ ゴシック" w:hint="eastAsia"/>
        </w:rPr>
        <w:t>いのでは？」という意見もあるだろう。しかし、複数の書き方がありつつも、</w:t>
      </w:r>
      <w:r w:rsidR="00726858" w:rsidRPr="00664DF3">
        <w:rPr>
          <w:rFonts w:ascii="ＭＳ ゴシック" w:hAnsi="ＭＳ ゴシック"/>
        </w:rPr>
        <w:t>Swiftとしてどちらの書き方</w:t>
      </w:r>
      <w:ins w:id="408" w:author="Shinji Kawasaki" w:date="2016-09-15T18:12:00Z">
        <w:r w:rsidR="00545A13" w:rsidRPr="00664DF3">
          <w:rPr>
            <w:rFonts w:ascii="ＭＳ ゴシック" w:hAnsi="ＭＳ ゴシック" w:hint="eastAsia"/>
          </w:rPr>
          <w:t>が</w:t>
        </w:r>
      </w:ins>
      <w:r w:rsidR="00726858" w:rsidRPr="00664DF3">
        <w:rPr>
          <w:rFonts w:ascii="ＭＳ ゴシック" w:hAnsi="ＭＳ ゴシック"/>
        </w:rPr>
        <w:t>推奨されているかが明確であれば、結局</w:t>
      </w:r>
      <w:ins w:id="409" w:author="DA 一色" w:date="2016-09-16T18:39:00Z">
        <w:r w:rsidR="009A1F5A">
          <w:rPr>
            <w:rFonts w:ascii="ＭＳ ゴシック" w:hAnsi="ＭＳ ゴシック"/>
          </w:rPr>
          <w:t>、</w:t>
        </w:r>
      </w:ins>
      <w:r w:rsidR="00726858" w:rsidRPr="00664DF3">
        <w:rPr>
          <w:rFonts w:ascii="ＭＳ ゴシック" w:hAnsi="ＭＳ ゴシック"/>
        </w:rPr>
        <w:t>推奨されない書き方の使いどころが</w:t>
      </w:r>
      <w:ins w:id="410" w:author="Shinji Kawasaki" w:date="2016-09-15T18:12:00Z">
        <w:r w:rsidR="00545A13" w:rsidRPr="00664DF3">
          <w:rPr>
            <w:rFonts w:ascii="ＭＳ ゴシック" w:hAnsi="ＭＳ ゴシック" w:hint="eastAsia"/>
          </w:rPr>
          <w:t>な</w:t>
        </w:r>
      </w:ins>
      <w:r w:rsidR="00726858" w:rsidRPr="00664DF3">
        <w:rPr>
          <w:rFonts w:ascii="ＭＳ ゴシック" w:hAnsi="ＭＳ ゴシック"/>
        </w:rPr>
        <w:t>くなってしまう。ベターな書き方に</w:t>
      </w:r>
      <w:ins w:id="411" w:author="DA 一色" w:date="2016-09-16T18:39:00Z">
        <w:r w:rsidR="00970BDE">
          <w:rPr>
            <w:rFonts w:ascii="ＭＳ ゴシック" w:hAnsi="ＭＳ ゴシック"/>
          </w:rPr>
          <w:t>そろえる</w:t>
        </w:r>
      </w:ins>
      <w:r w:rsidR="00726858" w:rsidRPr="00664DF3">
        <w:rPr>
          <w:rFonts w:ascii="ＭＳ ゴシック" w:hAnsi="ＭＳ ゴシック"/>
        </w:rPr>
        <w:t>ために、コード規約</w:t>
      </w:r>
      <w:ins w:id="412" w:author="Shinji Kawasaki" w:date="2016-09-15T18:12:00Z">
        <w:r w:rsidR="00545A13" w:rsidRPr="00664DF3">
          <w:rPr>
            <w:rFonts w:ascii="ＭＳ ゴシック" w:hAnsi="ＭＳ ゴシック" w:hint="eastAsia"/>
          </w:rPr>
          <w:t>／</w:t>
        </w:r>
      </w:ins>
      <w:r w:rsidR="00726858" w:rsidRPr="00664DF3">
        <w:rPr>
          <w:rFonts w:ascii="ＭＳ ゴシック" w:hAnsi="ＭＳ ゴシック"/>
        </w:rPr>
        <w:t>レビュー</w:t>
      </w:r>
      <w:ins w:id="413" w:author="Shinji Kawasaki" w:date="2016-09-15T18:13:00Z">
        <w:r w:rsidR="00545A13" w:rsidRPr="00664DF3">
          <w:rPr>
            <w:rFonts w:ascii="ＭＳ ゴシック" w:hAnsi="ＭＳ ゴシック" w:hint="eastAsia"/>
          </w:rPr>
          <w:lastRenderedPageBreak/>
          <w:t>／</w:t>
        </w:r>
      </w:ins>
      <w:r w:rsidR="00726858" w:rsidRPr="00664DF3">
        <w:rPr>
          <w:rFonts w:ascii="ＭＳ ゴシック" w:hAnsi="ＭＳ ゴシック"/>
        </w:rPr>
        <w:t>Lintツールなどで推奨される方に</w:t>
      </w:r>
      <w:ins w:id="414" w:author="DA 一色" w:date="2016-09-16T18:39:00Z">
        <w:r w:rsidR="00970BDE">
          <w:rPr>
            <w:rFonts w:ascii="ＭＳ ゴシック" w:hAnsi="ＭＳ ゴシック"/>
          </w:rPr>
          <w:t>そろ</w:t>
        </w:r>
      </w:ins>
      <w:r w:rsidR="00726858" w:rsidRPr="00664DF3">
        <w:rPr>
          <w:rFonts w:ascii="ＭＳ ゴシック" w:hAnsi="ＭＳ ゴシック"/>
        </w:rPr>
        <w:t>える労力なども発生するので、</w:t>
      </w:r>
      <w:ins w:id="415" w:author="Shinji Kawasaki" w:date="2016-09-15T18:27:00Z">
        <w:r w:rsidR="00C82E65" w:rsidRPr="00664DF3">
          <w:rPr>
            <w:rFonts w:ascii="ＭＳ ゴシック" w:hAnsi="ＭＳ ゴシック" w:hint="eastAsia"/>
          </w:rPr>
          <w:t>それならいっそのこと</w:t>
        </w:r>
      </w:ins>
      <w:r w:rsidR="00726858" w:rsidRPr="00664DF3">
        <w:rPr>
          <w:rFonts w:ascii="ＭＳ ゴシック" w:hAnsi="ＭＳ ゴシック"/>
        </w:rPr>
        <w:t>コンパイルエラーで正してくれた方が楽である。</w:t>
      </w:r>
    </w:p>
    <w:p w14:paraId="7B84B493" w14:textId="77777777" w:rsidR="00726858" w:rsidRPr="00664DF3" w:rsidRDefault="00726858" w:rsidP="00726858">
      <w:pPr>
        <w:rPr>
          <w:rFonts w:ascii="ＭＳ ゴシック" w:hAnsi="ＭＳ ゴシック"/>
        </w:rPr>
      </w:pPr>
    </w:p>
    <w:p w14:paraId="2D10781F" w14:textId="0AAA06DF"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r w:rsidR="00726858" w:rsidRPr="00664DF3">
        <w:rPr>
          <w:rFonts w:ascii="ＭＳ ゴシック" w:hAnsi="ＭＳ ゴシック" w:hint="eastAsia"/>
        </w:rPr>
        <w:t>また、仕様はシンプルなほど、</w:t>
      </w:r>
      <w:r w:rsidR="00726858" w:rsidRPr="00664DF3">
        <w:rPr>
          <w:rFonts w:ascii="ＭＳ ゴシック" w:hAnsi="ＭＳ ゴシック"/>
        </w:rPr>
        <w:t>Swift言語自体の開発もしやすいという面もある。一応残しておいた仕様が足かせになって</w:t>
      </w:r>
      <w:ins w:id="416" w:author="DA 一色" w:date="2016-09-16T18:40:00Z">
        <w:r w:rsidR="00970BDE">
          <w:rPr>
            <w:rFonts w:ascii="ＭＳ ゴシック" w:hAnsi="ＭＳ ゴシック"/>
          </w:rPr>
          <w:t>、</w:t>
        </w:r>
      </w:ins>
      <w:r w:rsidR="00726858" w:rsidRPr="00664DF3">
        <w:rPr>
          <w:rFonts w:ascii="ＭＳ ゴシック" w:hAnsi="ＭＳ ゴシック"/>
        </w:rPr>
        <w:t>本来入れたい言語機能</w:t>
      </w:r>
      <w:ins w:id="417" w:author="Shinji Kawasaki" w:date="2016-09-15T18:24:00Z">
        <w:r w:rsidR="00C82E65" w:rsidRPr="00664DF3">
          <w:rPr>
            <w:rFonts w:ascii="ＭＳ ゴシック" w:hAnsi="ＭＳ ゴシック" w:hint="eastAsia"/>
          </w:rPr>
          <w:t>の</w:t>
        </w:r>
      </w:ins>
      <w:r w:rsidR="00726858" w:rsidRPr="00664DF3">
        <w:rPr>
          <w:rFonts w:ascii="ＭＳ ゴシック" w:hAnsi="ＭＳ ゴシック"/>
        </w:rPr>
        <w:t>実装に苦労するのはとてももったいない。</w:t>
      </w:r>
    </w:p>
    <w:p w14:paraId="6BDCF588" w14:textId="77777777" w:rsidR="00726858" w:rsidRPr="00664DF3" w:rsidRDefault="00726858" w:rsidP="00726858">
      <w:pPr>
        <w:rPr>
          <w:rFonts w:ascii="ＭＳ ゴシック" w:hAnsi="ＭＳ ゴシック"/>
        </w:rPr>
      </w:pPr>
    </w:p>
    <w:p w14:paraId="16C44C0F" w14:textId="77777777" w:rsidR="00726858" w:rsidRPr="00664DF3" w:rsidRDefault="00726858" w:rsidP="00664DF3">
      <w:pPr>
        <w:pStyle w:val="Heading2"/>
      </w:pPr>
      <w:r w:rsidRPr="00664DF3">
        <w:rPr>
          <w:rFonts w:hint="eastAsia"/>
        </w:rPr>
        <w:t>●既存コードへの影響</w:t>
      </w:r>
    </w:p>
    <w:p w14:paraId="03A6936D" w14:textId="77777777" w:rsidR="00726858" w:rsidRPr="00664DF3" w:rsidRDefault="00726858" w:rsidP="00726858">
      <w:pPr>
        <w:rPr>
          <w:rFonts w:ascii="ＭＳ ゴシック" w:hAnsi="ＭＳ ゴシック"/>
        </w:rPr>
      </w:pPr>
    </w:p>
    <w:p w14:paraId="28726403" w14:textId="7881E0A7"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r w:rsidR="00726858" w:rsidRPr="00664DF3">
        <w:rPr>
          <w:rFonts w:ascii="ＭＳ ゴシック" w:hAnsi="ＭＳ ゴシック" w:hint="eastAsia"/>
        </w:rPr>
        <w:t>廃止される構文を使っていた場合、</w:t>
      </w:r>
      <w:ins w:id="418" w:author="Shinji Kawasaki" w:date="2016-09-15T18:30:00Z">
        <w:r w:rsidR="00B30FA4" w:rsidRPr="00664DF3">
          <w:rPr>
            <w:rFonts w:ascii="ＭＳ ゴシック" w:hAnsi="ＭＳ ゴシック" w:hint="eastAsia"/>
          </w:rPr>
          <w:t>当然、</w:t>
        </w:r>
      </w:ins>
      <w:r w:rsidR="00726858" w:rsidRPr="00664DF3">
        <w:rPr>
          <w:rFonts w:ascii="ＭＳ ゴシック" w:hAnsi="ＭＳ ゴシック" w:hint="eastAsia"/>
        </w:rPr>
        <w:t>コンパイルエラーが発生してしまう。ただ、</w:t>
      </w:r>
      <w:proofErr w:type="spellStart"/>
      <w:r w:rsidR="00726858" w:rsidRPr="00664DF3">
        <w:rPr>
          <w:rFonts w:ascii="ＭＳ ゴシック" w:hAnsi="ＭＳ ゴシック"/>
        </w:rPr>
        <w:t>Xcode</w:t>
      </w:r>
      <w:proofErr w:type="spellEnd"/>
      <w:r w:rsidR="00726858" w:rsidRPr="00664DF3">
        <w:rPr>
          <w:rFonts w:ascii="ＭＳ ゴシック" w:hAnsi="ＭＳ ゴシック"/>
        </w:rPr>
        <w:t>の自動変換機能</w:t>
      </w:r>
      <w:ins w:id="419" w:author="Shinji Kawasaki" w:date="2016-09-15T18:31:00Z">
        <w:r w:rsidR="00B30FA4" w:rsidRPr="00664DF3">
          <w:rPr>
            <w:rFonts w:ascii="ＭＳ ゴシック" w:hAnsi="ＭＳ ゴシック" w:hint="eastAsia"/>
          </w:rPr>
          <w:t>がコードを修正する手助けをしてくれる</w:t>
        </w:r>
      </w:ins>
      <w:ins w:id="420" w:author="DA 一色" w:date="2016-09-16T18:42:00Z">
        <w:r w:rsidR="00970BDE">
          <w:rPr>
            <w:rFonts w:ascii="ＭＳ ゴシック" w:hAnsi="ＭＳ ゴシック" w:hint="eastAsia"/>
          </w:rPr>
          <w:t>ので、修正は簡単だ</w:t>
        </w:r>
      </w:ins>
      <w:r w:rsidR="00726858" w:rsidRPr="00664DF3">
        <w:rPr>
          <w:rFonts w:ascii="ＭＳ ゴシック" w:hAnsi="ＭＳ ゴシック"/>
        </w:rPr>
        <w:t>。</w:t>
      </w:r>
      <w:ins w:id="421" w:author="DA 一色" w:date="2016-09-16T18:40:00Z">
        <w:r w:rsidR="00970BDE">
          <w:rPr>
            <w:rFonts w:ascii="ＭＳ ゴシック" w:hAnsi="ＭＳ ゴシック"/>
          </w:rPr>
          <w:t>以下はその例である</w:t>
        </w:r>
      </w:ins>
      <w:ins w:id="422" w:author="DA 一色" w:date="2016-09-16T18:44:00Z">
        <w:r w:rsidR="00970BDE">
          <w:rPr>
            <w:rFonts w:ascii="ＭＳ ゴシック" w:hAnsi="ＭＳ ゴシック"/>
          </w:rPr>
          <w:t>（図</w:t>
        </w:r>
        <w:r w:rsidR="00970BDE">
          <w:rPr>
            <w:rFonts w:ascii="ＭＳ ゴシック" w:hAnsi="ＭＳ ゴシック" w:hint="eastAsia"/>
          </w:rPr>
          <w:t>1は</w:t>
        </w:r>
        <w:r w:rsidR="00970BDE">
          <w:rPr>
            <w:rFonts w:ascii="ＭＳ ゴシック" w:hAnsi="ＭＳ ゴシック"/>
          </w:rPr>
          <w:t>個別のコンパイルエラーに対する修正機能で、図</w:t>
        </w:r>
        <w:r w:rsidR="00970BDE">
          <w:rPr>
            <w:rFonts w:ascii="ＭＳ ゴシック" w:hAnsi="ＭＳ ゴシック" w:hint="eastAsia"/>
          </w:rPr>
          <w:t>2は</w:t>
        </w:r>
        <w:r w:rsidR="00970BDE">
          <w:rPr>
            <w:rFonts w:ascii="ＭＳ ゴシック" w:hAnsi="ＭＳ ゴシック"/>
          </w:rPr>
          <w:t>プロジェクト単位の自動変換機能）</w:t>
        </w:r>
      </w:ins>
      <w:ins w:id="423" w:author="DA 一色" w:date="2016-09-16T18:40:00Z">
        <w:r w:rsidR="00970BDE">
          <w:rPr>
            <w:rFonts w:ascii="ＭＳ ゴシック" w:hAnsi="ＭＳ ゴシック"/>
          </w:rPr>
          <w:t>。</w:t>
        </w:r>
      </w:ins>
    </w:p>
    <w:p w14:paraId="47738F65" w14:textId="77777777" w:rsidR="00726858" w:rsidRPr="00664DF3" w:rsidRDefault="00726858" w:rsidP="00726858">
      <w:pPr>
        <w:rPr>
          <w:rFonts w:ascii="ＭＳ ゴシック" w:hAnsi="ＭＳ ゴシック"/>
        </w:rPr>
      </w:pPr>
    </w:p>
    <w:p w14:paraId="3750FA65" w14:textId="77777777" w:rsidR="00E846A3" w:rsidRPr="00664DF3" w:rsidRDefault="00E846A3" w:rsidP="00726858">
      <w:pPr>
        <w:rPr>
          <w:rFonts w:ascii="ＭＳ ゴシック" w:hAnsi="ＭＳ ゴシック"/>
        </w:rPr>
      </w:pPr>
      <w:r w:rsidRPr="00664DF3">
        <w:rPr>
          <w:rFonts w:ascii="ＭＳ ゴシック" w:hAnsi="ＭＳ ゴシック" w:hint="eastAsia"/>
        </w:rPr>
        <w:t>□------------------------------</w:t>
      </w:r>
    </w:p>
    <w:p w14:paraId="38A2D354" w14:textId="7FB0AB0D" w:rsidR="00726858" w:rsidRPr="00664DF3" w:rsidRDefault="00726858" w:rsidP="00726858">
      <w:pPr>
        <w:rPr>
          <w:rFonts w:ascii="ＭＳ ゴシック" w:hAnsi="ＭＳ ゴシック"/>
        </w:rPr>
      </w:pPr>
      <w:r w:rsidRPr="00664DF3">
        <w:rPr>
          <w:rFonts w:ascii="ＭＳ ゴシック" w:hAnsi="ＭＳ ゴシック" w:hint="eastAsia"/>
        </w:rPr>
        <w:t>★画像【</w:t>
      </w:r>
      <w:commentRangeStart w:id="424"/>
      <w:r w:rsidR="00322423" w:rsidRPr="00664DF3">
        <w:rPr>
          <w:rFonts w:ascii="ＭＳ ゴシック" w:hAnsi="ＭＳ ゴシック" w:hint="eastAsia"/>
        </w:rPr>
        <w:t>01</w:t>
      </w:r>
      <w:commentRangeEnd w:id="424"/>
      <w:r w:rsidR="00322423" w:rsidRPr="00664DF3">
        <w:rPr>
          <w:rStyle w:val="CommentReference"/>
          <w:rFonts w:ascii="ＭＳ ゴシック" w:hAnsi="ＭＳ ゴシック"/>
        </w:rPr>
        <w:commentReference w:id="424"/>
      </w:r>
      <w:r w:rsidRPr="00664DF3">
        <w:rPr>
          <w:rFonts w:ascii="ＭＳ ゴシック" w:hAnsi="ＭＳ ゴシック"/>
        </w:rPr>
        <w:t>.png】★</w:t>
      </w:r>
    </w:p>
    <w:p w14:paraId="599200CD" w14:textId="1EDB1FAD" w:rsidR="00E846A3" w:rsidRPr="00664DF3" w:rsidRDefault="00322423" w:rsidP="00726858">
      <w:pPr>
        <w:rPr>
          <w:rFonts w:ascii="ＭＳ ゴシック" w:hAnsi="ＭＳ ゴシック"/>
        </w:rPr>
      </w:pPr>
      <w:r w:rsidRPr="00664DF3">
        <w:rPr>
          <w:rFonts w:ascii="ＭＳ ゴシック" w:hAnsi="ＭＳ ゴシック"/>
          <w:noProof/>
          <w:lang w:eastAsia="en-US"/>
        </w:rPr>
        <w:drawing>
          <wp:inline distT="0" distB="0" distL="0" distR="0" wp14:anchorId="575AE379" wp14:editId="6C1FF932">
            <wp:extent cx="5400040" cy="1100455"/>
            <wp:effectExtent l="0" t="0" r="0" b="444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8">
                      <a:extLst>
                        <a:ext uri="{28A0092B-C50C-407E-A947-70E740481C1C}">
                          <a14:useLocalDpi xmlns:a14="http://schemas.microsoft.com/office/drawing/2010/main" val="0"/>
                        </a:ext>
                      </a:extLst>
                    </a:blip>
                    <a:stretch>
                      <a:fillRect/>
                    </a:stretch>
                  </pic:blipFill>
                  <pic:spPr>
                    <a:xfrm>
                      <a:off x="0" y="0"/>
                      <a:ext cx="5400040" cy="1100455"/>
                    </a:xfrm>
                    <a:prstGeom prst="rect">
                      <a:avLst/>
                    </a:prstGeom>
                  </pic:spPr>
                </pic:pic>
              </a:graphicData>
            </a:graphic>
          </wp:inline>
        </w:drawing>
      </w:r>
    </w:p>
    <w:p w14:paraId="513596A8" w14:textId="77777777" w:rsidR="00726858" w:rsidRPr="00664DF3" w:rsidRDefault="00E846A3" w:rsidP="00726858">
      <w:pPr>
        <w:rPr>
          <w:rFonts w:ascii="ＭＳ ゴシック" w:hAnsi="ＭＳ ゴシック"/>
        </w:rPr>
      </w:pPr>
      <w:r w:rsidRPr="00664DF3">
        <w:rPr>
          <w:rFonts w:ascii="ＭＳ ゴシック" w:hAnsi="ＭＳ ゴシック" w:hint="eastAsia"/>
        </w:rPr>
        <w:t>□□----------------------------</w:t>
      </w:r>
    </w:p>
    <w:p w14:paraId="138C575E" w14:textId="4A262F47" w:rsidR="00970BDE" w:rsidRDefault="00970BDE" w:rsidP="00726858">
      <w:pPr>
        <w:rPr>
          <w:ins w:id="425" w:author="DA 一色" w:date="2016-09-16T18:49:00Z"/>
          <w:rFonts w:ascii="ＭＳ ゴシック" w:hAnsi="ＭＳ ゴシック"/>
        </w:rPr>
      </w:pPr>
      <w:ins w:id="426" w:author="DA 一色" w:date="2016-09-16T18:41:00Z">
        <w:r>
          <w:rPr>
            <w:rFonts w:ascii="ＭＳ ゴシック" w:hAnsi="ＭＳ ゴシック" w:hint="eastAsia"/>
          </w:rPr>
          <w:t xml:space="preserve">図1　</w:t>
        </w:r>
      </w:ins>
      <w:r w:rsidR="00E846A3" w:rsidRPr="00664DF3">
        <w:rPr>
          <w:rFonts w:ascii="ＭＳ ゴシック" w:hAnsi="ＭＳ ゴシック" w:hint="eastAsia"/>
        </w:rPr>
        <w:t>個別のコンパイルエラー指摘とともに自動</w:t>
      </w:r>
      <w:ins w:id="427" w:author="DA 一色" w:date="2016-09-16T18:52:00Z">
        <w:r w:rsidR="000C482C">
          <w:rPr>
            <w:rFonts w:ascii="ＭＳ ゴシック" w:hAnsi="ＭＳ ゴシック" w:hint="eastAsia"/>
          </w:rPr>
          <w:t>修正</w:t>
        </w:r>
      </w:ins>
      <w:r w:rsidR="00E846A3" w:rsidRPr="00664DF3">
        <w:rPr>
          <w:rFonts w:ascii="ＭＳ ゴシック" w:hAnsi="ＭＳ ゴシック" w:hint="eastAsia"/>
        </w:rPr>
        <w:t>を促す機能</w:t>
      </w:r>
    </w:p>
    <w:p w14:paraId="0FE1913D" w14:textId="0F54761B" w:rsidR="00E846A3" w:rsidRPr="00664DF3" w:rsidRDefault="00970BDE" w:rsidP="00726858">
      <w:pPr>
        <w:rPr>
          <w:rFonts w:ascii="ＭＳ ゴシック" w:hAnsi="ＭＳ ゴシック"/>
        </w:rPr>
      </w:pPr>
      <w:ins w:id="428" w:author="DA 一色" w:date="2016-09-16T18:49:00Z">
        <w:r>
          <w:rPr>
            <w:rFonts w:ascii="ＭＳ ゴシック" w:hAnsi="ＭＳ ゴシック"/>
          </w:rPr>
          <w:t>［</w:t>
        </w:r>
        <w:r>
          <w:rPr>
            <w:rFonts w:ascii="ＭＳ ゴシック" w:hAnsi="ＭＳ ゴシック" w:hint="eastAsia"/>
          </w:rPr>
          <w:t>Fix-it ～</w:t>
        </w:r>
        <w:r>
          <w:rPr>
            <w:rFonts w:ascii="ＭＳ ゴシック" w:hAnsi="ＭＳ ゴシック"/>
          </w:rPr>
          <w:t>］というメニュー項目をクリックすると、修正が実行される。</w:t>
        </w:r>
      </w:ins>
    </w:p>
    <w:p w14:paraId="5B8D7B58" w14:textId="77777777" w:rsidR="00E846A3" w:rsidRPr="00664DF3" w:rsidRDefault="00E846A3" w:rsidP="00726858">
      <w:pPr>
        <w:rPr>
          <w:rFonts w:ascii="ＭＳ ゴシック" w:hAnsi="ＭＳ ゴシック"/>
        </w:rPr>
      </w:pPr>
      <w:r w:rsidRPr="00664DF3">
        <w:rPr>
          <w:rFonts w:ascii="ＭＳ ゴシック" w:hAnsi="ＭＳ ゴシック" w:hint="eastAsia"/>
        </w:rPr>
        <w:t>□□□--------------------------</w:t>
      </w:r>
    </w:p>
    <w:p w14:paraId="5DC1C2EC" w14:textId="77777777" w:rsidR="00E846A3" w:rsidRPr="00664DF3" w:rsidRDefault="00E846A3" w:rsidP="00726858">
      <w:pPr>
        <w:rPr>
          <w:rFonts w:ascii="ＭＳ ゴシック" w:hAnsi="ＭＳ ゴシック"/>
        </w:rPr>
      </w:pPr>
    </w:p>
    <w:p w14:paraId="6D5FBD69" w14:textId="77777777" w:rsidR="00E846A3" w:rsidRPr="00664DF3" w:rsidRDefault="00E846A3" w:rsidP="00726858">
      <w:pPr>
        <w:rPr>
          <w:rFonts w:ascii="ＭＳ ゴシック" w:hAnsi="ＭＳ ゴシック"/>
        </w:rPr>
      </w:pPr>
      <w:r w:rsidRPr="00664DF3">
        <w:rPr>
          <w:rFonts w:ascii="ＭＳ ゴシック" w:hAnsi="ＭＳ ゴシック" w:hint="eastAsia"/>
        </w:rPr>
        <w:t>□------------------------------</w:t>
      </w:r>
    </w:p>
    <w:p w14:paraId="0CF251A5" w14:textId="10093271" w:rsidR="00E846A3" w:rsidRPr="00664DF3" w:rsidRDefault="00726858" w:rsidP="00726858">
      <w:pPr>
        <w:rPr>
          <w:rFonts w:ascii="ＭＳ ゴシック" w:hAnsi="ＭＳ ゴシック"/>
        </w:rPr>
      </w:pPr>
      <w:r w:rsidRPr="00664DF3">
        <w:rPr>
          <w:rFonts w:ascii="ＭＳ ゴシック" w:hAnsi="ＭＳ ゴシック" w:hint="eastAsia"/>
        </w:rPr>
        <w:t>★画像【</w:t>
      </w:r>
      <w:r w:rsidR="00322423" w:rsidRPr="00664DF3">
        <w:rPr>
          <w:rFonts w:ascii="ＭＳ ゴシック" w:hAnsi="ＭＳ ゴシック" w:hint="eastAsia"/>
        </w:rPr>
        <w:t>02</w:t>
      </w:r>
      <w:r w:rsidRPr="00664DF3">
        <w:rPr>
          <w:rFonts w:ascii="ＭＳ ゴシック" w:hAnsi="ＭＳ ゴシック"/>
        </w:rPr>
        <w:t>.png】★</w:t>
      </w:r>
    </w:p>
    <w:p w14:paraId="4732DB04" w14:textId="40AF2BA9" w:rsidR="00E846A3" w:rsidRDefault="00322423" w:rsidP="00726858">
      <w:pPr>
        <w:rPr>
          <w:ins w:id="429" w:author="DA 一色" w:date="2016-09-16T18:45:00Z"/>
          <w:rFonts w:ascii="ＭＳ ゴシック" w:hAnsi="ＭＳ ゴシック"/>
        </w:rPr>
      </w:pPr>
      <w:commentRangeStart w:id="430"/>
      <w:commentRangeStart w:id="431"/>
      <w:r w:rsidRPr="00664DF3">
        <w:rPr>
          <w:rFonts w:ascii="ＭＳ ゴシック" w:hAnsi="ＭＳ ゴシック"/>
          <w:noProof/>
          <w:lang w:eastAsia="en-US"/>
        </w:rPr>
        <w:lastRenderedPageBreak/>
        <w:drawing>
          <wp:inline distT="0" distB="0" distL="0" distR="0" wp14:anchorId="1B2ACA10" wp14:editId="0BB8C9FC">
            <wp:extent cx="5400040" cy="4092575"/>
            <wp:effectExtent l="0" t="0" r="0" b="317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png"/>
                    <pic:cNvPicPr/>
                  </pic:nvPicPr>
                  <pic:blipFill>
                    <a:blip r:embed="rId9">
                      <a:extLst>
                        <a:ext uri="{28A0092B-C50C-407E-A947-70E740481C1C}">
                          <a14:useLocalDpi xmlns:a14="http://schemas.microsoft.com/office/drawing/2010/main" val="0"/>
                        </a:ext>
                      </a:extLst>
                    </a:blip>
                    <a:stretch>
                      <a:fillRect/>
                    </a:stretch>
                  </pic:blipFill>
                  <pic:spPr>
                    <a:xfrm>
                      <a:off x="0" y="0"/>
                      <a:ext cx="5400040" cy="4092575"/>
                    </a:xfrm>
                    <a:prstGeom prst="rect">
                      <a:avLst/>
                    </a:prstGeom>
                  </pic:spPr>
                </pic:pic>
              </a:graphicData>
            </a:graphic>
          </wp:inline>
        </w:drawing>
      </w:r>
      <w:commentRangeEnd w:id="430"/>
      <w:r w:rsidR="00970BDE">
        <w:rPr>
          <w:rStyle w:val="CommentReference"/>
        </w:rPr>
        <w:commentReference w:id="430"/>
      </w:r>
      <w:commentRangeEnd w:id="431"/>
      <w:r w:rsidR="00B90241">
        <w:rPr>
          <w:rStyle w:val="CommentReference"/>
        </w:rPr>
        <w:commentReference w:id="431"/>
      </w:r>
    </w:p>
    <w:p w14:paraId="131E3D5B" w14:textId="7D8EB5BA" w:rsidR="00970BDE" w:rsidRDefault="00970BDE" w:rsidP="00B90241">
      <w:pPr>
        <w:jc w:val="center"/>
        <w:rPr>
          <w:ins w:id="432" w:author="DA 一色" w:date="2016-09-16T18:45:00Z"/>
          <w:rFonts w:ascii="ＭＳ ゴシック" w:hAnsi="ＭＳ ゴシック"/>
        </w:rPr>
      </w:pPr>
      <w:ins w:id="433" w:author="DA 一色" w:date="2016-09-16T18:46:00Z">
        <w:r>
          <w:rPr>
            <w:rFonts w:ascii="ＭＳ ゴシック" w:hAnsi="ＭＳ ゴシック"/>
          </w:rPr>
          <w:t>メニューバーから</w:t>
        </w:r>
      </w:ins>
      <w:ins w:id="434" w:author="DA 一色" w:date="2016-09-16T18:45:00Z">
        <w:r>
          <w:rPr>
            <w:rFonts w:ascii="ＭＳ ゴシック" w:hAnsi="ＭＳ ゴシック"/>
          </w:rPr>
          <w:t>［</w:t>
        </w:r>
      </w:ins>
      <w:ins w:id="435" w:author="DA 一色" w:date="2016-09-16T18:46:00Z">
        <w:r>
          <w:rPr>
            <w:rFonts w:ascii="ＭＳ ゴシック" w:hAnsi="ＭＳ ゴシック" w:hint="eastAsia"/>
          </w:rPr>
          <w:t>Edit</w:t>
        </w:r>
      </w:ins>
      <w:ins w:id="436" w:author="DA 一色" w:date="2016-09-16T18:45:00Z">
        <w:r>
          <w:rPr>
            <w:rFonts w:ascii="ＭＳ ゴシック" w:hAnsi="ＭＳ ゴシック"/>
          </w:rPr>
          <w:t>］</w:t>
        </w:r>
      </w:ins>
      <w:ins w:id="437" w:author="DA 一色" w:date="2016-09-16T18:46:00Z">
        <w:r>
          <w:rPr>
            <w:rFonts w:ascii="ＭＳ ゴシック" w:hAnsi="ＭＳ ゴシック"/>
          </w:rPr>
          <w:t>－［</w:t>
        </w:r>
        <w:r>
          <w:rPr>
            <w:rFonts w:ascii="ＭＳ ゴシック" w:hAnsi="ＭＳ ゴシック" w:hint="eastAsia"/>
          </w:rPr>
          <w:t>Convert</w:t>
        </w:r>
        <w:r>
          <w:rPr>
            <w:rFonts w:ascii="ＭＳ ゴシック" w:hAnsi="ＭＳ ゴシック"/>
          </w:rPr>
          <w:t>］－［</w:t>
        </w:r>
        <w:r>
          <w:rPr>
            <w:rFonts w:ascii="ＭＳ ゴシック" w:hAnsi="ＭＳ ゴシック" w:hint="eastAsia"/>
          </w:rPr>
          <w:t>To C</w:t>
        </w:r>
        <w:r>
          <w:rPr>
            <w:rFonts w:ascii="ＭＳ ゴシック" w:hAnsi="ＭＳ ゴシック"/>
          </w:rPr>
          <w:t>u</w:t>
        </w:r>
        <w:r>
          <w:rPr>
            <w:rFonts w:ascii="ＭＳ ゴシック" w:hAnsi="ＭＳ ゴシック" w:hint="eastAsia"/>
          </w:rPr>
          <w:t>rrent</w:t>
        </w:r>
        <w:r>
          <w:rPr>
            <w:rFonts w:ascii="ＭＳ ゴシック" w:hAnsi="ＭＳ ゴシック"/>
          </w:rPr>
          <w:t xml:space="preserve"> Swift Syntax］を</w:t>
        </w:r>
      </w:ins>
      <w:ins w:id="438" w:author="DA 一色" w:date="2016-09-16T18:47:00Z">
        <w:r>
          <w:rPr>
            <w:rFonts w:ascii="ＭＳ ゴシック" w:hAnsi="ＭＳ ゴシック"/>
          </w:rPr>
          <w:t>実行</w:t>
        </w:r>
      </w:ins>
    </w:p>
    <w:p w14:paraId="0A249544" w14:textId="2C14E704" w:rsidR="00970BDE" w:rsidRPr="00664DF3" w:rsidRDefault="00970BDE" w:rsidP="00B90241">
      <w:pPr>
        <w:jc w:val="center"/>
        <w:rPr>
          <w:rFonts w:ascii="ＭＳ ゴシック" w:hAnsi="ＭＳ ゴシック"/>
        </w:rPr>
      </w:pPr>
      <w:ins w:id="439" w:author="DA 一色" w:date="2016-09-16T18:45:00Z">
        <w:r>
          <w:rPr>
            <w:rFonts w:ascii="ＭＳ ゴシック" w:hAnsi="ＭＳ ゴシック"/>
          </w:rPr>
          <w:t>▼</w:t>
        </w:r>
      </w:ins>
    </w:p>
    <w:p w14:paraId="05090B83" w14:textId="053533F0" w:rsidR="00726858" w:rsidRPr="00664DF3" w:rsidRDefault="00726858" w:rsidP="00726858">
      <w:pPr>
        <w:rPr>
          <w:rFonts w:ascii="ＭＳ ゴシック" w:hAnsi="ＭＳ ゴシック"/>
        </w:rPr>
      </w:pPr>
      <w:r w:rsidRPr="00664DF3">
        <w:rPr>
          <w:rFonts w:ascii="ＭＳ ゴシック" w:hAnsi="ＭＳ ゴシック"/>
        </w:rPr>
        <w:t>★画像【</w:t>
      </w:r>
      <w:r w:rsidR="00322423" w:rsidRPr="00664DF3">
        <w:rPr>
          <w:rFonts w:ascii="ＭＳ ゴシック" w:hAnsi="ＭＳ ゴシック" w:hint="eastAsia"/>
        </w:rPr>
        <w:t>0</w:t>
      </w:r>
      <w:r w:rsidRPr="00664DF3">
        <w:rPr>
          <w:rFonts w:ascii="ＭＳ ゴシック" w:hAnsi="ＭＳ ゴシック"/>
        </w:rPr>
        <w:t>3.png】★</w:t>
      </w:r>
    </w:p>
    <w:p w14:paraId="470B5903" w14:textId="12C3F5A1" w:rsidR="00E846A3" w:rsidRDefault="00322423" w:rsidP="00726858">
      <w:pPr>
        <w:rPr>
          <w:ins w:id="440" w:author="DA 一色" w:date="2016-09-16T18:47:00Z"/>
          <w:rFonts w:ascii="ＭＳ ゴシック" w:hAnsi="ＭＳ ゴシック"/>
        </w:rPr>
      </w:pPr>
      <w:r w:rsidRPr="00664DF3">
        <w:rPr>
          <w:rFonts w:ascii="ＭＳ ゴシック" w:hAnsi="ＭＳ ゴシック"/>
          <w:noProof/>
          <w:lang w:eastAsia="en-US"/>
        </w:rPr>
        <w:drawing>
          <wp:inline distT="0" distB="0" distL="0" distR="0" wp14:anchorId="02B2DB90" wp14:editId="57DD0545">
            <wp:extent cx="5400040" cy="261874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618740"/>
                    </a:xfrm>
                    <a:prstGeom prst="rect">
                      <a:avLst/>
                    </a:prstGeom>
                  </pic:spPr>
                </pic:pic>
              </a:graphicData>
            </a:graphic>
          </wp:inline>
        </w:drawing>
      </w:r>
    </w:p>
    <w:p w14:paraId="468265E8" w14:textId="2AEED933" w:rsidR="00970BDE" w:rsidRPr="00664DF3" w:rsidRDefault="000C482C" w:rsidP="00B90241">
      <w:pPr>
        <w:jc w:val="center"/>
        <w:rPr>
          <w:rFonts w:ascii="ＭＳ ゴシック" w:hAnsi="ＭＳ ゴシック"/>
        </w:rPr>
      </w:pPr>
      <w:ins w:id="441" w:author="DA 一色" w:date="2016-09-16T18:52:00Z">
        <w:r>
          <w:rPr>
            <w:rFonts w:ascii="ＭＳ ゴシック" w:hAnsi="ＭＳ ゴシック" w:hint="eastAsia"/>
          </w:rPr>
          <w:t>変換</w:t>
        </w:r>
      </w:ins>
      <w:ins w:id="442" w:author="DA 一色" w:date="2016-09-16T18:50:00Z">
        <w:r>
          <w:rPr>
            <w:rFonts w:ascii="ＭＳ ゴシック" w:hAnsi="ＭＳ ゴシック" w:hint="eastAsia"/>
          </w:rPr>
          <w:t>前（右側のコード）と</w:t>
        </w:r>
      </w:ins>
      <w:ins w:id="443" w:author="DA 一色" w:date="2016-09-16T18:52:00Z">
        <w:r>
          <w:rPr>
            <w:rFonts w:ascii="ＭＳ ゴシック" w:hAnsi="ＭＳ ゴシック" w:hint="eastAsia"/>
          </w:rPr>
          <w:t>変換</w:t>
        </w:r>
      </w:ins>
      <w:ins w:id="444" w:author="DA 一色" w:date="2016-09-16T18:50:00Z">
        <w:r>
          <w:rPr>
            <w:rFonts w:ascii="ＭＳ ゴシック" w:hAnsi="ＭＳ ゴシック" w:hint="eastAsia"/>
          </w:rPr>
          <w:t>後（</w:t>
        </w:r>
      </w:ins>
      <w:ins w:id="445" w:author="DA 一色" w:date="2016-09-16T18:51:00Z">
        <w:r>
          <w:rPr>
            <w:rFonts w:ascii="ＭＳ ゴシック" w:hAnsi="ＭＳ ゴシック" w:hint="eastAsia"/>
          </w:rPr>
          <w:t>左側のコード</w:t>
        </w:r>
      </w:ins>
      <w:ins w:id="446" w:author="DA 一色" w:date="2016-09-16T18:50:00Z">
        <w:r>
          <w:rPr>
            <w:rFonts w:ascii="ＭＳ ゴシック" w:hAnsi="ＭＳ ゴシック" w:hint="eastAsia"/>
          </w:rPr>
          <w:t>）</w:t>
        </w:r>
      </w:ins>
      <w:ins w:id="447" w:author="DA 一色" w:date="2016-09-16T18:51:00Z">
        <w:r>
          <w:rPr>
            <w:rFonts w:ascii="ＭＳ ゴシック" w:hAnsi="ＭＳ ゴシック" w:hint="eastAsia"/>
          </w:rPr>
          <w:t>が並んで表示されるので、</w:t>
        </w:r>
      </w:ins>
      <w:ins w:id="448" w:author="DA 一色" w:date="2016-09-16T18:53:00Z">
        <w:r>
          <w:rPr>
            <w:rFonts w:ascii="ＭＳ ゴシック" w:hAnsi="ＭＳ ゴシック" w:hint="eastAsia"/>
          </w:rPr>
          <w:t>確認して問題なければ</w:t>
        </w:r>
      </w:ins>
      <w:ins w:id="449" w:author="DA 一色" w:date="2016-09-16T18:51:00Z">
        <w:r>
          <w:rPr>
            <w:rFonts w:ascii="ＭＳ ゴシック" w:hAnsi="ＭＳ ゴシック" w:hint="eastAsia"/>
          </w:rPr>
          <w:t>［Save］ボタンをクリック</w:t>
        </w:r>
      </w:ins>
      <w:ins w:id="450" w:author="DA 一色" w:date="2016-09-16T18:53:00Z">
        <w:r>
          <w:rPr>
            <w:rFonts w:ascii="ＭＳ ゴシック" w:hAnsi="ＭＳ ゴシック" w:hint="eastAsia"/>
          </w:rPr>
          <w:t>して変換を実行する</w:t>
        </w:r>
      </w:ins>
    </w:p>
    <w:p w14:paraId="19629951" w14:textId="77777777" w:rsidR="00726858" w:rsidRPr="00664DF3" w:rsidRDefault="00E846A3" w:rsidP="00726858">
      <w:pPr>
        <w:rPr>
          <w:rFonts w:ascii="ＭＳ ゴシック" w:hAnsi="ＭＳ ゴシック"/>
        </w:rPr>
      </w:pPr>
      <w:r w:rsidRPr="00664DF3">
        <w:rPr>
          <w:rFonts w:ascii="ＭＳ ゴシック" w:hAnsi="ＭＳ ゴシック" w:hint="eastAsia"/>
        </w:rPr>
        <w:t>□□----------------------------</w:t>
      </w:r>
    </w:p>
    <w:p w14:paraId="76A06801" w14:textId="20FF0AF5" w:rsidR="00E846A3" w:rsidRPr="00664DF3" w:rsidRDefault="00970BDE" w:rsidP="00726858">
      <w:pPr>
        <w:rPr>
          <w:rFonts w:ascii="ＭＳ ゴシック" w:hAnsi="ＭＳ ゴシック"/>
        </w:rPr>
      </w:pPr>
      <w:ins w:id="451" w:author="DA 一色" w:date="2016-09-16T18:41:00Z">
        <w:r>
          <w:rPr>
            <w:rFonts w:ascii="ＭＳ ゴシック" w:hAnsi="ＭＳ ゴシック" w:hint="eastAsia"/>
          </w:rPr>
          <w:lastRenderedPageBreak/>
          <w:t xml:space="preserve">図2　</w:t>
        </w:r>
      </w:ins>
      <w:r w:rsidR="00E846A3" w:rsidRPr="00664DF3">
        <w:rPr>
          <w:rFonts w:ascii="ＭＳ ゴシック" w:hAnsi="ＭＳ ゴシック" w:hint="eastAsia"/>
        </w:rPr>
        <w:t>プロジェクト単位で一括して自動変換する機能</w:t>
      </w:r>
    </w:p>
    <w:p w14:paraId="02C2D552" w14:textId="77777777" w:rsidR="00E846A3" w:rsidRPr="00664DF3" w:rsidRDefault="00E846A3" w:rsidP="00726858">
      <w:pPr>
        <w:rPr>
          <w:rFonts w:ascii="ＭＳ ゴシック" w:hAnsi="ＭＳ ゴシック"/>
        </w:rPr>
      </w:pPr>
      <w:r w:rsidRPr="00664DF3">
        <w:rPr>
          <w:rFonts w:ascii="ＭＳ ゴシック" w:hAnsi="ＭＳ ゴシック" w:hint="eastAsia"/>
        </w:rPr>
        <w:t>□□□--------------------------</w:t>
      </w:r>
    </w:p>
    <w:p w14:paraId="077E4E16" w14:textId="77777777" w:rsidR="00E846A3" w:rsidRDefault="00E846A3" w:rsidP="00726858">
      <w:pPr>
        <w:rPr>
          <w:ins w:id="452" w:author="DA 一色" w:date="2016-09-16T18:54:00Z"/>
          <w:rFonts w:ascii="ＭＳ ゴシック" w:hAnsi="ＭＳ ゴシック"/>
        </w:rPr>
      </w:pPr>
    </w:p>
    <w:p w14:paraId="3789392C" w14:textId="5DBC1CEB" w:rsidR="000C482C" w:rsidRDefault="000C482C" w:rsidP="00726858">
      <w:pPr>
        <w:rPr>
          <w:ins w:id="453" w:author="DA 一色" w:date="2016-09-16T18:54:00Z"/>
          <w:rFonts w:ascii="ＭＳ ゴシック" w:hAnsi="ＭＳ ゴシック"/>
        </w:rPr>
      </w:pPr>
      <w:ins w:id="454" w:author="DA 一色" w:date="2016-09-16T18:54:00Z">
        <w:r>
          <w:rPr>
            <w:rFonts w:ascii="ＭＳ ゴシック" w:hAnsi="ＭＳ ゴシック"/>
          </w:rPr>
          <w:t xml:space="preserve">　</w:t>
        </w:r>
        <w:proofErr w:type="spellStart"/>
        <w:r w:rsidRPr="00664DF3">
          <w:rPr>
            <w:rFonts w:ascii="ＭＳ ゴシック" w:hAnsi="ＭＳ ゴシック"/>
          </w:rPr>
          <w:t>Xcode</w:t>
        </w:r>
        <w:proofErr w:type="spellEnd"/>
        <w:r w:rsidRPr="00664DF3">
          <w:rPr>
            <w:rFonts w:ascii="ＭＳ ゴシック" w:hAnsi="ＭＳ ゴシック"/>
          </w:rPr>
          <w:t>の自動変換機能</w:t>
        </w:r>
      </w:ins>
      <w:ins w:id="455" w:author="DA 一色" w:date="2016-09-16T18:56:00Z">
        <w:r>
          <w:rPr>
            <w:rFonts w:ascii="ＭＳ ゴシック" w:hAnsi="ＭＳ ゴシック"/>
          </w:rPr>
          <w:t>は便利ではあるが、</w:t>
        </w:r>
      </w:ins>
      <w:ins w:id="456" w:author="DA 一色" w:date="2016-09-16T18:54:00Z">
        <w:r>
          <w:rPr>
            <w:rFonts w:ascii="ＭＳ ゴシック" w:hAnsi="ＭＳ ゴシック"/>
          </w:rPr>
          <w:t>全て</w:t>
        </w:r>
      </w:ins>
      <w:ins w:id="457" w:author="DA 一色" w:date="2016-09-16T18:57:00Z">
        <w:r>
          <w:rPr>
            <w:rFonts w:ascii="ＭＳ ゴシック" w:hAnsi="ＭＳ ゴシック"/>
          </w:rPr>
          <w:t>の場合で</w:t>
        </w:r>
      </w:ins>
      <w:ins w:id="458" w:author="DA 一色" w:date="2016-09-16T18:54:00Z">
        <w:r>
          <w:rPr>
            <w:rFonts w:ascii="ＭＳ ゴシック" w:hAnsi="ＭＳ ゴシック" w:hint="eastAsia"/>
          </w:rPr>
          <w:t>うまくいくわけではない</w:t>
        </w:r>
      </w:ins>
      <w:ins w:id="459" w:author="DA 一色" w:date="2016-09-16T18:57:00Z">
        <w:r>
          <w:rPr>
            <w:rFonts w:ascii="ＭＳ ゴシック" w:hAnsi="ＭＳ ゴシック" w:hint="eastAsia"/>
          </w:rPr>
          <w:t>ので注意してほしい</w:t>
        </w:r>
      </w:ins>
      <w:ins w:id="460" w:author="DA 一色" w:date="2016-09-16T18:54:00Z">
        <w:r>
          <w:rPr>
            <w:rFonts w:ascii="ＭＳ ゴシック" w:hAnsi="ＭＳ ゴシック" w:hint="eastAsia"/>
          </w:rPr>
          <w:t>。うまくいく場合とうまくいかない場合</w:t>
        </w:r>
      </w:ins>
      <w:ins w:id="461" w:author="DA 一色" w:date="2016-09-16T18:57:00Z">
        <w:r>
          <w:rPr>
            <w:rFonts w:ascii="ＭＳ ゴシック" w:hAnsi="ＭＳ ゴシック" w:hint="eastAsia"/>
          </w:rPr>
          <w:t>について、具体的な例を</w:t>
        </w:r>
      </w:ins>
      <w:ins w:id="462" w:author="DA 一色" w:date="2016-09-16T18:54:00Z">
        <w:r>
          <w:rPr>
            <w:rFonts w:ascii="ＭＳ ゴシック" w:hAnsi="ＭＳ ゴシック" w:hint="eastAsia"/>
          </w:rPr>
          <w:t>説明しておこう。</w:t>
        </w:r>
      </w:ins>
    </w:p>
    <w:p w14:paraId="26632C12" w14:textId="77777777" w:rsidR="000C482C" w:rsidRPr="00664DF3" w:rsidRDefault="000C482C" w:rsidP="00726858">
      <w:pPr>
        <w:rPr>
          <w:rFonts w:ascii="ＭＳ ゴシック" w:hAnsi="ＭＳ ゴシック"/>
        </w:rPr>
      </w:pPr>
    </w:p>
    <w:p w14:paraId="13864451" w14:textId="6B790B1B" w:rsidR="00726858" w:rsidRPr="00664DF3" w:rsidRDefault="00726858" w:rsidP="000852F0">
      <w:pPr>
        <w:pStyle w:val="Heading3"/>
        <w:spacing w:before="120" w:after="120"/>
        <w:pPrChange w:id="463" w:author="Masayuki Ono" w:date="2016-09-16T20:36:00Z">
          <w:pPr>
            <w:pStyle w:val="Heading3"/>
            <w:spacing w:before="180" w:after="180"/>
          </w:pPr>
        </w:pPrChange>
      </w:pPr>
      <w:r w:rsidRPr="00664DF3">
        <w:rPr>
          <w:rFonts w:hint="eastAsia"/>
        </w:rPr>
        <w:t>○自動変換</w:t>
      </w:r>
      <w:ins w:id="464" w:author="Shinji Kawasaki" w:date="2016-09-15T18:36:00Z">
        <w:r w:rsidR="00B30FA4" w:rsidRPr="00664DF3">
          <w:rPr>
            <w:rFonts w:hint="eastAsia"/>
          </w:rPr>
          <w:t>でうまくいく場合</w:t>
        </w:r>
      </w:ins>
    </w:p>
    <w:p w14:paraId="20F782E1" w14:textId="77777777" w:rsidR="00726858" w:rsidRPr="00664DF3" w:rsidRDefault="00726858" w:rsidP="00726858">
      <w:pPr>
        <w:rPr>
          <w:rFonts w:ascii="ＭＳ ゴシック" w:hAnsi="ＭＳ ゴシック"/>
        </w:rPr>
      </w:pPr>
    </w:p>
    <w:p w14:paraId="5264A374" w14:textId="6C999EF9"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r w:rsidR="00726858" w:rsidRPr="00664DF3">
        <w:rPr>
          <w:rFonts w:ascii="ＭＳ ゴシック" w:hAnsi="ＭＳ ゴシック" w:hint="eastAsia"/>
        </w:rPr>
        <w:t>以下の</w:t>
      </w:r>
      <w:r w:rsidR="00726858" w:rsidRPr="00664DF3">
        <w:rPr>
          <w:rFonts w:ascii="ＭＳ ゴシック" w:hAnsi="ＭＳ ゴシック"/>
        </w:rPr>
        <w:t>2つのような単純な利用であれば、</w:t>
      </w:r>
      <w:proofErr w:type="spellStart"/>
      <w:r w:rsidR="00726858" w:rsidRPr="00664DF3">
        <w:rPr>
          <w:rFonts w:ascii="ＭＳ ゴシック" w:hAnsi="ＭＳ ゴシック"/>
        </w:rPr>
        <w:t>Xcode</w:t>
      </w:r>
      <w:proofErr w:type="spellEnd"/>
      <w:ins w:id="465" w:author="Shinji Kawasaki" w:date="2016-09-15T18:33:00Z">
        <w:r w:rsidR="00B30FA4" w:rsidRPr="00664DF3">
          <w:rPr>
            <w:rFonts w:ascii="ＭＳ ゴシック" w:hAnsi="ＭＳ ゴシック" w:hint="eastAsia"/>
          </w:rPr>
          <w:t>が</w:t>
        </w:r>
      </w:ins>
      <w:r w:rsidR="00726858" w:rsidRPr="00664DF3">
        <w:rPr>
          <w:rFonts w:ascii="ＭＳ ゴシック" w:hAnsi="ＭＳ ゴシック"/>
        </w:rPr>
        <w:t>自動</w:t>
      </w:r>
      <w:ins w:id="466" w:author="Shinji Kawasaki" w:date="2016-09-15T18:33:00Z">
        <w:r w:rsidR="00B30FA4" w:rsidRPr="00664DF3">
          <w:rPr>
            <w:rFonts w:ascii="ＭＳ ゴシック" w:hAnsi="ＭＳ ゴシック" w:hint="eastAsia"/>
          </w:rPr>
          <w:t>でコードを</w:t>
        </w:r>
      </w:ins>
      <w:r w:rsidR="00726858" w:rsidRPr="00664DF3">
        <w:rPr>
          <w:rFonts w:ascii="ＭＳ ゴシック" w:hAnsi="ＭＳ ゴシック"/>
        </w:rPr>
        <w:t>変換してくれる。</w:t>
      </w:r>
    </w:p>
    <w:p w14:paraId="79DF73B0" w14:textId="77777777" w:rsidR="00726858" w:rsidRPr="00664DF3" w:rsidRDefault="00726858" w:rsidP="00726858">
      <w:pPr>
        <w:rPr>
          <w:rFonts w:ascii="ＭＳ ゴシック" w:hAnsi="ＭＳ ゴシック"/>
        </w:rPr>
      </w:pPr>
    </w:p>
    <w:p w14:paraId="0C6627AB" w14:textId="77777777" w:rsidR="00726858" w:rsidRPr="00664DF3" w:rsidRDefault="00F11FED" w:rsidP="00726858">
      <w:pPr>
        <w:rPr>
          <w:rFonts w:ascii="ＭＳ ゴシック" w:hAnsi="ＭＳ ゴシック"/>
        </w:rPr>
      </w:pPr>
      <w:r w:rsidRPr="00664DF3">
        <w:rPr>
          <w:rFonts w:ascii="ＭＳ ゴシック" w:hAnsi="ＭＳ ゴシック" w:hint="eastAsia"/>
        </w:rPr>
        <w:t>□コード</w:t>
      </w:r>
      <w:r w:rsidR="00726858" w:rsidRPr="00664DF3">
        <w:rPr>
          <w:rFonts w:ascii="ＭＳ ゴシック" w:hAnsi="ＭＳ ゴシック" w:hint="eastAsia"/>
        </w:rPr>
        <w:t>：</w:t>
      </w:r>
      <w:r w:rsidR="00DB2106" w:rsidRPr="00664DF3">
        <w:rPr>
          <w:rFonts w:ascii="ＭＳ ゴシック" w:hAnsi="ＭＳ ゴシック" w:hint="eastAsia"/>
        </w:rPr>
        <w:t>S</w:t>
      </w:r>
      <w:r w:rsidR="00726858" w:rsidRPr="00664DF3">
        <w:rPr>
          <w:rFonts w:ascii="ＭＳ ゴシック" w:hAnsi="ＭＳ ゴシック"/>
        </w:rPr>
        <w:t>wift------------------------</w:t>
      </w:r>
    </w:p>
    <w:p w14:paraId="460C80FF" w14:textId="77777777" w:rsidR="00726858" w:rsidRPr="00664DF3" w:rsidRDefault="00726858" w:rsidP="00726858">
      <w:pPr>
        <w:rPr>
          <w:rFonts w:ascii="ＭＳ ゴシック" w:hAnsi="ＭＳ ゴシック"/>
        </w:rPr>
      </w:pPr>
      <w:proofErr w:type="spellStart"/>
      <w:r w:rsidRPr="00664DF3">
        <w:rPr>
          <w:rFonts w:ascii="ＭＳ ゴシック" w:hAnsi="ＭＳ ゴシック"/>
        </w:rPr>
        <w:t>var</w:t>
      </w:r>
      <w:proofErr w:type="spellEnd"/>
      <w:r w:rsidRPr="00664DF3">
        <w:rPr>
          <w:rFonts w:ascii="ＭＳ ゴシック" w:hAnsi="ＭＳ ゴシック"/>
        </w:rPr>
        <w:t xml:space="preserve"> </w:t>
      </w:r>
      <w:proofErr w:type="spellStart"/>
      <w:r w:rsidRPr="00664DF3">
        <w:rPr>
          <w:rFonts w:ascii="ＭＳ ゴシック" w:hAnsi="ＭＳ ゴシック"/>
        </w:rPr>
        <w:t>i</w:t>
      </w:r>
      <w:proofErr w:type="spellEnd"/>
      <w:r w:rsidRPr="00664DF3">
        <w:rPr>
          <w:rFonts w:ascii="ＭＳ ゴシック" w:hAnsi="ＭＳ ゴシック"/>
        </w:rPr>
        <w:t xml:space="preserve"> = 0</w:t>
      </w:r>
    </w:p>
    <w:p w14:paraId="68BD811D" w14:textId="04A46251" w:rsidR="00726858" w:rsidRPr="00664DF3" w:rsidRDefault="00726858" w:rsidP="00726858">
      <w:pPr>
        <w:rPr>
          <w:rFonts w:ascii="ＭＳ ゴシック" w:hAnsi="ＭＳ ゴシック"/>
        </w:rPr>
      </w:pPr>
      <w:proofErr w:type="spellStart"/>
      <w:r w:rsidRPr="00664DF3">
        <w:rPr>
          <w:rFonts w:ascii="ＭＳ ゴシック" w:hAnsi="ＭＳ ゴシック"/>
        </w:rPr>
        <w:t>i</w:t>
      </w:r>
      <w:proofErr w:type="spellEnd"/>
      <w:r w:rsidRPr="00664DF3">
        <w:rPr>
          <w:rFonts w:ascii="ＭＳ ゴシック" w:hAnsi="ＭＳ ゴシック"/>
        </w:rPr>
        <w:t xml:space="preserve">++ // </w:t>
      </w:r>
      <w:ins w:id="467" w:author="DA 一色" w:date="2016-09-16T18:55:00Z">
        <w:r w:rsidR="000C482C">
          <w:rPr>
            <w:rFonts w:ascii="ＭＳ ゴシック" w:hAnsi="ＭＳ ゴシック"/>
          </w:rPr>
          <w:t>「</w:t>
        </w:r>
      </w:ins>
      <w:proofErr w:type="spellStart"/>
      <w:r w:rsidRPr="00664DF3">
        <w:rPr>
          <w:rFonts w:ascii="ＭＳ ゴシック" w:hAnsi="ＭＳ ゴシック"/>
        </w:rPr>
        <w:t>i</w:t>
      </w:r>
      <w:proofErr w:type="spellEnd"/>
      <w:r w:rsidRPr="00664DF3">
        <w:rPr>
          <w:rFonts w:ascii="ＭＳ ゴシック" w:hAnsi="ＭＳ ゴシック"/>
        </w:rPr>
        <w:t xml:space="preserve"> += 1</w:t>
      </w:r>
      <w:ins w:id="468" w:author="DA 一色" w:date="2016-09-16T18:55:00Z">
        <w:r w:rsidR="000C482C">
          <w:rPr>
            <w:rFonts w:ascii="ＭＳ ゴシック" w:hAnsi="ＭＳ ゴシック"/>
          </w:rPr>
          <w:t>」</w:t>
        </w:r>
      </w:ins>
      <w:r w:rsidRPr="00664DF3">
        <w:rPr>
          <w:rFonts w:ascii="ＭＳ ゴシック" w:hAnsi="ＭＳ ゴシック"/>
        </w:rPr>
        <w:t>に自動変換</w:t>
      </w:r>
    </w:p>
    <w:p w14:paraId="490F2481" w14:textId="77777777" w:rsidR="00726858" w:rsidRPr="00664DF3" w:rsidRDefault="00726858" w:rsidP="00726858">
      <w:pPr>
        <w:rPr>
          <w:rFonts w:ascii="ＭＳ ゴシック" w:hAnsi="ＭＳ ゴシック"/>
        </w:rPr>
      </w:pPr>
      <w:r w:rsidRPr="00664DF3">
        <w:rPr>
          <w:rFonts w:ascii="ＭＳ ゴシック" w:hAnsi="ＭＳ ゴシック" w:hint="eastAsia"/>
        </w:rPr>
        <w:t>□□</w:t>
      </w:r>
      <w:r w:rsidRPr="00664DF3">
        <w:rPr>
          <w:rFonts w:ascii="ＭＳ ゴシック" w:hAnsi="ＭＳ ゴシック"/>
        </w:rPr>
        <w:t>------------------------</w:t>
      </w:r>
    </w:p>
    <w:p w14:paraId="64F84313" w14:textId="315C618B" w:rsidR="00726858" w:rsidRPr="00664DF3" w:rsidRDefault="00B30FA4" w:rsidP="00726858">
      <w:pPr>
        <w:rPr>
          <w:rFonts w:ascii="ＭＳ ゴシック" w:hAnsi="ＭＳ ゴシック"/>
        </w:rPr>
      </w:pPr>
      <w:ins w:id="469" w:author="Shinji Kawasaki" w:date="2016-09-15T18:34:00Z">
        <w:r w:rsidRPr="00664DF3">
          <w:rPr>
            <w:rFonts w:ascii="ＭＳ ゴシック" w:hAnsi="ＭＳ ゴシック" w:hint="eastAsia"/>
          </w:rPr>
          <w:t>リスト12　単純なコードであれば</w:t>
        </w:r>
        <w:proofErr w:type="spellStart"/>
        <w:r w:rsidRPr="00664DF3">
          <w:rPr>
            <w:rFonts w:ascii="ＭＳ ゴシック" w:hAnsi="ＭＳ ゴシック" w:hint="eastAsia"/>
          </w:rPr>
          <w:t>Xcode</w:t>
        </w:r>
        <w:proofErr w:type="spellEnd"/>
        <w:r w:rsidRPr="00664DF3">
          <w:rPr>
            <w:rFonts w:ascii="ＭＳ ゴシック" w:hAnsi="ＭＳ ゴシック" w:hint="eastAsia"/>
          </w:rPr>
          <w:t>が自動で対処してくれる</w:t>
        </w:r>
      </w:ins>
      <w:ins w:id="470" w:author="Shinji Kawasaki" w:date="2016-09-15T18:35:00Z">
        <w:r w:rsidRPr="00664DF3">
          <w:rPr>
            <w:rFonts w:ascii="ＭＳ ゴシック" w:hAnsi="ＭＳ ゴシック" w:hint="eastAsia"/>
          </w:rPr>
          <w:t>（++演算子）</w:t>
        </w:r>
      </w:ins>
    </w:p>
    <w:p w14:paraId="2332246B" w14:textId="77777777" w:rsidR="00726858" w:rsidRPr="00664DF3" w:rsidRDefault="00726858" w:rsidP="00726858">
      <w:pPr>
        <w:rPr>
          <w:rFonts w:ascii="ＭＳ ゴシック" w:hAnsi="ＭＳ ゴシック"/>
        </w:rPr>
      </w:pPr>
      <w:r w:rsidRPr="00664DF3">
        <w:rPr>
          <w:rFonts w:ascii="ＭＳ ゴシック" w:hAnsi="ＭＳ ゴシック" w:hint="eastAsia"/>
        </w:rPr>
        <w:t>□□□</w:t>
      </w:r>
      <w:r w:rsidRPr="00664DF3">
        <w:rPr>
          <w:rFonts w:ascii="ＭＳ ゴシック" w:hAnsi="ＭＳ ゴシック"/>
        </w:rPr>
        <w:t>------------------------</w:t>
      </w:r>
    </w:p>
    <w:p w14:paraId="55ABE1A7" w14:textId="77777777" w:rsidR="00726858" w:rsidRPr="00664DF3" w:rsidRDefault="00726858" w:rsidP="00726858">
      <w:pPr>
        <w:rPr>
          <w:rFonts w:ascii="ＭＳ ゴシック" w:hAnsi="ＭＳ ゴシック"/>
        </w:rPr>
      </w:pPr>
    </w:p>
    <w:p w14:paraId="3DFCBA21" w14:textId="77777777" w:rsidR="00726858" w:rsidRPr="00664DF3" w:rsidRDefault="00F11FED" w:rsidP="00726858">
      <w:pPr>
        <w:rPr>
          <w:rFonts w:ascii="ＭＳ ゴシック" w:hAnsi="ＭＳ ゴシック"/>
        </w:rPr>
      </w:pPr>
      <w:r w:rsidRPr="00664DF3">
        <w:rPr>
          <w:rFonts w:ascii="ＭＳ ゴシック" w:hAnsi="ＭＳ ゴシック" w:hint="eastAsia"/>
        </w:rPr>
        <w:t>□コード</w:t>
      </w:r>
      <w:r w:rsidR="00726858" w:rsidRPr="00664DF3">
        <w:rPr>
          <w:rFonts w:ascii="ＭＳ ゴシック" w:hAnsi="ＭＳ ゴシック" w:hint="eastAsia"/>
        </w:rPr>
        <w:t>：</w:t>
      </w:r>
      <w:r w:rsidR="00DB2106" w:rsidRPr="00664DF3">
        <w:rPr>
          <w:rFonts w:ascii="ＭＳ ゴシック" w:hAnsi="ＭＳ ゴシック"/>
        </w:rPr>
        <w:t>S</w:t>
      </w:r>
      <w:r w:rsidR="00726858" w:rsidRPr="00664DF3">
        <w:rPr>
          <w:rFonts w:ascii="ＭＳ ゴシック" w:hAnsi="ＭＳ ゴシック"/>
        </w:rPr>
        <w:t>wift------------------------</w:t>
      </w:r>
    </w:p>
    <w:p w14:paraId="237D647F" w14:textId="07CCF5A6" w:rsidR="00726858" w:rsidRPr="00664DF3" w:rsidRDefault="00726858" w:rsidP="00726858">
      <w:pPr>
        <w:rPr>
          <w:rFonts w:ascii="ＭＳ ゴシック" w:hAnsi="ＭＳ ゴシック"/>
        </w:rPr>
      </w:pPr>
      <w:r w:rsidRPr="00664DF3">
        <w:rPr>
          <w:rFonts w:ascii="ＭＳ ゴシック" w:hAnsi="ＭＳ ゴシック"/>
        </w:rPr>
        <w:t xml:space="preserve">for </w:t>
      </w:r>
      <w:proofErr w:type="spellStart"/>
      <w:r w:rsidRPr="00664DF3">
        <w:rPr>
          <w:rFonts w:ascii="ＭＳ ゴシック" w:hAnsi="ＭＳ ゴシック"/>
        </w:rPr>
        <w:t>var</w:t>
      </w:r>
      <w:proofErr w:type="spellEnd"/>
      <w:r w:rsidRPr="00664DF3">
        <w:rPr>
          <w:rFonts w:ascii="ＭＳ ゴシック" w:hAnsi="ＭＳ ゴシック"/>
        </w:rPr>
        <w:t xml:space="preserve"> </w:t>
      </w:r>
      <w:proofErr w:type="spellStart"/>
      <w:r w:rsidRPr="00664DF3">
        <w:rPr>
          <w:rFonts w:ascii="ＭＳ ゴシック" w:hAnsi="ＭＳ ゴシック"/>
        </w:rPr>
        <w:t>i</w:t>
      </w:r>
      <w:proofErr w:type="spellEnd"/>
      <w:r w:rsidRPr="00664DF3">
        <w:rPr>
          <w:rFonts w:ascii="ＭＳ ゴシック" w:hAnsi="ＭＳ ゴシック"/>
        </w:rPr>
        <w:t xml:space="preserve"> = 0; </w:t>
      </w:r>
      <w:proofErr w:type="spellStart"/>
      <w:r w:rsidRPr="00664DF3">
        <w:rPr>
          <w:rFonts w:ascii="ＭＳ ゴシック" w:hAnsi="ＭＳ ゴシック"/>
        </w:rPr>
        <w:t>i</w:t>
      </w:r>
      <w:proofErr w:type="spellEnd"/>
      <w:r w:rsidRPr="00664DF3">
        <w:rPr>
          <w:rFonts w:ascii="ＭＳ ゴシック" w:hAnsi="ＭＳ ゴシック"/>
        </w:rPr>
        <w:t xml:space="preserve"> &lt; 10; </w:t>
      </w:r>
      <w:proofErr w:type="spellStart"/>
      <w:r w:rsidRPr="00664DF3">
        <w:rPr>
          <w:rFonts w:ascii="ＭＳ ゴシック" w:hAnsi="ＭＳ ゴシック"/>
        </w:rPr>
        <w:t>i</w:t>
      </w:r>
      <w:proofErr w:type="spellEnd"/>
      <w:r w:rsidRPr="00664DF3">
        <w:rPr>
          <w:rFonts w:ascii="ＭＳ ゴシック" w:hAnsi="ＭＳ ゴシック"/>
        </w:rPr>
        <w:t xml:space="preserve">++ { // </w:t>
      </w:r>
      <w:ins w:id="471" w:author="Shinji Kawasaki" w:date="2016-09-15T18:34:00Z">
        <w:r w:rsidR="00B30FA4" w:rsidRPr="00664DF3">
          <w:rPr>
            <w:rFonts w:ascii="ＭＳ ゴシック" w:hAnsi="ＭＳ ゴシック" w:hint="eastAsia"/>
          </w:rPr>
          <w:t>リスト</w:t>
        </w:r>
        <w:r w:rsidR="00B30FA4" w:rsidRPr="00664DF3">
          <w:rPr>
            <w:rFonts w:ascii="ＭＳ ゴシック" w:hAnsi="ＭＳ ゴシック"/>
          </w:rPr>
          <w:t>3の形式に</w:t>
        </w:r>
      </w:ins>
      <w:r w:rsidRPr="00664DF3">
        <w:rPr>
          <w:rFonts w:ascii="ＭＳ ゴシック" w:hAnsi="ＭＳ ゴシック"/>
        </w:rPr>
        <w:t>自動変換</w:t>
      </w:r>
    </w:p>
    <w:p w14:paraId="1C85342E" w14:textId="77777777" w:rsidR="00726858" w:rsidRPr="00664DF3" w:rsidRDefault="00726858" w:rsidP="00726858">
      <w:pPr>
        <w:rPr>
          <w:rFonts w:ascii="ＭＳ ゴシック" w:hAnsi="ＭＳ ゴシック"/>
        </w:rPr>
      </w:pPr>
      <w:r w:rsidRPr="00664DF3">
        <w:rPr>
          <w:rFonts w:ascii="ＭＳ ゴシック" w:hAnsi="ＭＳ ゴシック"/>
        </w:rPr>
        <w:t xml:space="preserve">  print("</w:t>
      </w:r>
      <w:proofErr w:type="spellStart"/>
      <w:r w:rsidRPr="00664DF3">
        <w:rPr>
          <w:rFonts w:ascii="ＭＳ ゴシック" w:hAnsi="ＭＳ ゴシック"/>
        </w:rPr>
        <w:t>i</w:t>
      </w:r>
      <w:proofErr w:type="spellEnd"/>
      <w:r w:rsidRPr="00664DF3">
        <w:rPr>
          <w:rFonts w:ascii="ＭＳ ゴシック" w:hAnsi="ＭＳ ゴシック"/>
        </w:rPr>
        <w:t>: \(</w:t>
      </w:r>
      <w:proofErr w:type="spellStart"/>
      <w:r w:rsidRPr="00664DF3">
        <w:rPr>
          <w:rFonts w:ascii="ＭＳ ゴシック" w:hAnsi="ＭＳ ゴシック"/>
        </w:rPr>
        <w:t>i</w:t>
      </w:r>
      <w:proofErr w:type="spellEnd"/>
      <w:r w:rsidRPr="00664DF3">
        <w:rPr>
          <w:rFonts w:ascii="ＭＳ ゴシック" w:hAnsi="ＭＳ ゴシック"/>
        </w:rPr>
        <w:t>)")</w:t>
      </w:r>
    </w:p>
    <w:p w14:paraId="3D2F8C99" w14:textId="77777777" w:rsidR="00726858" w:rsidRPr="00664DF3" w:rsidRDefault="00726858" w:rsidP="00726858">
      <w:pPr>
        <w:rPr>
          <w:rFonts w:ascii="ＭＳ ゴシック" w:hAnsi="ＭＳ ゴシック"/>
        </w:rPr>
      </w:pPr>
      <w:r w:rsidRPr="00664DF3">
        <w:rPr>
          <w:rFonts w:ascii="ＭＳ ゴシック" w:hAnsi="ＭＳ ゴシック"/>
        </w:rPr>
        <w:t>}</w:t>
      </w:r>
    </w:p>
    <w:p w14:paraId="643192C9" w14:textId="77777777" w:rsidR="00726858" w:rsidRPr="00664DF3" w:rsidRDefault="00726858" w:rsidP="00726858">
      <w:pPr>
        <w:rPr>
          <w:rFonts w:ascii="ＭＳ ゴシック" w:hAnsi="ＭＳ ゴシック"/>
        </w:rPr>
      </w:pPr>
      <w:r w:rsidRPr="00664DF3">
        <w:rPr>
          <w:rFonts w:ascii="ＭＳ ゴシック" w:hAnsi="ＭＳ ゴシック" w:hint="eastAsia"/>
        </w:rPr>
        <w:t>□□</w:t>
      </w:r>
      <w:r w:rsidRPr="00664DF3">
        <w:rPr>
          <w:rFonts w:ascii="ＭＳ ゴシック" w:hAnsi="ＭＳ ゴシック"/>
        </w:rPr>
        <w:t>------------------------</w:t>
      </w:r>
    </w:p>
    <w:p w14:paraId="5CD9149D" w14:textId="5CF88B0A" w:rsidR="00726858" w:rsidRPr="00664DF3" w:rsidRDefault="00B30FA4" w:rsidP="00726858">
      <w:pPr>
        <w:rPr>
          <w:rFonts w:ascii="ＭＳ ゴシック" w:hAnsi="ＭＳ ゴシック"/>
        </w:rPr>
      </w:pPr>
      <w:ins w:id="472" w:author="Shinji Kawasaki" w:date="2016-09-15T18:35:00Z">
        <w:r w:rsidRPr="00664DF3">
          <w:rPr>
            <w:rFonts w:ascii="ＭＳ ゴシック" w:hAnsi="ＭＳ ゴシック" w:hint="eastAsia"/>
          </w:rPr>
          <w:t>リスト13　単純なコードであれば</w:t>
        </w:r>
        <w:proofErr w:type="spellStart"/>
        <w:r w:rsidRPr="00664DF3">
          <w:rPr>
            <w:rFonts w:ascii="ＭＳ ゴシック" w:hAnsi="ＭＳ ゴシック" w:hint="eastAsia"/>
          </w:rPr>
          <w:t>Xcode</w:t>
        </w:r>
        <w:proofErr w:type="spellEnd"/>
        <w:r w:rsidRPr="00664DF3">
          <w:rPr>
            <w:rFonts w:ascii="ＭＳ ゴシック" w:hAnsi="ＭＳ ゴシック" w:hint="eastAsia"/>
          </w:rPr>
          <w:t>が自動で対処してくれる（Cスタイルのforループ）</w:t>
        </w:r>
      </w:ins>
    </w:p>
    <w:p w14:paraId="0EF8C4F2" w14:textId="77777777" w:rsidR="00726858" w:rsidRPr="00664DF3" w:rsidRDefault="00726858" w:rsidP="00726858">
      <w:pPr>
        <w:rPr>
          <w:rFonts w:ascii="ＭＳ ゴシック" w:hAnsi="ＭＳ ゴシック"/>
        </w:rPr>
      </w:pPr>
      <w:r w:rsidRPr="00664DF3">
        <w:rPr>
          <w:rFonts w:ascii="ＭＳ ゴシック" w:hAnsi="ＭＳ ゴシック" w:hint="eastAsia"/>
        </w:rPr>
        <w:t>□□□</w:t>
      </w:r>
      <w:r w:rsidRPr="00664DF3">
        <w:rPr>
          <w:rFonts w:ascii="ＭＳ ゴシック" w:hAnsi="ＭＳ ゴシック"/>
        </w:rPr>
        <w:t>------------------------</w:t>
      </w:r>
    </w:p>
    <w:p w14:paraId="78A83FB1" w14:textId="77777777" w:rsidR="00726858" w:rsidRPr="00664DF3" w:rsidRDefault="00726858" w:rsidP="00726858">
      <w:pPr>
        <w:rPr>
          <w:rFonts w:ascii="ＭＳ ゴシック" w:hAnsi="ＭＳ ゴシック"/>
        </w:rPr>
      </w:pPr>
    </w:p>
    <w:p w14:paraId="69A069F3" w14:textId="6A74E002" w:rsidR="00726858" w:rsidRPr="00664DF3" w:rsidRDefault="00726858" w:rsidP="000852F0">
      <w:pPr>
        <w:pStyle w:val="Heading3"/>
        <w:spacing w:before="120" w:after="120"/>
        <w:pPrChange w:id="473" w:author="Masayuki Ono" w:date="2016-09-16T20:36:00Z">
          <w:pPr>
            <w:pStyle w:val="Heading3"/>
            <w:spacing w:before="180" w:after="180"/>
          </w:pPr>
        </w:pPrChange>
      </w:pPr>
      <w:r w:rsidRPr="00664DF3">
        <w:rPr>
          <w:rFonts w:hint="eastAsia"/>
        </w:rPr>
        <w:t>○自動変換</w:t>
      </w:r>
      <w:ins w:id="474" w:author="Shinji Kawasaki" w:date="2016-09-15T18:36:00Z">
        <w:r w:rsidR="00B30FA4" w:rsidRPr="00664DF3">
          <w:rPr>
            <w:rFonts w:hint="eastAsia"/>
          </w:rPr>
          <w:t>ではうまくいかない場合</w:t>
        </w:r>
      </w:ins>
    </w:p>
    <w:p w14:paraId="4A0D8AD5" w14:textId="77777777" w:rsidR="00726858" w:rsidRPr="00664DF3" w:rsidRDefault="00726858" w:rsidP="00726858">
      <w:pPr>
        <w:rPr>
          <w:rFonts w:ascii="ＭＳ ゴシック" w:hAnsi="ＭＳ ゴシック"/>
        </w:rPr>
      </w:pPr>
    </w:p>
    <w:p w14:paraId="0493FB61" w14:textId="645A7BB2"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ins w:id="475" w:author="Shinji Kawasaki" w:date="2016-09-15T18:44:00Z">
        <w:r w:rsidR="00495D37" w:rsidRPr="00664DF3">
          <w:rPr>
            <w:rFonts w:ascii="ＭＳ ゴシック" w:hAnsi="ＭＳ ゴシック" w:hint="eastAsia"/>
          </w:rPr>
          <w:t>リスト</w:t>
        </w:r>
        <w:r w:rsidR="00495D37" w:rsidRPr="00664DF3">
          <w:rPr>
            <w:rFonts w:ascii="ＭＳ ゴシック" w:hAnsi="ＭＳ ゴシック"/>
          </w:rPr>
          <w:t>14に示す</w:t>
        </w:r>
      </w:ins>
      <w:r w:rsidR="00726858" w:rsidRPr="00664DF3">
        <w:rPr>
          <w:rFonts w:ascii="ＭＳ ゴシック" w:hAnsi="ＭＳ ゴシック" w:hint="eastAsia"/>
        </w:rPr>
        <w:t>処理は自動変換で対応</w:t>
      </w:r>
      <w:ins w:id="476" w:author="Shinji Kawasaki" w:date="2016-09-14T18:33:00Z">
        <w:r w:rsidR="00322423" w:rsidRPr="00664DF3">
          <w:rPr>
            <w:rFonts w:ascii="ＭＳ ゴシック" w:hAnsi="ＭＳ ゴシック" w:hint="eastAsia"/>
          </w:rPr>
          <w:t>できない</w:t>
        </w:r>
      </w:ins>
      <w:r w:rsidR="00726858" w:rsidRPr="00664DF3">
        <w:rPr>
          <w:rFonts w:ascii="ＭＳ ゴシック" w:hAnsi="ＭＳ ゴシック" w:hint="eastAsia"/>
        </w:rPr>
        <w:t>。</w:t>
      </w:r>
    </w:p>
    <w:p w14:paraId="3C1F5E3A" w14:textId="77777777" w:rsidR="00726858" w:rsidRPr="00664DF3" w:rsidRDefault="00726858" w:rsidP="00726858">
      <w:pPr>
        <w:rPr>
          <w:rFonts w:ascii="ＭＳ ゴシック" w:hAnsi="ＭＳ ゴシック"/>
        </w:rPr>
      </w:pPr>
    </w:p>
    <w:p w14:paraId="1A6EB46F" w14:textId="77777777" w:rsidR="00726858" w:rsidRPr="00664DF3" w:rsidRDefault="00F11FED" w:rsidP="00726858">
      <w:pPr>
        <w:rPr>
          <w:rFonts w:ascii="ＭＳ ゴシック" w:hAnsi="ＭＳ ゴシック"/>
        </w:rPr>
      </w:pPr>
      <w:r w:rsidRPr="00664DF3">
        <w:rPr>
          <w:rFonts w:ascii="ＭＳ ゴシック" w:hAnsi="ＭＳ ゴシック" w:hint="eastAsia"/>
        </w:rPr>
        <w:t>□コード</w:t>
      </w:r>
      <w:r w:rsidR="00726858" w:rsidRPr="00664DF3">
        <w:rPr>
          <w:rFonts w:ascii="ＭＳ ゴシック" w:hAnsi="ＭＳ ゴシック" w:hint="eastAsia"/>
        </w:rPr>
        <w:t>：</w:t>
      </w:r>
      <w:r w:rsidR="00DB2106" w:rsidRPr="00664DF3">
        <w:rPr>
          <w:rFonts w:ascii="ＭＳ ゴシック" w:hAnsi="ＭＳ ゴシック"/>
        </w:rPr>
        <w:t>S</w:t>
      </w:r>
      <w:r w:rsidR="00726858" w:rsidRPr="00664DF3">
        <w:rPr>
          <w:rFonts w:ascii="ＭＳ ゴシック" w:hAnsi="ＭＳ ゴシック"/>
        </w:rPr>
        <w:t>wift------------------------</w:t>
      </w:r>
    </w:p>
    <w:p w14:paraId="240CC63D" w14:textId="77777777" w:rsidR="00726858" w:rsidRPr="00664DF3" w:rsidRDefault="00726858" w:rsidP="00726858">
      <w:pPr>
        <w:rPr>
          <w:rFonts w:ascii="ＭＳ ゴシック" w:hAnsi="ＭＳ ゴシック"/>
        </w:rPr>
      </w:pPr>
      <w:proofErr w:type="spellStart"/>
      <w:r w:rsidRPr="00664DF3">
        <w:rPr>
          <w:rFonts w:ascii="ＭＳ ゴシック" w:hAnsi="ＭＳ ゴシック"/>
        </w:rPr>
        <w:t>var</w:t>
      </w:r>
      <w:proofErr w:type="spellEnd"/>
      <w:r w:rsidRPr="00664DF3">
        <w:rPr>
          <w:rFonts w:ascii="ＭＳ ゴシック" w:hAnsi="ＭＳ ゴシック"/>
        </w:rPr>
        <w:t xml:space="preserve"> </w:t>
      </w:r>
      <w:proofErr w:type="spellStart"/>
      <w:r w:rsidRPr="00664DF3">
        <w:rPr>
          <w:rFonts w:ascii="ＭＳ ゴシック" w:hAnsi="ＭＳ ゴシック"/>
        </w:rPr>
        <w:t>i</w:t>
      </w:r>
      <w:proofErr w:type="spellEnd"/>
      <w:r w:rsidRPr="00664DF3">
        <w:rPr>
          <w:rFonts w:ascii="ＭＳ ゴシック" w:hAnsi="ＭＳ ゴシック"/>
        </w:rPr>
        <w:t xml:space="preserve"> = 0</w:t>
      </w:r>
    </w:p>
    <w:p w14:paraId="191DE9AE" w14:textId="4DB5DCB1" w:rsidR="00726858" w:rsidRPr="00664DF3" w:rsidRDefault="00726858" w:rsidP="00726858">
      <w:pPr>
        <w:rPr>
          <w:rFonts w:ascii="ＭＳ ゴシック" w:hAnsi="ＭＳ ゴシック"/>
        </w:rPr>
      </w:pPr>
      <w:r w:rsidRPr="00664DF3">
        <w:rPr>
          <w:rFonts w:ascii="ＭＳ ゴシック" w:hAnsi="ＭＳ ゴシック"/>
        </w:rPr>
        <w:t xml:space="preserve">let x = </w:t>
      </w:r>
      <w:commentRangeStart w:id="477"/>
      <w:commentRangeStart w:id="478"/>
      <w:r w:rsidRPr="00664DF3">
        <w:rPr>
          <w:rFonts w:ascii="ＭＳ ゴシック" w:hAnsi="ＭＳ ゴシック"/>
        </w:rPr>
        <w:t>++</w:t>
      </w:r>
      <w:proofErr w:type="spellStart"/>
      <w:ins w:id="479" w:author="Shinji Kawasaki" w:date="2016-09-15T18:41:00Z">
        <w:r w:rsidR="00495D37" w:rsidRPr="00664DF3">
          <w:rPr>
            <w:rFonts w:ascii="ＭＳ ゴシック" w:hAnsi="ＭＳ ゴシック"/>
          </w:rPr>
          <w:t>i</w:t>
        </w:r>
      </w:ins>
      <w:commentRangeEnd w:id="477"/>
      <w:proofErr w:type="spellEnd"/>
      <w:ins w:id="480" w:author="Shinji Kawasaki" w:date="2016-09-15T18:43:00Z">
        <w:r w:rsidR="00495D37" w:rsidRPr="00664DF3">
          <w:rPr>
            <w:rStyle w:val="CommentReference"/>
            <w:rFonts w:ascii="ＭＳ ゴシック" w:hAnsi="ＭＳ ゴシック"/>
          </w:rPr>
          <w:commentReference w:id="477"/>
        </w:r>
      </w:ins>
      <w:commentRangeEnd w:id="478"/>
      <w:r w:rsidR="00B90241">
        <w:rPr>
          <w:rStyle w:val="CommentReference"/>
        </w:rPr>
        <w:commentReference w:id="478"/>
      </w:r>
    </w:p>
    <w:p w14:paraId="2B9A71AF" w14:textId="77777777" w:rsidR="00726858" w:rsidRPr="00664DF3" w:rsidRDefault="00726858" w:rsidP="00726858">
      <w:pPr>
        <w:rPr>
          <w:rFonts w:ascii="ＭＳ ゴシック" w:hAnsi="ＭＳ ゴシック"/>
        </w:rPr>
      </w:pPr>
      <w:r w:rsidRPr="00664DF3">
        <w:rPr>
          <w:rFonts w:ascii="ＭＳ ゴシック" w:hAnsi="ＭＳ ゴシック" w:hint="eastAsia"/>
        </w:rPr>
        <w:t>□□</w:t>
      </w:r>
      <w:r w:rsidRPr="00664DF3">
        <w:rPr>
          <w:rFonts w:ascii="ＭＳ ゴシック" w:hAnsi="ＭＳ ゴシック"/>
        </w:rPr>
        <w:t>------------------------</w:t>
      </w:r>
    </w:p>
    <w:p w14:paraId="5F080643" w14:textId="65E6014A" w:rsidR="00726858" w:rsidRPr="00664DF3" w:rsidRDefault="00B30FA4" w:rsidP="00726858">
      <w:pPr>
        <w:rPr>
          <w:rFonts w:ascii="ＭＳ ゴシック" w:hAnsi="ＭＳ ゴシック"/>
        </w:rPr>
      </w:pPr>
      <w:ins w:id="481" w:author="Shinji Kawasaki" w:date="2016-09-15T18:36:00Z">
        <w:r w:rsidRPr="00664DF3">
          <w:rPr>
            <w:rFonts w:ascii="ＭＳ ゴシック" w:hAnsi="ＭＳ ゴシック" w:hint="eastAsia"/>
          </w:rPr>
          <w:t xml:space="preserve">リスト14　</w:t>
        </w:r>
      </w:ins>
      <w:ins w:id="482" w:author="Shinji Kawasaki" w:date="2016-09-15T18:42:00Z">
        <w:r w:rsidR="00495D37" w:rsidRPr="00664DF3">
          <w:rPr>
            <w:rFonts w:ascii="ＭＳ ゴシック" w:hAnsi="ＭＳ ゴシック" w:hint="eastAsia"/>
          </w:rPr>
          <w:t>こ</w:t>
        </w:r>
      </w:ins>
      <w:ins w:id="483" w:author="Shinji Kawasaki" w:date="2016-09-15T18:43:00Z">
        <w:r w:rsidR="00495D37" w:rsidRPr="00664DF3">
          <w:rPr>
            <w:rFonts w:ascii="ＭＳ ゴシック" w:hAnsi="ＭＳ ゴシック" w:hint="eastAsia"/>
          </w:rPr>
          <w:t>のコードは自動変換では対応できない</w:t>
        </w:r>
      </w:ins>
    </w:p>
    <w:p w14:paraId="51E52150" w14:textId="77777777" w:rsidR="00726858" w:rsidRPr="00664DF3" w:rsidRDefault="00726858" w:rsidP="00726858">
      <w:pPr>
        <w:rPr>
          <w:rFonts w:ascii="ＭＳ ゴシック" w:hAnsi="ＭＳ ゴシック"/>
        </w:rPr>
      </w:pPr>
      <w:r w:rsidRPr="00664DF3">
        <w:rPr>
          <w:rFonts w:ascii="ＭＳ ゴシック" w:hAnsi="ＭＳ ゴシック" w:hint="eastAsia"/>
        </w:rPr>
        <w:lastRenderedPageBreak/>
        <w:t>□□□</w:t>
      </w:r>
      <w:r w:rsidRPr="00664DF3">
        <w:rPr>
          <w:rFonts w:ascii="ＭＳ ゴシック" w:hAnsi="ＭＳ ゴシック"/>
        </w:rPr>
        <w:t>------------------------</w:t>
      </w:r>
    </w:p>
    <w:p w14:paraId="5E3BE642" w14:textId="77777777" w:rsidR="00726858" w:rsidRPr="00664DF3" w:rsidRDefault="00726858" w:rsidP="00726858">
      <w:pPr>
        <w:rPr>
          <w:rFonts w:ascii="ＭＳ ゴシック" w:hAnsi="ＭＳ ゴシック"/>
        </w:rPr>
      </w:pPr>
    </w:p>
    <w:p w14:paraId="3AFD56E8" w14:textId="58DC1484"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ins w:id="484" w:author="Shinji Kawasaki" w:date="2016-09-15T19:15:00Z">
        <w:r w:rsidR="00A257FF" w:rsidRPr="00664DF3">
          <w:rPr>
            <w:rFonts w:ascii="ＭＳ ゴシック" w:hAnsi="ＭＳ ゴシック" w:hint="eastAsia"/>
          </w:rPr>
          <w:t>このコードはリスト15</w:t>
        </w:r>
      </w:ins>
      <w:r w:rsidR="00726858" w:rsidRPr="00664DF3">
        <w:rPr>
          <w:rFonts w:ascii="ＭＳ ゴシック" w:hAnsi="ＭＳ ゴシック" w:hint="eastAsia"/>
        </w:rPr>
        <w:t>のように変換される</w:t>
      </w:r>
      <w:ins w:id="485" w:author="Shinji Kawasaki" w:date="2016-09-15T19:16:00Z">
        <w:r w:rsidR="00A257FF" w:rsidRPr="00664DF3">
          <w:rPr>
            <w:rFonts w:ascii="ＭＳ ゴシック" w:hAnsi="ＭＳ ゴシック" w:hint="eastAsia"/>
          </w:rPr>
          <w:t>。</w:t>
        </w:r>
      </w:ins>
      <w:ins w:id="486" w:author="Shinji Kawasaki" w:date="2016-09-15T18:44:00Z">
        <w:r w:rsidR="00495D37" w:rsidRPr="00664DF3">
          <w:rPr>
            <w:rFonts w:ascii="ＭＳ ゴシック" w:hAnsi="ＭＳ ゴシック" w:hint="eastAsia"/>
          </w:rPr>
          <w:t>変換</w:t>
        </w:r>
      </w:ins>
      <w:ins w:id="487" w:author="Shinji Kawasaki" w:date="2016-09-15T19:16:00Z">
        <w:r w:rsidR="00A257FF" w:rsidRPr="00664DF3">
          <w:rPr>
            <w:rFonts w:ascii="ＭＳ ゴシック" w:hAnsi="ＭＳ ゴシック" w:hint="eastAsia"/>
          </w:rPr>
          <w:t>の</w:t>
        </w:r>
      </w:ins>
      <w:ins w:id="488" w:author="Shinji Kawasaki" w:date="2016-09-15T18:44:00Z">
        <w:r w:rsidR="00495D37" w:rsidRPr="00664DF3">
          <w:rPr>
            <w:rFonts w:ascii="ＭＳ ゴシック" w:hAnsi="ＭＳ ゴシック" w:hint="eastAsia"/>
          </w:rPr>
          <w:t>前</w:t>
        </w:r>
      </w:ins>
      <w:ins w:id="489" w:author="DA 一色" w:date="2016-09-16T19:00:00Z">
        <w:r w:rsidR="0022376B">
          <w:rPr>
            <w:rFonts w:ascii="ＭＳ ゴシック" w:hAnsi="ＭＳ ゴシック" w:hint="eastAsia"/>
          </w:rPr>
          <w:t>（リスト14）では</w:t>
        </w:r>
      </w:ins>
      <w:ins w:id="490" w:author="Shinji Kawasaki" w:date="2016-09-15T19:16:00Z">
        <w:r w:rsidR="00A257FF" w:rsidRPr="00664DF3">
          <w:rPr>
            <w:rFonts w:ascii="ＭＳ ゴシック" w:hAnsi="ＭＳ ゴシック" w:hint="eastAsia"/>
          </w:rPr>
          <w:t>、</w:t>
        </w:r>
      </w:ins>
      <w:ins w:id="491" w:author="Shinji Kawasaki" w:date="2016-09-15T18:44:00Z">
        <w:r w:rsidR="00495D37" w:rsidRPr="00664DF3">
          <w:rPr>
            <w:rFonts w:ascii="ＭＳ ゴシック" w:hAnsi="ＭＳ ゴシック" w:hint="eastAsia"/>
          </w:rPr>
          <w:t>変数</w:t>
        </w:r>
      </w:ins>
      <w:r w:rsidR="00726858" w:rsidRPr="00664DF3">
        <w:rPr>
          <w:rFonts w:ascii="ＭＳ ゴシック" w:hAnsi="ＭＳ ゴシック" w:hint="eastAsia"/>
        </w:rPr>
        <w:t>◎</w:t>
      </w:r>
      <w:r w:rsidR="00726858" w:rsidRPr="00664DF3">
        <w:rPr>
          <w:rFonts w:ascii="ＭＳ ゴシック" w:hAnsi="ＭＳ ゴシック"/>
        </w:rPr>
        <w:t>x◎</w:t>
      </w:r>
      <w:ins w:id="492" w:author="Shinji Kawasaki" w:date="2016-09-15T18:44:00Z">
        <w:r w:rsidR="00495D37" w:rsidRPr="00664DF3">
          <w:rPr>
            <w:rFonts w:ascii="ＭＳ ゴシック" w:hAnsi="ＭＳ ゴシック" w:hint="eastAsia"/>
          </w:rPr>
          <w:t>の値</w:t>
        </w:r>
      </w:ins>
      <w:r w:rsidR="00726858" w:rsidRPr="00664DF3">
        <w:rPr>
          <w:rFonts w:ascii="ＭＳ ゴシック" w:hAnsi="ＭＳ ゴシック"/>
        </w:rPr>
        <w:t>は</w:t>
      </w:r>
      <w:ins w:id="493" w:author="DA 一色" w:date="2016-09-16T18:57:00Z">
        <w:r w:rsidR="000C482C">
          <w:rPr>
            <w:rFonts w:ascii="ＭＳ ゴシック" w:hAnsi="ＭＳ ゴシック"/>
          </w:rPr>
          <w:t>▲</w:t>
        </w:r>
      </w:ins>
      <w:r w:rsidR="00726858" w:rsidRPr="00664DF3">
        <w:rPr>
          <w:rFonts w:ascii="ＭＳ ゴシック" w:hAnsi="ＭＳ ゴシック"/>
        </w:rPr>
        <w:t>1</w:t>
      </w:r>
      <w:ins w:id="494" w:author="DA 一色" w:date="2016-09-16T18:57:00Z">
        <w:r w:rsidR="000C482C">
          <w:rPr>
            <w:rFonts w:ascii="ＭＳ ゴシック" w:hAnsi="ＭＳ ゴシック"/>
          </w:rPr>
          <w:t>▲</w:t>
        </w:r>
      </w:ins>
      <w:ins w:id="495" w:author="Shinji Kawasaki" w:date="2016-09-15T19:16:00Z">
        <w:r w:rsidR="00A257FF" w:rsidRPr="00664DF3">
          <w:rPr>
            <w:rFonts w:ascii="ＭＳ ゴシック" w:hAnsi="ＭＳ ゴシック" w:hint="eastAsia"/>
          </w:rPr>
          <w:t>になる</w:t>
        </w:r>
      </w:ins>
      <w:r w:rsidR="00726858" w:rsidRPr="00664DF3">
        <w:rPr>
          <w:rFonts w:ascii="ＭＳ ゴシック" w:hAnsi="ＭＳ ゴシック"/>
        </w:rPr>
        <w:t>が</w:t>
      </w:r>
      <w:ins w:id="496" w:author="Shinji Kawasaki" w:date="2016-09-15T18:44:00Z">
        <w:r w:rsidR="00495D37" w:rsidRPr="00664DF3">
          <w:rPr>
            <w:rFonts w:ascii="ＭＳ ゴシック" w:hAnsi="ＭＳ ゴシック" w:hint="eastAsia"/>
          </w:rPr>
          <w:t>、</w:t>
        </w:r>
      </w:ins>
      <w:r w:rsidR="00726858" w:rsidRPr="00664DF3">
        <w:rPr>
          <w:rFonts w:ascii="ＭＳ ゴシック" w:hAnsi="ＭＳ ゴシック"/>
        </w:rPr>
        <w:t>変換後</w:t>
      </w:r>
      <w:ins w:id="497" w:author="DA 一色" w:date="2016-09-16T19:00:00Z">
        <w:r w:rsidR="0022376B">
          <w:rPr>
            <w:rFonts w:ascii="ＭＳ ゴシック" w:hAnsi="ＭＳ ゴシック"/>
          </w:rPr>
          <w:t>（リスト</w:t>
        </w:r>
        <w:r w:rsidR="0022376B">
          <w:rPr>
            <w:rFonts w:ascii="ＭＳ ゴシック" w:hAnsi="ＭＳ ゴシック" w:hint="eastAsia"/>
          </w:rPr>
          <w:t>15</w:t>
        </w:r>
        <w:r w:rsidR="0022376B">
          <w:rPr>
            <w:rFonts w:ascii="ＭＳ ゴシック" w:hAnsi="ＭＳ ゴシック"/>
          </w:rPr>
          <w:t>）</w:t>
        </w:r>
      </w:ins>
      <w:r w:rsidR="00726858" w:rsidRPr="00664DF3">
        <w:rPr>
          <w:rFonts w:ascii="ＭＳ ゴシック" w:hAnsi="ＭＳ ゴシック"/>
        </w:rPr>
        <w:t>は</w:t>
      </w:r>
      <w:ins w:id="498" w:author="DA 一色" w:date="2016-09-16T18:58:00Z">
        <w:r w:rsidR="000C482C">
          <w:rPr>
            <w:rFonts w:ascii="ＭＳ ゴシック" w:hAnsi="ＭＳ ゴシック"/>
          </w:rPr>
          <w:t>▲</w:t>
        </w:r>
      </w:ins>
      <w:r w:rsidR="00726858" w:rsidRPr="00664DF3">
        <w:rPr>
          <w:rFonts w:ascii="ＭＳ ゴシック" w:hAnsi="ＭＳ ゴシック"/>
        </w:rPr>
        <w:t>Void</w:t>
      </w:r>
      <w:ins w:id="499" w:author="DA 一色" w:date="2016-09-16T18:58:00Z">
        <w:r w:rsidR="000C482C">
          <w:rPr>
            <w:rFonts w:ascii="ＭＳ ゴシック" w:hAnsi="ＭＳ ゴシック"/>
          </w:rPr>
          <w:t>▲</w:t>
        </w:r>
      </w:ins>
      <w:r w:rsidR="00726858" w:rsidRPr="00664DF3">
        <w:rPr>
          <w:rFonts w:ascii="ＭＳ ゴシック" w:hAnsi="ＭＳ ゴシック"/>
        </w:rPr>
        <w:t>になってしまう</w:t>
      </w:r>
      <w:r w:rsidR="00DB2106" w:rsidRPr="00664DF3">
        <w:rPr>
          <w:rFonts w:ascii="ＭＳ ゴシック" w:hAnsi="ＭＳ ゴシック" w:hint="eastAsia"/>
        </w:rPr>
        <w:t>（</w:t>
      </w:r>
      <w:r w:rsidR="00726858" w:rsidRPr="00664DF3">
        <w:rPr>
          <w:rFonts w:ascii="ＭＳ ゴシック" w:hAnsi="ＭＳ ゴシック"/>
        </w:rPr>
        <w:t>型が異なるので、バグにはならずに後続の処理がコンパイルエラーになるだろう</w:t>
      </w:r>
      <w:r w:rsidR="00DB2106" w:rsidRPr="00664DF3">
        <w:rPr>
          <w:rFonts w:ascii="ＭＳ ゴシック" w:hAnsi="ＭＳ ゴシック" w:hint="eastAsia"/>
        </w:rPr>
        <w:t>）</w:t>
      </w:r>
      <w:r w:rsidR="00726858" w:rsidRPr="00664DF3">
        <w:rPr>
          <w:rFonts w:ascii="ＭＳ ゴシック" w:hAnsi="ＭＳ ゴシック"/>
        </w:rPr>
        <w:t>。</w:t>
      </w:r>
    </w:p>
    <w:p w14:paraId="23FBCF76" w14:textId="77777777" w:rsidR="00726858" w:rsidRPr="00664DF3" w:rsidRDefault="00726858" w:rsidP="00726858">
      <w:pPr>
        <w:rPr>
          <w:rFonts w:ascii="ＭＳ ゴシック" w:hAnsi="ＭＳ ゴシック"/>
        </w:rPr>
      </w:pPr>
    </w:p>
    <w:p w14:paraId="0E5298CB" w14:textId="77777777" w:rsidR="00726858" w:rsidRPr="00664DF3" w:rsidRDefault="00F11FED" w:rsidP="00726858">
      <w:pPr>
        <w:rPr>
          <w:rFonts w:ascii="ＭＳ ゴシック" w:hAnsi="ＭＳ ゴシック"/>
        </w:rPr>
      </w:pPr>
      <w:r w:rsidRPr="00664DF3">
        <w:rPr>
          <w:rFonts w:ascii="ＭＳ ゴシック" w:hAnsi="ＭＳ ゴシック" w:hint="eastAsia"/>
        </w:rPr>
        <w:t>□コード</w:t>
      </w:r>
      <w:r w:rsidR="00726858" w:rsidRPr="00664DF3">
        <w:rPr>
          <w:rFonts w:ascii="ＭＳ ゴシック" w:hAnsi="ＭＳ ゴシック" w:hint="eastAsia"/>
        </w:rPr>
        <w:t>：</w:t>
      </w:r>
      <w:r w:rsidR="00DB2106" w:rsidRPr="00664DF3">
        <w:rPr>
          <w:rFonts w:ascii="ＭＳ ゴシック" w:hAnsi="ＭＳ ゴシック"/>
        </w:rPr>
        <w:t>S</w:t>
      </w:r>
      <w:r w:rsidR="00726858" w:rsidRPr="00664DF3">
        <w:rPr>
          <w:rFonts w:ascii="ＭＳ ゴシック" w:hAnsi="ＭＳ ゴシック"/>
        </w:rPr>
        <w:t>wift------------------------</w:t>
      </w:r>
    </w:p>
    <w:p w14:paraId="11BC5CB2" w14:textId="77777777" w:rsidR="00726858" w:rsidRPr="00664DF3" w:rsidRDefault="00726858" w:rsidP="00726858">
      <w:pPr>
        <w:rPr>
          <w:rFonts w:ascii="ＭＳ ゴシック" w:hAnsi="ＭＳ ゴシック"/>
        </w:rPr>
      </w:pPr>
      <w:proofErr w:type="spellStart"/>
      <w:r w:rsidRPr="00664DF3">
        <w:rPr>
          <w:rFonts w:ascii="ＭＳ ゴシック" w:hAnsi="ＭＳ ゴシック"/>
        </w:rPr>
        <w:t>var</w:t>
      </w:r>
      <w:proofErr w:type="spellEnd"/>
      <w:r w:rsidRPr="00664DF3">
        <w:rPr>
          <w:rFonts w:ascii="ＭＳ ゴシック" w:hAnsi="ＭＳ ゴシック"/>
        </w:rPr>
        <w:t xml:space="preserve"> </w:t>
      </w:r>
      <w:proofErr w:type="spellStart"/>
      <w:r w:rsidRPr="00664DF3">
        <w:rPr>
          <w:rFonts w:ascii="ＭＳ ゴシック" w:hAnsi="ＭＳ ゴシック"/>
        </w:rPr>
        <w:t>i</w:t>
      </w:r>
      <w:proofErr w:type="spellEnd"/>
      <w:r w:rsidRPr="00664DF3">
        <w:rPr>
          <w:rFonts w:ascii="ＭＳ ゴシック" w:hAnsi="ＭＳ ゴシック"/>
        </w:rPr>
        <w:t xml:space="preserve"> = 0</w:t>
      </w:r>
    </w:p>
    <w:p w14:paraId="023CCDF1" w14:textId="77777777" w:rsidR="00726858" w:rsidRPr="00664DF3" w:rsidRDefault="00726858" w:rsidP="00726858">
      <w:pPr>
        <w:rPr>
          <w:rFonts w:ascii="ＭＳ ゴシック" w:hAnsi="ＭＳ ゴシック"/>
        </w:rPr>
      </w:pPr>
      <w:r w:rsidRPr="00664DF3">
        <w:rPr>
          <w:rFonts w:ascii="ＭＳ ゴシック" w:hAnsi="ＭＳ ゴシック"/>
        </w:rPr>
        <w:t xml:space="preserve">let x = </w:t>
      </w:r>
      <w:proofErr w:type="spellStart"/>
      <w:r w:rsidRPr="00664DF3">
        <w:rPr>
          <w:rFonts w:ascii="ＭＳ ゴシック" w:hAnsi="ＭＳ ゴシック"/>
        </w:rPr>
        <w:t>i</w:t>
      </w:r>
      <w:proofErr w:type="spellEnd"/>
      <w:r w:rsidRPr="00664DF3">
        <w:rPr>
          <w:rFonts w:ascii="ＭＳ ゴシック" w:hAnsi="ＭＳ ゴシック"/>
        </w:rPr>
        <w:t xml:space="preserve"> += 1</w:t>
      </w:r>
    </w:p>
    <w:p w14:paraId="71B54FA5" w14:textId="77777777" w:rsidR="00726858" w:rsidRPr="00664DF3" w:rsidRDefault="00726858" w:rsidP="00726858">
      <w:pPr>
        <w:rPr>
          <w:rFonts w:ascii="ＭＳ ゴシック" w:hAnsi="ＭＳ ゴシック"/>
        </w:rPr>
      </w:pPr>
      <w:r w:rsidRPr="00664DF3">
        <w:rPr>
          <w:rFonts w:ascii="ＭＳ ゴシック" w:hAnsi="ＭＳ ゴシック" w:hint="eastAsia"/>
        </w:rPr>
        <w:t>□□</w:t>
      </w:r>
      <w:r w:rsidRPr="00664DF3">
        <w:rPr>
          <w:rFonts w:ascii="ＭＳ ゴシック" w:hAnsi="ＭＳ ゴシック"/>
        </w:rPr>
        <w:t>------------------------</w:t>
      </w:r>
    </w:p>
    <w:p w14:paraId="53BD5684" w14:textId="0E0BE45F" w:rsidR="00726858" w:rsidRPr="00664DF3" w:rsidRDefault="00A257FF" w:rsidP="00726858">
      <w:pPr>
        <w:rPr>
          <w:rFonts w:ascii="ＭＳ ゴシック" w:hAnsi="ＭＳ ゴシック"/>
        </w:rPr>
      </w:pPr>
      <w:ins w:id="500" w:author="Shinji Kawasaki" w:date="2016-09-15T19:15:00Z">
        <w:r w:rsidRPr="00664DF3">
          <w:rPr>
            <w:rFonts w:ascii="ＭＳ ゴシック" w:hAnsi="ＭＳ ゴシック" w:hint="eastAsia"/>
          </w:rPr>
          <w:t>リスト15　変換後のコード</w:t>
        </w:r>
      </w:ins>
    </w:p>
    <w:p w14:paraId="21ACF42D" w14:textId="77777777" w:rsidR="00726858" w:rsidRPr="00664DF3" w:rsidRDefault="00726858" w:rsidP="00726858">
      <w:pPr>
        <w:rPr>
          <w:rFonts w:ascii="ＭＳ ゴシック" w:hAnsi="ＭＳ ゴシック"/>
        </w:rPr>
      </w:pPr>
      <w:r w:rsidRPr="00664DF3">
        <w:rPr>
          <w:rFonts w:ascii="ＭＳ ゴシック" w:hAnsi="ＭＳ ゴシック" w:hint="eastAsia"/>
        </w:rPr>
        <w:t>□□□</w:t>
      </w:r>
      <w:r w:rsidRPr="00664DF3">
        <w:rPr>
          <w:rFonts w:ascii="ＭＳ ゴシック" w:hAnsi="ＭＳ ゴシック"/>
        </w:rPr>
        <w:t>------------------------</w:t>
      </w:r>
    </w:p>
    <w:p w14:paraId="03201D3F" w14:textId="77777777" w:rsidR="00726858" w:rsidRPr="00664DF3" w:rsidRDefault="00726858" w:rsidP="00726858">
      <w:pPr>
        <w:rPr>
          <w:rFonts w:ascii="ＭＳ ゴシック" w:hAnsi="ＭＳ ゴシック"/>
        </w:rPr>
      </w:pPr>
    </w:p>
    <w:p w14:paraId="020EA486" w14:textId="13965CDE"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r w:rsidR="00726858" w:rsidRPr="00664DF3">
        <w:rPr>
          <w:rFonts w:ascii="ＭＳ ゴシック" w:hAnsi="ＭＳ ゴシック" w:hint="eastAsia"/>
        </w:rPr>
        <w:t>先ほどの◎</w:t>
      </w:r>
      <w:r w:rsidR="00726858" w:rsidRPr="00664DF3">
        <w:rPr>
          <w:rFonts w:ascii="ＭＳ ゴシック" w:hAnsi="ＭＳ ゴシック"/>
        </w:rPr>
        <w:t>stride◎</w:t>
      </w:r>
      <w:ins w:id="501" w:author="Shinji Kawasaki" w:date="2016-09-15T19:16:00Z">
        <w:r w:rsidR="00A257FF" w:rsidRPr="00664DF3">
          <w:rPr>
            <w:rFonts w:ascii="ＭＳ ゴシック" w:hAnsi="ＭＳ ゴシック" w:hint="eastAsia"/>
          </w:rPr>
          <w:t>関数</w:t>
        </w:r>
      </w:ins>
      <w:r w:rsidR="00726858" w:rsidRPr="00664DF3">
        <w:rPr>
          <w:rFonts w:ascii="ＭＳ ゴシック" w:hAnsi="ＭＳ ゴシック"/>
        </w:rPr>
        <w:t>の例で</w:t>
      </w:r>
      <w:ins w:id="502" w:author="Shinji Kawasaki" w:date="2016-09-15T19:20:00Z">
        <w:r w:rsidR="00A257FF" w:rsidRPr="00664DF3">
          <w:rPr>
            <w:rFonts w:ascii="ＭＳ ゴシック" w:hAnsi="ＭＳ ゴシック" w:hint="eastAsia"/>
          </w:rPr>
          <w:t>見</w:t>
        </w:r>
      </w:ins>
      <w:r w:rsidR="00726858" w:rsidRPr="00664DF3">
        <w:rPr>
          <w:rFonts w:ascii="ＭＳ ゴシック" w:hAnsi="ＭＳ ゴシック"/>
        </w:rPr>
        <w:t>たCスタイルの</w:t>
      </w:r>
      <w:ins w:id="503" w:author="Shinji Kawasaki" w:date="2016-09-15T19:19:00Z">
        <w:r w:rsidR="00A257FF" w:rsidRPr="00664DF3">
          <w:rPr>
            <w:rFonts w:ascii="ＭＳ ゴシック" w:hAnsi="ＭＳ ゴシック" w:hint="eastAsia"/>
          </w:rPr>
          <w:t>◎</w:t>
        </w:r>
      </w:ins>
      <w:r w:rsidR="00726858" w:rsidRPr="00664DF3">
        <w:rPr>
          <w:rFonts w:ascii="ＭＳ ゴシック" w:hAnsi="ＭＳ ゴシック"/>
        </w:rPr>
        <w:t>for</w:t>
      </w:r>
      <w:ins w:id="504" w:author="Shinji Kawasaki" w:date="2016-09-15T19:20:00Z">
        <w:r w:rsidR="00A257FF" w:rsidRPr="00664DF3">
          <w:rPr>
            <w:rFonts w:ascii="ＭＳ ゴシック" w:hAnsi="ＭＳ ゴシック" w:hint="eastAsia"/>
          </w:rPr>
          <w:t>◎</w:t>
        </w:r>
      </w:ins>
      <w:r w:rsidR="00726858" w:rsidRPr="00664DF3">
        <w:rPr>
          <w:rFonts w:ascii="ＭＳ ゴシック" w:hAnsi="ＭＳ ゴシック"/>
        </w:rPr>
        <w:t>ループも自動変換で対応</w:t>
      </w:r>
      <w:ins w:id="505" w:author="Shinji Kawasaki" w:date="2016-09-14T18:33:00Z">
        <w:r w:rsidR="00322423" w:rsidRPr="00664DF3">
          <w:rPr>
            <w:rFonts w:ascii="ＭＳ ゴシック" w:hAnsi="ＭＳ ゴシック" w:hint="eastAsia"/>
          </w:rPr>
          <w:t>できない</w:t>
        </w:r>
      </w:ins>
      <w:ins w:id="506" w:author="Shinji Kawasaki" w:date="2016-09-15T19:18:00Z">
        <w:r w:rsidR="00A257FF" w:rsidRPr="00664DF3">
          <w:rPr>
            <w:rFonts w:ascii="ＭＳ ゴシック" w:hAnsi="ＭＳ ゴシック" w:hint="eastAsia"/>
          </w:rPr>
          <w:t>（</w:t>
        </w:r>
      </w:ins>
      <w:ins w:id="507" w:author="Shinji Kawasaki" w:date="2016-09-15T19:19:00Z">
        <w:r w:rsidR="00A257FF" w:rsidRPr="00664DF3">
          <w:rPr>
            <w:rFonts w:ascii="ＭＳ ゴシック" w:hAnsi="ＭＳ ゴシック" w:hint="eastAsia"/>
          </w:rPr>
          <w:t>リスト16に再掲）</w:t>
        </w:r>
      </w:ins>
      <w:r w:rsidR="00726858" w:rsidRPr="00664DF3">
        <w:rPr>
          <w:rFonts w:ascii="ＭＳ ゴシック" w:hAnsi="ＭＳ ゴシック"/>
        </w:rPr>
        <w:t>。</w:t>
      </w:r>
    </w:p>
    <w:p w14:paraId="06CA69B9" w14:textId="77777777" w:rsidR="00726858" w:rsidRPr="00664DF3" w:rsidRDefault="00726858" w:rsidP="00726858">
      <w:pPr>
        <w:rPr>
          <w:rFonts w:ascii="ＭＳ ゴシック" w:hAnsi="ＭＳ ゴシック"/>
        </w:rPr>
      </w:pPr>
    </w:p>
    <w:p w14:paraId="1E469BCC" w14:textId="77777777" w:rsidR="00726858" w:rsidRPr="00664DF3" w:rsidRDefault="00F11FED" w:rsidP="00726858">
      <w:pPr>
        <w:rPr>
          <w:rFonts w:ascii="ＭＳ ゴシック" w:hAnsi="ＭＳ ゴシック"/>
        </w:rPr>
      </w:pPr>
      <w:r w:rsidRPr="00664DF3">
        <w:rPr>
          <w:rFonts w:ascii="ＭＳ ゴシック" w:hAnsi="ＭＳ ゴシック" w:hint="eastAsia"/>
        </w:rPr>
        <w:t>□コード</w:t>
      </w:r>
      <w:r w:rsidR="00726858" w:rsidRPr="00664DF3">
        <w:rPr>
          <w:rFonts w:ascii="ＭＳ ゴシック" w:hAnsi="ＭＳ ゴシック" w:hint="eastAsia"/>
        </w:rPr>
        <w:t>：</w:t>
      </w:r>
      <w:r w:rsidR="00726858" w:rsidRPr="00664DF3">
        <w:rPr>
          <w:rFonts w:ascii="ＭＳ ゴシック" w:hAnsi="ＭＳ ゴシック"/>
        </w:rPr>
        <w:t>swift------------------------</w:t>
      </w:r>
    </w:p>
    <w:p w14:paraId="15D398CD" w14:textId="77777777" w:rsidR="00726858" w:rsidRPr="00664DF3" w:rsidRDefault="00726858" w:rsidP="00726858">
      <w:pPr>
        <w:rPr>
          <w:rFonts w:ascii="ＭＳ ゴシック" w:hAnsi="ＭＳ ゴシック"/>
        </w:rPr>
      </w:pPr>
      <w:r w:rsidRPr="00664DF3">
        <w:rPr>
          <w:rFonts w:ascii="ＭＳ ゴシック" w:hAnsi="ＭＳ ゴシック"/>
        </w:rPr>
        <w:t xml:space="preserve">for </w:t>
      </w:r>
      <w:proofErr w:type="spellStart"/>
      <w:r w:rsidRPr="00664DF3">
        <w:rPr>
          <w:rFonts w:ascii="ＭＳ ゴシック" w:hAnsi="ＭＳ ゴシック"/>
        </w:rPr>
        <w:t>var</w:t>
      </w:r>
      <w:proofErr w:type="spellEnd"/>
      <w:r w:rsidRPr="00664DF3">
        <w:rPr>
          <w:rFonts w:ascii="ＭＳ ゴシック" w:hAnsi="ＭＳ ゴシック"/>
        </w:rPr>
        <w:t xml:space="preserve"> </w:t>
      </w:r>
      <w:proofErr w:type="spellStart"/>
      <w:r w:rsidRPr="00664DF3">
        <w:rPr>
          <w:rFonts w:ascii="ＭＳ ゴシック" w:hAnsi="ＭＳ ゴシック"/>
        </w:rPr>
        <w:t>i</w:t>
      </w:r>
      <w:proofErr w:type="spellEnd"/>
      <w:r w:rsidRPr="00664DF3">
        <w:rPr>
          <w:rFonts w:ascii="ＭＳ ゴシック" w:hAnsi="ＭＳ ゴシック"/>
        </w:rPr>
        <w:t xml:space="preserve"> = 0; </w:t>
      </w:r>
      <w:proofErr w:type="spellStart"/>
      <w:r w:rsidRPr="00664DF3">
        <w:rPr>
          <w:rFonts w:ascii="ＭＳ ゴシック" w:hAnsi="ＭＳ ゴシック"/>
        </w:rPr>
        <w:t>i</w:t>
      </w:r>
      <w:proofErr w:type="spellEnd"/>
      <w:r w:rsidRPr="00664DF3">
        <w:rPr>
          <w:rFonts w:ascii="ＭＳ ゴシック" w:hAnsi="ＭＳ ゴシック"/>
        </w:rPr>
        <w:t xml:space="preserve"> &lt; 10; </w:t>
      </w:r>
      <w:proofErr w:type="spellStart"/>
      <w:r w:rsidRPr="00664DF3">
        <w:rPr>
          <w:rFonts w:ascii="ＭＳ ゴシック" w:hAnsi="ＭＳ ゴシック"/>
        </w:rPr>
        <w:t>i</w:t>
      </w:r>
      <w:proofErr w:type="spellEnd"/>
      <w:r w:rsidRPr="00664DF3">
        <w:rPr>
          <w:rFonts w:ascii="ＭＳ ゴシック" w:hAnsi="ＭＳ ゴシック"/>
        </w:rPr>
        <w:t xml:space="preserve"> += 2 {</w:t>
      </w:r>
    </w:p>
    <w:p w14:paraId="7199C0DE" w14:textId="77777777" w:rsidR="00726858" w:rsidRPr="00664DF3" w:rsidRDefault="00726858" w:rsidP="00726858">
      <w:pPr>
        <w:rPr>
          <w:rFonts w:ascii="ＭＳ ゴシック" w:hAnsi="ＭＳ ゴシック"/>
        </w:rPr>
      </w:pPr>
      <w:r w:rsidRPr="00664DF3">
        <w:rPr>
          <w:rFonts w:ascii="ＭＳ ゴシック" w:hAnsi="ＭＳ ゴシック"/>
        </w:rPr>
        <w:t xml:space="preserve">  print("</w:t>
      </w:r>
      <w:proofErr w:type="spellStart"/>
      <w:r w:rsidRPr="00664DF3">
        <w:rPr>
          <w:rFonts w:ascii="ＭＳ ゴシック" w:hAnsi="ＭＳ ゴシック"/>
        </w:rPr>
        <w:t>i</w:t>
      </w:r>
      <w:proofErr w:type="spellEnd"/>
      <w:r w:rsidRPr="00664DF3">
        <w:rPr>
          <w:rFonts w:ascii="ＭＳ ゴシック" w:hAnsi="ＭＳ ゴシック"/>
        </w:rPr>
        <w:t>: \(</w:t>
      </w:r>
      <w:proofErr w:type="spellStart"/>
      <w:r w:rsidRPr="00664DF3">
        <w:rPr>
          <w:rFonts w:ascii="ＭＳ ゴシック" w:hAnsi="ＭＳ ゴシック"/>
        </w:rPr>
        <w:t>i</w:t>
      </w:r>
      <w:proofErr w:type="spellEnd"/>
      <w:r w:rsidRPr="00664DF3">
        <w:rPr>
          <w:rFonts w:ascii="ＭＳ ゴシック" w:hAnsi="ＭＳ ゴシック"/>
        </w:rPr>
        <w:t>)")</w:t>
      </w:r>
    </w:p>
    <w:p w14:paraId="32890108" w14:textId="77777777" w:rsidR="00726858" w:rsidRPr="00664DF3" w:rsidRDefault="00726858" w:rsidP="00726858">
      <w:pPr>
        <w:rPr>
          <w:rFonts w:ascii="ＭＳ ゴシック" w:hAnsi="ＭＳ ゴシック"/>
        </w:rPr>
      </w:pPr>
      <w:r w:rsidRPr="00664DF3">
        <w:rPr>
          <w:rFonts w:ascii="ＭＳ ゴシック" w:hAnsi="ＭＳ ゴシック"/>
        </w:rPr>
        <w:t>}</w:t>
      </w:r>
    </w:p>
    <w:p w14:paraId="4CF95776" w14:textId="77777777" w:rsidR="00726858" w:rsidRPr="00664DF3" w:rsidRDefault="00726858" w:rsidP="00726858">
      <w:pPr>
        <w:rPr>
          <w:rFonts w:ascii="ＭＳ ゴシック" w:hAnsi="ＭＳ ゴシック"/>
        </w:rPr>
      </w:pPr>
      <w:r w:rsidRPr="00664DF3">
        <w:rPr>
          <w:rFonts w:ascii="ＭＳ ゴシック" w:hAnsi="ＭＳ ゴシック" w:hint="eastAsia"/>
        </w:rPr>
        <w:t>□□</w:t>
      </w:r>
      <w:r w:rsidRPr="00664DF3">
        <w:rPr>
          <w:rFonts w:ascii="ＭＳ ゴシック" w:hAnsi="ＭＳ ゴシック"/>
        </w:rPr>
        <w:t>------------------------</w:t>
      </w:r>
    </w:p>
    <w:p w14:paraId="149D359E" w14:textId="64FD35AF" w:rsidR="00726858" w:rsidRPr="00664DF3" w:rsidRDefault="00A257FF" w:rsidP="00726858">
      <w:pPr>
        <w:rPr>
          <w:rFonts w:ascii="ＭＳ ゴシック" w:hAnsi="ＭＳ ゴシック"/>
        </w:rPr>
      </w:pPr>
      <w:ins w:id="508" w:author="Shinji Kawasaki" w:date="2016-09-15T19:19:00Z">
        <w:r w:rsidRPr="00664DF3">
          <w:rPr>
            <w:rFonts w:ascii="ＭＳ ゴシック" w:hAnsi="ＭＳ ゴシック" w:hint="eastAsia"/>
          </w:rPr>
          <w:t>リスト16</w:t>
        </w:r>
      </w:ins>
      <w:ins w:id="509" w:author="Shinji Kawasaki" w:date="2016-09-15T19:22:00Z">
        <w:r w:rsidRPr="00664DF3">
          <w:rPr>
            <w:rFonts w:ascii="ＭＳ ゴシック" w:hAnsi="ＭＳ ゴシック" w:hint="eastAsia"/>
          </w:rPr>
          <w:t xml:space="preserve">　</w:t>
        </w:r>
      </w:ins>
      <w:commentRangeStart w:id="510"/>
      <w:ins w:id="511" w:author="Shinji Kawasaki" w:date="2016-09-15T19:26:00Z">
        <w:r w:rsidR="00645B10" w:rsidRPr="00664DF3">
          <w:rPr>
            <w:rFonts w:ascii="ＭＳ ゴシック" w:hAnsi="ＭＳ ゴシック" w:hint="eastAsia"/>
          </w:rPr>
          <w:t>for文の</w:t>
        </w:r>
      </w:ins>
      <w:ins w:id="512" w:author="Shinji Kawasaki" w:date="2016-09-15T19:27:00Z">
        <w:r w:rsidR="00645B10" w:rsidRPr="00664DF3">
          <w:rPr>
            <w:rFonts w:ascii="ＭＳ ゴシック" w:hAnsi="ＭＳ ゴシック" w:hint="eastAsia"/>
          </w:rPr>
          <w:t>インクリメント式が単純なインクリメントでない場合はうまく自動変換できな</w:t>
        </w:r>
        <w:commentRangeStart w:id="513"/>
        <w:r w:rsidR="00645B10" w:rsidRPr="00664DF3">
          <w:rPr>
            <w:rFonts w:ascii="ＭＳ ゴシック" w:hAnsi="ＭＳ ゴシック" w:hint="eastAsia"/>
          </w:rPr>
          <w:t>い</w:t>
        </w:r>
        <w:commentRangeEnd w:id="510"/>
        <w:r w:rsidR="00645B10" w:rsidRPr="00664DF3">
          <w:rPr>
            <w:rStyle w:val="CommentReference"/>
            <w:rFonts w:ascii="ＭＳ ゴシック" w:hAnsi="ＭＳ ゴシック"/>
          </w:rPr>
          <w:commentReference w:id="510"/>
        </w:r>
      </w:ins>
      <w:commentRangeEnd w:id="513"/>
      <w:r w:rsidR="00B90241">
        <w:rPr>
          <w:rStyle w:val="CommentReference"/>
        </w:rPr>
        <w:commentReference w:id="513"/>
      </w:r>
    </w:p>
    <w:p w14:paraId="6E1EA984" w14:textId="77777777" w:rsidR="00726858" w:rsidRPr="00664DF3" w:rsidRDefault="00726858" w:rsidP="00726858">
      <w:pPr>
        <w:rPr>
          <w:rFonts w:ascii="ＭＳ ゴシック" w:hAnsi="ＭＳ ゴシック"/>
        </w:rPr>
      </w:pPr>
      <w:r w:rsidRPr="00664DF3">
        <w:rPr>
          <w:rFonts w:ascii="ＭＳ ゴシック" w:hAnsi="ＭＳ ゴシック" w:hint="eastAsia"/>
        </w:rPr>
        <w:t>□□□</w:t>
      </w:r>
      <w:r w:rsidRPr="00664DF3">
        <w:rPr>
          <w:rFonts w:ascii="ＭＳ ゴシック" w:hAnsi="ＭＳ ゴシック"/>
        </w:rPr>
        <w:t>------------------------</w:t>
      </w:r>
    </w:p>
    <w:p w14:paraId="295A12DB" w14:textId="77777777" w:rsidR="00726858" w:rsidRPr="00664DF3" w:rsidRDefault="00726858" w:rsidP="00726858">
      <w:pPr>
        <w:rPr>
          <w:rFonts w:ascii="ＭＳ ゴシック" w:hAnsi="ＭＳ ゴシック"/>
        </w:rPr>
      </w:pPr>
    </w:p>
    <w:p w14:paraId="7F923698" w14:textId="3F216BB9"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proofErr w:type="spellStart"/>
      <w:ins w:id="514" w:author="Shinji Kawasaki" w:date="2016-09-15T19:27:00Z">
        <w:r w:rsidR="00645B10" w:rsidRPr="00664DF3">
          <w:rPr>
            <w:rFonts w:ascii="ＭＳ ゴシック" w:hAnsi="ＭＳ ゴシック" w:hint="eastAsia"/>
          </w:rPr>
          <w:t>Xcode</w:t>
        </w:r>
        <w:proofErr w:type="spellEnd"/>
        <w:r w:rsidR="00645B10" w:rsidRPr="00664DF3">
          <w:rPr>
            <w:rFonts w:ascii="ＭＳ ゴシック" w:hAnsi="ＭＳ ゴシック" w:hint="eastAsia"/>
          </w:rPr>
          <w:t>では「</w:t>
        </w:r>
      </w:ins>
      <w:r w:rsidR="00726858" w:rsidRPr="00664DF3">
        <w:rPr>
          <w:rFonts w:ascii="ＭＳ ゴシック" w:hAnsi="ＭＳ ゴシック"/>
        </w:rPr>
        <w:t>C-style for statement has been removed in Swift 3</w:t>
      </w:r>
      <w:ins w:id="515" w:author="Shinji Kawasaki" w:date="2016-09-15T19:27:00Z">
        <w:r w:rsidR="00645B10" w:rsidRPr="00664DF3">
          <w:rPr>
            <w:rFonts w:ascii="ＭＳ ゴシック" w:hAnsi="ＭＳ ゴシック" w:hint="eastAsia"/>
          </w:rPr>
          <w:t>」</w:t>
        </w:r>
      </w:ins>
      <w:r w:rsidR="00726858" w:rsidRPr="00664DF3">
        <w:rPr>
          <w:rFonts w:ascii="ＭＳ ゴシック" w:hAnsi="ＭＳ ゴシック"/>
        </w:rPr>
        <w:t>とコンパイルエラー</w:t>
      </w:r>
      <w:ins w:id="516" w:author="Shinji Kawasaki" w:date="2016-09-15T19:27:00Z">
        <w:r w:rsidR="00645B10" w:rsidRPr="00664DF3">
          <w:rPr>
            <w:rFonts w:ascii="ＭＳ ゴシック" w:hAnsi="ＭＳ ゴシック" w:hint="eastAsia"/>
          </w:rPr>
          <w:t>の</w:t>
        </w:r>
      </w:ins>
      <w:r w:rsidR="00726858" w:rsidRPr="00664DF3">
        <w:rPr>
          <w:rFonts w:ascii="ＭＳ ゴシック" w:hAnsi="ＭＳ ゴシック"/>
        </w:rPr>
        <w:t>メッセージが表示されるのみである。ここは技術的には変換可能であるが細かいところまでカバーするとキリが</w:t>
      </w:r>
      <w:ins w:id="517" w:author="Shinji Kawasaki" w:date="2016-09-15T19:28:00Z">
        <w:r w:rsidR="00645B10" w:rsidRPr="00664DF3">
          <w:rPr>
            <w:rFonts w:ascii="ＭＳ ゴシック" w:hAnsi="ＭＳ ゴシック" w:hint="eastAsia"/>
          </w:rPr>
          <w:t>な</w:t>
        </w:r>
      </w:ins>
      <w:r w:rsidR="00726858" w:rsidRPr="00664DF3">
        <w:rPr>
          <w:rFonts w:ascii="ＭＳ ゴシック" w:hAnsi="ＭＳ ゴシック"/>
        </w:rPr>
        <w:t>いので単純な</w:t>
      </w:r>
      <w:ins w:id="518" w:author="Shinji Kawasaki" w:date="2016-09-15T19:28:00Z">
        <w:r w:rsidR="00645B10" w:rsidRPr="00664DF3">
          <w:rPr>
            <w:rFonts w:ascii="ＭＳ ゴシック" w:hAnsi="ＭＳ ゴシック" w:hint="eastAsia"/>
          </w:rPr>
          <w:t>◎</w:t>
        </w:r>
      </w:ins>
      <w:r w:rsidR="00726858" w:rsidRPr="00664DF3">
        <w:rPr>
          <w:rFonts w:ascii="ＭＳ ゴシック" w:hAnsi="ＭＳ ゴシック"/>
        </w:rPr>
        <w:t>for</w:t>
      </w:r>
      <w:ins w:id="519" w:author="Shinji Kawasaki" w:date="2016-09-15T19:28:00Z">
        <w:r w:rsidR="00645B10" w:rsidRPr="00664DF3">
          <w:rPr>
            <w:rFonts w:ascii="ＭＳ ゴシック" w:hAnsi="ＭＳ ゴシック" w:hint="eastAsia"/>
          </w:rPr>
          <w:t>◎</w:t>
        </w:r>
      </w:ins>
      <w:r w:rsidR="00726858" w:rsidRPr="00664DF3">
        <w:rPr>
          <w:rFonts w:ascii="ＭＳ ゴシック" w:hAnsi="ＭＳ ゴシック"/>
        </w:rPr>
        <w:t>ループのみの対応にとどめた、ということであろう。</w:t>
      </w:r>
    </w:p>
    <w:p w14:paraId="274559A9" w14:textId="77777777" w:rsidR="00726858" w:rsidRPr="00664DF3" w:rsidRDefault="00726858" w:rsidP="00726858">
      <w:pPr>
        <w:rPr>
          <w:rFonts w:ascii="ＭＳ ゴシック" w:hAnsi="ＭＳ ゴシック"/>
        </w:rPr>
      </w:pPr>
    </w:p>
    <w:p w14:paraId="2A8D665D" w14:textId="2FE7AB8A" w:rsidR="00726858" w:rsidRPr="00664DF3" w:rsidRDefault="00DB2106" w:rsidP="00726858">
      <w:pPr>
        <w:rPr>
          <w:rFonts w:ascii="ＭＳ ゴシック" w:hAnsi="ＭＳ ゴシック"/>
        </w:rPr>
      </w:pPr>
      <w:r w:rsidRPr="00664DF3">
        <w:rPr>
          <w:rFonts w:ascii="ＭＳ ゴシック" w:hAnsi="ＭＳ ゴシック" w:hint="eastAsia"/>
        </w:rPr>
        <w:t xml:space="preserve">　</w:t>
      </w:r>
      <w:r w:rsidR="00726858" w:rsidRPr="00664DF3">
        <w:rPr>
          <w:rFonts w:ascii="ＭＳ ゴシック" w:hAnsi="ＭＳ ゴシック" w:hint="eastAsia"/>
        </w:rPr>
        <w:t>ちなみに、この自動変換処理も</w:t>
      </w:r>
      <w:r w:rsidR="00726858" w:rsidRPr="00664DF3">
        <w:rPr>
          <w:rFonts w:ascii="ＭＳ ゴシック" w:hAnsi="ＭＳ ゴシック"/>
        </w:rPr>
        <w:t>Swiftリポジトリに含まれているため、</w:t>
      </w:r>
      <w:ins w:id="520" w:author="DA 一色" w:date="2016-09-16T19:03:00Z">
        <w:r w:rsidR="0022376B">
          <w:rPr>
            <w:rFonts w:ascii="ＭＳ ゴシック" w:hAnsi="ＭＳ ゴシック"/>
          </w:rPr>
          <w:t>その部分の</w:t>
        </w:r>
      </w:ins>
      <w:ins w:id="521" w:author="Shinji Kawasaki" w:date="2016-09-15T19:28:00Z">
        <w:r w:rsidR="00645B10" w:rsidRPr="00664DF3">
          <w:rPr>
            <w:rFonts w:ascii="ＭＳ ゴシック" w:hAnsi="ＭＳ ゴシック" w:hint="eastAsia"/>
          </w:rPr>
          <w:t>ソースコード</w:t>
        </w:r>
      </w:ins>
      <w:ins w:id="522" w:author="DA 一色" w:date="2016-09-16T19:02:00Z">
        <w:r w:rsidR="0022376B">
          <w:rPr>
            <w:rFonts w:ascii="ＭＳ ゴシック" w:hAnsi="ＭＳ ゴシック" w:hint="eastAsia"/>
          </w:rPr>
          <w:t>（リスト17）</w:t>
        </w:r>
      </w:ins>
      <w:ins w:id="523" w:author="Shinji Kawasaki" w:date="2016-09-15T19:28:00Z">
        <w:r w:rsidR="00645B10" w:rsidRPr="00664DF3">
          <w:rPr>
            <w:rFonts w:ascii="ＭＳ ゴシック" w:hAnsi="ＭＳ ゴシック" w:hint="eastAsia"/>
          </w:rPr>
          <w:t>を見ると</w:t>
        </w:r>
      </w:ins>
      <w:r w:rsidR="00726858" w:rsidRPr="00664DF3">
        <w:rPr>
          <w:rFonts w:ascii="ＭＳ ゴシック" w:hAnsi="ＭＳ ゴシック"/>
        </w:rPr>
        <w:t>「変数の初期値と終点値が定まっていて、</w:t>
      </w:r>
      <w:ins w:id="524" w:author="DA 一色" w:date="2016-09-16T19:02:00Z">
        <w:r w:rsidR="0022376B">
          <w:rPr>
            <w:rFonts w:ascii="ＭＳ ゴシック" w:hAnsi="ＭＳ ゴシック"/>
          </w:rPr>
          <w:t>▲</w:t>
        </w:r>
      </w:ins>
      <w:r w:rsidR="00726858" w:rsidRPr="00664DF3">
        <w:rPr>
          <w:rFonts w:ascii="ＭＳ ゴシック" w:hAnsi="ＭＳ ゴシック"/>
        </w:rPr>
        <w:t>1</w:t>
      </w:r>
      <w:ins w:id="525" w:author="DA 一色" w:date="2016-09-16T19:02:00Z">
        <w:r w:rsidR="0022376B">
          <w:rPr>
            <w:rFonts w:ascii="ＭＳ ゴシック" w:hAnsi="ＭＳ ゴシック"/>
          </w:rPr>
          <w:t>▲</w:t>
        </w:r>
      </w:ins>
      <w:r w:rsidR="00726858" w:rsidRPr="00664DF3">
        <w:rPr>
          <w:rFonts w:ascii="ＭＳ ゴシック" w:hAnsi="ＭＳ ゴシック"/>
        </w:rPr>
        <w:t>ずつインクリメントかデクリメントしていく</w:t>
      </w:r>
      <w:ins w:id="526" w:author="Shinji Kawasaki" w:date="2016-09-15T19:28:00Z">
        <w:r w:rsidR="00645B10" w:rsidRPr="00664DF3">
          <w:rPr>
            <w:rFonts w:ascii="ＭＳ ゴシック" w:hAnsi="ＭＳ ゴシック" w:hint="eastAsia"/>
          </w:rPr>
          <w:t>だけ</w:t>
        </w:r>
      </w:ins>
      <w:r w:rsidR="00726858" w:rsidRPr="00664DF3">
        <w:rPr>
          <w:rFonts w:ascii="ＭＳ ゴシック" w:hAnsi="ＭＳ ゴシック"/>
        </w:rPr>
        <w:t>の単純な</w:t>
      </w:r>
      <w:ins w:id="527" w:author="Shinji Kawasaki" w:date="2016-09-15T19:28:00Z">
        <w:r w:rsidR="00645B10" w:rsidRPr="00664DF3">
          <w:rPr>
            <w:rFonts w:ascii="ＭＳ ゴシック" w:hAnsi="ＭＳ ゴシック" w:hint="eastAsia"/>
          </w:rPr>
          <w:t>◎</w:t>
        </w:r>
      </w:ins>
      <w:r w:rsidR="00726858" w:rsidRPr="00664DF3">
        <w:rPr>
          <w:rFonts w:ascii="ＭＳ ゴシック" w:hAnsi="ＭＳ ゴシック"/>
        </w:rPr>
        <w:t>for</w:t>
      </w:r>
      <w:ins w:id="528" w:author="Shinji Kawasaki" w:date="2016-09-15T19:28:00Z">
        <w:r w:rsidR="00645B10" w:rsidRPr="00664DF3">
          <w:rPr>
            <w:rFonts w:ascii="ＭＳ ゴシック" w:hAnsi="ＭＳ ゴシック" w:hint="eastAsia"/>
          </w:rPr>
          <w:t>◎</w:t>
        </w:r>
      </w:ins>
      <w:r w:rsidR="00726858" w:rsidRPr="00664DF3">
        <w:rPr>
          <w:rFonts w:ascii="ＭＳ ゴシック" w:hAnsi="ＭＳ ゴシック"/>
        </w:rPr>
        <w:t>ループ」</w:t>
      </w:r>
      <w:ins w:id="529" w:author="Shinji Kawasaki" w:date="2016-09-14T18:33:00Z">
        <w:r w:rsidR="00322423" w:rsidRPr="00664DF3">
          <w:rPr>
            <w:rFonts w:ascii="ＭＳ ゴシック" w:hAnsi="ＭＳ ゴシック" w:hint="eastAsia"/>
          </w:rPr>
          <w:t>のとき</w:t>
        </w:r>
      </w:ins>
      <w:r w:rsidR="00726858" w:rsidRPr="00664DF3">
        <w:rPr>
          <w:rFonts w:ascii="ＭＳ ゴシック" w:hAnsi="ＭＳ ゴシック"/>
        </w:rPr>
        <w:t>のみ</w:t>
      </w:r>
      <w:ins w:id="530" w:author="Shinji Kawasaki" w:date="2016-09-15T19:29:00Z">
        <w:r w:rsidR="00645B10" w:rsidRPr="00664DF3">
          <w:rPr>
            <w:rFonts w:ascii="ＭＳ ゴシック" w:hAnsi="ＭＳ ゴシック" w:hint="eastAsia"/>
          </w:rPr>
          <w:t>自動変換が</w:t>
        </w:r>
      </w:ins>
      <w:ins w:id="531" w:author="DA 一色" w:date="2016-09-16T19:02:00Z">
        <w:r w:rsidR="0022376B">
          <w:rPr>
            <w:rFonts w:ascii="ＭＳ ゴシック" w:hAnsi="ＭＳ ゴシック"/>
          </w:rPr>
          <w:t>利く</w:t>
        </w:r>
      </w:ins>
      <w:r w:rsidR="00726858" w:rsidRPr="00664DF3">
        <w:rPr>
          <w:rFonts w:ascii="ＭＳ ゴシック" w:hAnsi="ＭＳ ゴシック"/>
        </w:rPr>
        <w:t>ことが分かる。</w:t>
      </w:r>
    </w:p>
    <w:p w14:paraId="0D9CB995" w14:textId="77777777" w:rsidR="00726858" w:rsidRPr="0022376B" w:rsidRDefault="00726858" w:rsidP="00726858">
      <w:pPr>
        <w:rPr>
          <w:rFonts w:ascii="ＭＳ ゴシック" w:hAnsi="ＭＳ ゴシック"/>
        </w:rPr>
      </w:pPr>
    </w:p>
    <w:p w14:paraId="50883AA8" w14:textId="77777777" w:rsidR="00726858" w:rsidRPr="00664DF3" w:rsidRDefault="00F11FED" w:rsidP="00726858">
      <w:pPr>
        <w:rPr>
          <w:rFonts w:ascii="ＭＳ ゴシック" w:hAnsi="ＭＳ ゴシック"/>
        </w:rPr>
      </w:pPr>
      <w:r w:rsidRPr="00664DF3">
        <w:rPr>
          <w:rFonts w:ascii="ＭＳ ゴシック" w:hAnsi="ＭＳ ゴシック" w:hint="eastAsia"/>
        </w:rPr>
        <w:t>□コード</w:t>
      </w:r>
      <w:r w:rsidR="00726858" w:rsidRPr="00664DF3">
        <w:rPr>
          <w:rFonts w:ascii="ＭＳ ゴシック" w:hAnsi="ＭＳ ゴシック" w:hint="eastAsia"/>
        </w:rPr>
        <w:t>：</w:t>
      </w:r>
      <w:r w:rsidR="00DB2106" w:rsidRPr="00664DF3">
        <w:rPr>
          <w:rFonts w:ascii="ＭＳ ゴシック" w:hAnsi="ＭＳ ゴシック" w:hint="eastAsia"/>
        </w:rPr>
        <w:t>C++</w:t>
      </w:r>
      <w:r w:rsidR="00726858" w:rsidRPr="00664DF3">
        <w:rPr>
          <w:rFonts w:ascii="ＭＳ ゴシック" w:hAnsi="ＭＳ ゴシック"/>
        </w:rPr>
        <w:t>------------------------</w:t>
      </w:r>
    </w:p>
    <w:p w14:paraId="153F1B59" w14:textId="77777777" w:rsidR="00726858" w:rsidRPr="00664DF3" w:rsidRDefault="00726858" w:rsidP="00726858">
      <w:pPr>
        <w:rPr>
          <w:rFonts w:ascii="ＭＳ ゴシック" w:hAnsi="ＭＳ ゴシック"/>
        </w:rPr>
      </w:pPr>
      <w:proofErr w:type="spellStart"/>
      <w:r w:rsidRPr="00664DF3">
        <w:rPr>
          <w:rFonts w:ascii="ＭＳ ゴシック" w:hAnsi="ＭＳ ゴシック"/>
        </w:rPr>
        <w:t>VarDecl</w:t>
      </w:r>
      <w:proofErr w:type="spellEnd"/>
      <w:r w:rsidRPr="00664DF3">
        <w:rPr>
          <w:rFonts w:ascii="ＭＳ ゴシック" w:hAnsi="ＭＳ ゴシック"/>
        </w:rPr>
        <w:t xml:space="preserve"> *</w:t>
      </w:r>
      <w:proofErr w:type="spellStart"/>
      <w:r w:rsidRPr="00664DF3">
        <w:rPr>
          <w:rFonts w:ascii="ＭＳ ゴシック" w:hAnsi="ＭＳ ゴシック"/>
        </w:rPr>
        <w:t>loopVar</w:t>
      </w:r>
      <w:proofErr w:type="spellEnd"/>
      <w:r w:rsidRPr="00664DF3">
        <w:rPr>
          <w:rFonts w:ascii="ＭＳ ゴシック" w:hAnsi="ＭＳ ゴシック"/>
        </w:rPr>
        <w:t xml:space="preserve"> = </w:t>
      </w:r>
      <w:proofErr w:type="spellStart"/>
      <w:r w:rsidRPr="00664DF3">
        <w:rPr>
          <w:rFonts w:ascii="ＭＳ ゴシック" w:hAnsi="ＭＳ ゴシック"/>
        </w:rPr>
        <w:t>dyn_cast</w:t>
      </w:r>
      <w:proofErr w:type="spellEnd"/>
      <w:r w:rsidRPr="00664DF3">
        <w:rPr>
          <w:rFonts w:ascii="ＭＳ ゴシック" w:hAnsi="ＭＳ ゴシック"/>
        </w:rPr>
        <w:t>&lt;</w:t>
      </w:r>
      <w:proofErr w:type="spellStart"/>
      <w:r w:rsidRPr="00664DF3">
        <w:rPr>
          <w:rFonts w:ascii="ＭＳ ゴシック" w:hAnsi="ＭＳ ゴシック"/>
        </w:rPr>
        <w:t>VarDecl</w:t>
      </w:r>
      <w:proofErr w:type="spellEnd"/>
      <w:r w:rsidRPr="00664DF3">
        <w:rPr>
          <w:rFonts w:ascii="ＭＳ ゴシック" w:hAnsi="ＭＳ ゴシック"/>
        </w:rPr>
        <w:t>&gt;(initializers[1]);</w:t>
      </w:r>
    </w:p>
    <w:p w14:paraId="3108D06B" w14:textId="77777777" w:rsidR="00726858" w:rsidRPr="00664DF3" w:rsidRDefault="00726858" w:rsidP="00726858">
      <w:pPr>
        <w:rPr>
          <w:rFonts w:ascii="ＭＳ ゴシック" w:hAnsi="ＭＳ ゴシック"/>
        </w:rPr>
      </w:pPr>
      <w:proofErr w:type="spellStart"/>
      <w:r w:rsidRPr="00664DF3">
        <w:rPr>
          <w:rFonts w:ascii="ＭＳ ゴシック" w:hAnsi="ＭＳ ゴシック"/>
        </w:rPr>
        <w:lastRenderedPageBreak/>
        <w:t>Expr</w:t>
      </w:r>
      <w:proofErr w:type="spellEnd"/>
      <w:r w:rsidRPr="00664DF3">
        <w:rPr>
          <w:rFonts w:ascii="ＭＳ ゴシック" w:hAnsi="ＭＳ ゴシック"/>
        </w:rPr>
        <w:t xml:space="preserve"> *</w:t>
      </w:r>
      <w:proofErr w:type="spellStart"/>
      <w:r w:rsidRPr="00664DF3">
        <w:rPr>
          <w:rFonts w:ascii="ＭＳ ゴシック" w:hAnsi="ＭＳ ゴシック"/>
        </w:rPr>
        <w:t>startValue</w:t>
      </w:r>
      <w:proofErr w:type="spellEnd"/>
      <w:r w:rsidRPr="00664DF3">
        <w:rPr>
          <w:rFonts w:ascii="ＭＳ ゴシック" w:hAnsi="ＭＳ ゴシック"/>
        </w:rPr>
        <w:t xml:space="preserve"> = </w:t>
      </w:r>
      <w:proofErr w:type="spellStart"/>
      <w:r w:rsidRPr="00664DF3">
        <w:rPr>
          <w:rFonts w:ascii="ＭＳ ゴシック" w:hAnsi="ＭＳ ゴシック"/>
        </w:rPr>
        <w:t>loopVarDecl</w:t>
      </w:r>
      <w:proofErr w:type="spellEnd"/>
      <w:r w:rsidRPr="00664DF3">
        <w:rPr>
          <w:rFonts w:ascii="ＭＳ ゴシック" w:hAnsi="ＭＳ ゴシック"/>
        </w:rPr>
        <w:t>-&gt;</w:t>
      </w:r>
      <w:proofErr w:type="spellStart"/>
      <w:r w:rsidRPr="00664DF3">
        <w:rPr>
          <w:rFonts w:ascii="ＭＳ ゴシック" w:hAnsi="ＭＳ ゴシック"/>
        </w:rPr>
        <w:t>getInit</w:t>
      </w:r>
      <w:proofErr w:type="spellEnd"/>
      <w:r w:rsidRPr="00664DF3">
        <w:rPr>
          <w:rFonts w:ascii="ＭＳ ゴシック" w:hAnsi="ＭＳ ゴシック"/>
        </w:rPr>
        <w:t>(0);</w:t>
      </w:r>
    </w:p>
    <w:p w14:paraId="3A305D5B" w14:textId="77777777" w:rsidR="00726858" w:rsidRPr="00664DF3" w:rsidRDefault="00726858" w:rsidP="00726858">
      <w:pPr>
        <w:rPr>
          <w:rFonts w:ascii="ＭＳ ゴシック" w:hAnsi="ＭＳ ゴシック"/>
        </w:rPr>
      </w:pPr>
      <w:proofErr w:type="spellStart"/>
      <w:r w:rsidRPr="00664DF3">
        <w:rPr>
          <w:rFonts w:ascii="ＭＳ ゴシック" w:hAnsi="ＭＳ ゴシック"/>
        </w:rPr>
        <w:t>OperatorKind</w:t>
      </w:r>
      <w:proofErr w:type="spellEnd"/>
      <w:r w:rsidRPr="00664DF3">
        <w:rPr>
          <w:rFonts w:ascii="ＭＳ ゴシック" w:hAnsi="ＭＳ ゴシック"/>
        </w:rPr>
        <w:t xml:space="preserve"> </w:t>
      </w:r>
      <w:proofErr w:type="spellStart"/>
      <w:r w:rsidRPr="00664DF3">
        <w:rPr>
          <w:rFonts w:ascii="ＭＳ ゴシック" w:hAnsi="ＭＳ ゴシック"/>
        </w:rPr>
        <w:t>OpKind</w:t>
      </w:r>
      <w:proofErr w:type="spellEnd"/>
      <w:r w:rsidRPr="00664DF3">
        <w:rPr>
          <w:rFonts w:ascii="ＭＳ ゴシック" w:hAnsi="ＭＳ ゴシック"/>
        </w:rPr>
        <w:t>;</w:t>
      </w:r>
    </w:p>
    <w:p w14:paraId="6C7A46A5" w14:textId="77777777" w:rsidR="00726858" w:rsidRPr="00664DF3" w:rsidRDefault="00726858" w:rsidP="00726858">
      <w:pPr>
        <w:rPr>
          <w:rFonts w:ascii="ＭＳ ゴシック" w:hAnsi="ＭＳ ゴシック"/>
        </w:rPr>
      </w:pPr>
      <w:proofErr w:type="spellStart"/>
      <w:r w:rsidRPr="00664DF3">
        <w:rPr>
          <w:rFonts w:ascii="ＭＳ ゴシック" w:hAnsi="ＭＳ ゴシック"/>
        </w:rPr>
        <w:t>Expr</w:t>
      </w:r>
      <w:proofErr w:type="spellEnd"/>
      <w:r w:rsidRPr="00664DF3">
        <w:rPr>
          <w:rFonts w:ascii="ＭＳ ゴシック" w:hAnsi="ＭＳ ゴシック"/>
        </w:rPr>
        <w:t xml:space="preserve"> *</w:t>
      </w:r>
      <w:proofErr w:type="spellStart"/>
      <w:r w:rsidRPr="00664DF3">
        <w:rPr>
          <w:rFonts w:ascii="ＭＳ ゴシック" w:hAnsi="ＭＳ ゴシック"/>
        </w:rPr>
        <w:t>endValue</w:t>
      </w:r>
      <w:proofErr w:type="spellEnd"/>
      <w:r w:rsidRPr="00664DF3">
        <w:rPr>
          <w:rFonts w:ascii="ＭＳ ゴシック" w:hAnsi="ＭＳ ゴシック"/>
        </w:rPr>
        <w:t xml:space="preserve"> = </w:t>
      </w:r>
      <w:proofErr w:type="spellStart"/>
      <w:r w:rsidRPr="00664DF3">
        <w:rPr>
          <w:rFonts w:ascii="ＭＳ ゴシック" w:hAnsi="ＭＳ ゴシック"/>
        </w:rPr>
        <w:t>endConditionValueForConvertingCStyleForLoop</w:t>
      </w:r>
      <w:proofErr w:type="spellEnd"/>
      <w:r w:rsidRPr="00664DF3">
        <w:rPr>
          <w:rFonts w:ascii="ＭＳ ゴシック" w:hAnsi="ＭＳ ゴシック"/>
        </w:rPr>
        <w:t xml:space="preserve">(FS, </w:t>
      </w:r>
      <w:proofErr w:type="spellStart"/>
      <w:r w:rsidRPr="00664DF3">
        <w:rPr>
          <w:rFonts w:ascii="ＭＳ ゴシック" w:hAnsi="ＭＳ ゴシック"/>
        </w:rPr>
        <w:t>loopVar</w:t>
      </w:r>
      <w:proofErr w:type="spellEnd"/>
      <w:r w:rsidRPr="00664DF3">
        <w:rPr>
          <w:rFonts w:ascii="ＭＳ ゴシック" w:hAnsi="ＭＳ ゴシック"/>
        </w:rPr>
        <w:t xml:space="preserve">, </w:t>
      </w:r>
      <w:proofErr w:type="spellStart"/>
      <w:r w:rsidRPr="00664DF3">
        <w:rPr>
          <w:rFonts w:ascii="ＭＳ ゴシック" w:hAnsi="ＭＳ ゴシック"/>
        </w:rPr>
        <w:t>OpKind</w:t>
      </w:r>
      <w:proofErr w:type="spellEnd"/>
      <w:r w:rsidRPr="00664DF3">
        <w:rPr>
          <w:rFonts w:ascii="ＭＳ ゴシック" w:hAnsi="ＭＳ ゴシック"/>
        </w:rPr>
        <w:t>);</w:t>
      </w:r>
    </w:p>
    <w:p w14:paraId="29F518EF" w14:textId="77777777" w:rsidR="00726858" w:rsidRPr="00664DF3" w:rsidRDefault="00726858" w:rsidP="00726858">
      <w:pPr>
        <w:rPr>
          <w:rFonts w:ascii="ＭＳ ゴシック" w:hAnsi="ＭＳ ゴシック"/>
        </w:rPr>
      </w:pPr>
      <w:proofErr w:type="spellStart"/>
      <w:r w:rsidRPr="00664DF3">
        <w:rPr>
          <w:rFonts w:ascii="ＭＳ ゴシック" w:hAnsi="ＭＳ ゴシック"/>
        </w:rPr>
        <w:t>bool</w:t>
      </w:r>
      <w:proofErr w:type="spellEnd"/>
      <w:r w:rsidRPr="00664DF3">
        <w:rPr>
          <w:rFonts w:ascii="ＭＳ ゴシック" w:hAnsi="ＭＳ ゴシック"/>
        </w:rPr>
        <w:t xml:space="preserve"> </w:t>
      </w:r>
      <w:proofErr w:type="spellStart"/>
      <w:r w:rsidRPr="00664DF3">
        <w:rPr>
          <w:rFonts w:ascii="ＭＳ ゴシック" w:hAnsi="ＭＳ ゴシック"/>
        </w:rPr>
        <w:t>strideByOne</w:t>
      </w:r>
      <w:proofErr w:type="spellEnd"/>
      <w:r w:rsidRPr="00664DF3">
        <w:rPr>
          <w:rFonts w:ascii="ＭＳ ゴシック" w:hAnsi="ＭＳ ゴシック"/>
        </w:rPr>
        <w:t xml:space="preserve"> = </w:t>
      </w:r>
      <w:proofErr w:type="spellStart"/>
      <w:r w:rsidRPr="00664DF3">
        <w:rPr>
          <w:rFonts w:ascii="ＭＳ ゴシック" w:hAnsi="ＭＳ ゴシック"/>
        </w:rPr>
        <w:t>unaryIncrementForConvertingCStyleForLoop</w:t>
      </w:r>
      <w:proofErr w:type="spellEnd"/>
      <w:r w:rsidRPr="00664DF3">
        <w:rPr>
          <w:rFonts w:ascii="ＭＳ ゴシック" w:hAnsi="ＭＳ ゴシック"/>
        </w:rPr>
        <w:t xml:space="preserve">(FS, </w:t>
      </w:r>
      <w:proofErr w:type="spellStart"/>
      <w:r w:rsidRPr="00664DF3">
        <w:rPr>
          <w:rFonts w:ascii="ＭＳ ゴシック" w:hAnsi="ＭＳ ゴシック"/>
        </w:rPr>
        <w:t>loopVar</w:t>
      </w:r>
      <w:proofErr w:type="spellEnd"/>
      <w:r w:rsidRPr="00664DF3">
        <w:rPr>
          <w:rFonts w:ascii="ＭＳ ゴシック" w:hAnsi="ＭＳ ゴシック"/>
        </w:rPr>
        <w:t>) ||</w:t>
      </w:r>
    </w:p>
    <w:p w14:paraId="3ACA5F5E" w14:textId="77777777" w:rsidR="00726858" w:rsidRPr="00664DF3" w:rsidRDefault="00726858" w:rsidP="00726858">
      <w:pPr>
        <w:rPr>
          <w:rFonts w:ascii="ＭＳ ゴシック" w:hAnsi="ＭＳ ゴシック"/>
        </w:rPr>
      </w:pPr>
      <w:r w:rsidRPr="00664DF3">
        <w:rPr>
          <w:rFonts w:ascii="ＭＳ ゴシック" w:hAnsi="ＭＳ ゴシック"/>
        </w:rPr>
        <w:t xml:space="preserve">            </w:t>
      </w:r>
      <w:proofErr w:type="spellStart"/>
      <w:r w:rsidRPr="00664DF3">
        <w:rPr>
          <w:rFonts w:ascii="ＭＳ ゴシック" w:hAnsi="ＭＳ ゴシック"/>
        </w:rPr>
        <w:t>plusEqualOneIncrementForConvertingCStyleForLoop</w:t>
      </w:r>
      <w:proofErr w:type="spellEnd"/>
      <w:r w:rsidRPr="00664DF3">
        <w:rPr>
          <w:rFonts w:ascii="ＭＳ ゴシック" w:hAnsi="ＭＳ ゴシック"/>
        </w:rPr>
        <w:t xml:space="preserve">(TC, FS, </w:t>
      </w:r>
      <w:proofErr w:type="spellStart"/>
      <w:r w:rsidRPr="00664DF3">
        <w:rPr>
          <w:rFonts w:ascii="ＭＳ ゴシック" w:hAnsi="ＭＳ ゴシック"/>
        </w:rPr>
        <w:t>loopVar</w:t>
      </w:r>
      <w:proofErr w:type="spellEnd"/>
      <w:r w:rsidRPr="00664DF3">
        <w:rPr>
          <w:rFonts w:ascii="ＭＳ ゴシック" w:hAnsi="ＭＳ ゴシック"/>
        </w:rPr>
        <w:t>);</w:t>
      </w:r>
    </w:p>
    <w:p w14:paraId="00B96B20" w14:textId="77777777" w:rsidR="00726858" w:rsidRPr="00664DF3" w:rsidRDefault="00726858" w:rsidP="00726858">
      <w:pPr>
        <w:rPr>
          <w:rFonts w:ascii="ＭＳ ゴシック" w:hAnsi="ＭＳ ゴシック"/>
        </w:rPr>
      </w:pPr>
      <w:proofErr w:type="spellStart"/>
      <w:r w:rsidRPr="00664DF3">
        <w:rPr>
          <w:rFonts w:ascii="ＭＳ ゴシック" w:hAnsi="ＭＳ ゴシック"/>
        </w:rPr>
        <w:t>bool</w:t>
      </w:r>
      <w:proofErr w:type="spellEnd"/>
      <w:r w:rsidRPr="00664DF3">
        <w:rPr>
          <w:rFonts w:ascii="ＭＳ ゴシック" w:hAnsi="ＭＳ ゴシック"/>
        </w:rPr>
        <w:t xml:space="preserve"> </w:t>
      </w:r>
      <w:proofErr w:type="spellStart"/>
      <w:r w:rsidRPr="00664DF3">
        <w:rPr>
          <w:rFonts w:ascii="ＭＳ ゴシック" w:hAnsi="ＭＳ ゴシック"/>
        </w:rPr>
        <w:t>strideBackByOne</w:t>
      </w:r>
      <w:proofErr w:type="spellEnd"/>
      <w:r w:rsidRPr="00664DF3">
        <w:rPr>
          <w:rFonts w:ascii="ＭＳ ゴシック" w:hAnsi="ＭＳ ゴシック"/>
        </w:rPr>
        <w:t xml:space="preserve"> = </w:t>
      </w:r>
      <w:proofErr w:type="spellStart"/>
      <w:r w:rsidRPr="00664DF3">
        <w:rPr>
          <w:rFonts w:ascii="ＭＳ ゴシック" w:hAnsi="ＭＳ ゴシック"/>
        </w:rPr>
        <w:t>unaryDecrementForConvertingCStyleForLoop</w:t>
      </w:r>
      <w:proofErr w:type="spellEnd"/>
      <w:r w:rsidRPr="00664DF3">
        <w:rPr>
          <w:rFonts w:ascii="ＭＳ ゴシック" w:hAnsi="ＭＳ ゴシック"/>
        </w:rPr>
        <w:t xml:space="preserve">(FS, </w:t>
      </w:r>
      <w:proofErr w:type="spellStart"/>
      <w:r w:rsidRPr="00664DF3">
        <w:rPr>
          <w:rFonts w:ascii="ＭＳ ゴシック" w:hAnsi="ＭＳ ゴシック"/>
        </w:rPr>
        <w:t>loopVar</w:t>
      </w:r>
      <w:proofErr w:type="spellEnd"/>
      <w:r w:rsidRPr="00664DF3">
        <w:rPr>
          <w:rFonts w:ascii="ＭＳ ゴシック" w:hAnsi="ＭＳ ゴシック"/>
        </w:rPr>
        <w:t>) ||</w:t>
      </w:r>
    </w:p>
    <w:p w14:paraId="644F5329" w14:textId="77777777" w:rsidR="00726858" w:rsidRPr="00664DF3" w:rsidRDefault="00726858" w:rsidP="00726858">
      <w:pPr>
        <w:rPr>
          <w:rFonts w:ascii="ＭＳ ゴシック" w:hAnsi="ＭＳ ゴシック"/>
        </w:rPr>
      </w:pPr>
      <w:r w:rsidRPr="00664DF3">
        <w:rPr>
          <w:rFonts w:ascii="ＭＳ ゴシック" w:hAnsi="ＭＳ ゴシック"/>
        </w:rPr>
        <w:t xml:space="preserve">            </w:t>
      </w:r>
      <w:proofErr w:type="spellStart"/>
      <w:r w:rsidRPr="00664DF3">
        <w:rPr>
          <w:rFonts w:ascii="ＭＳ ゴシック" w:hAnsi="ＭＳ ゴシック"/>
        </w:rPr>
        <w:t>minusEqualOneDecrementForConvertingCStyleForLoop</w:t>
      </w:r>
      <w:proofErr w:type="spellEnd"/>
      <w:r w:rsidRPr="00664DF3">
        <w:rPr>
          <w:rFonts w:ascii="ＭＳ ゴシック" w:hAnsi="ＭＳ ゴシック"/>
        </w:rPr>
        <w:t xml:space="preserve">(TC, FS, </w:t>
      </w:r>
      <w:proofErr w:type="spellStart"/>
      <w:r w:rsidRPr="00664DF3">
        <w:rPr>
          <w:rFonts w:ascii="ＭＳ ゴシック" w:hAnsi="ＭＳ ゴシック"/>
        </w:rPr>
        <w:t>loopVar</w:t>
      </w:r>
      <w:proofErr w:type="spellEnd"/>
      <w:r w:rsidRPr="00664DF3">
        <w:rPr>
          <w:rFonts w:ascii="ＭＳ ゴシック" w:hAnsi="ＭＳ ゴシック"/>
        </w:rPr>
        <w:t>);</w:t>
      </w:r>
    </w:p>
    <w:p w14:paraId="52363000" w14:textId="77777777" w:rsidR="00726858" w:rsidRPr="00664DF3" w:rsidRDefault="00726858" w:rsidP="00726858">
      <w:pPr>
        <w:rPr>
          <w:rFonts w:ascii="ＭＳ ゴシック" w:hAnsi="ＭＳ ゴシック"/>
        </w:rPr>
      </w:pPr>
    </w:p>
    <w:p w14:paraId="03DC48B8" w14:textId="77777777" w:rsidR="00726858" w:rsidRPr="00664DF3" w:rsidRDefault="00726858" w:rsidP="00726858">
      <w:pPr>
        <w:rPr>
          <w:rFonts w:ascii="ＭＳ ゴシック" w:hAnsi="ＭＳ ゴシック"/>
        </w:rPr>
      </w:pPr>
      <w:r w:rsidRPr="00664DF3">
        <w:rPr>
          <w:rFonts w:ascii="ＭＳ ゴシック" w:hAnsi="ＭＳ ゴシック"/>
        </w:rPr>
        <w:t>if (!</w:t>
      </w:r>
      <w:proofErr w:type="spellStart"/>
      <w:r w:rsidRPr="00664DF3">
        <w:rPr>
          <w:rFonts w:ascii="ＭＳ ゴシック" w:hAnsi="ＭＳ ゴシック"/>
        </w:rPr>
        <w:t>loopVar</w:t>
      </w:r>
      <w:proofErr w:type="spellEnd"/>
      <w:r w:rsidRPr="00664DF3">
        <w:rPr>
          <w:rFonts w:ascii="ＭＳ ゴシック" w:hAnsi="ＭＳ ゴシック"/>
        </w:rPr>
        <w:t xml:space="preserve"> || !</w:t>
      </w:r>
      <w:proofErr w:type="spellStart"/>
      <w:r w:rsidRPr="00664DF3">
        <w:rPr>
          <w:rFonts w:ascii="ＭＳ ゴシック" w:hAnsi="ＭＳ ゴシック"/>
        </w:rPr>
        <w:t>startValue</w:t>
      </w:r>
      <w:proofErr w:type="spellEnd"/>
      <w:r w:rsidRPr="00664DF3">
        <w:rPr>
          <w:rFonts w:ascii="ＭＳ ゴシック" w:hAnsi="ＭＳ ゴシック"/>
        </w:rPr>
        <w:t xml:space="preserve"> || !</w:t>
      </w:r>
      <w:proofErr w:type="spellStart"/>
      <w:r w:rsidRPr="00664DF3">
        <w:rPr>
          <w:rFonts w:ascii="ＭＳ ゴシック" w:hAnsi="ＭＳ ゴシック"/>
        </w:rPr>
        <w:t>endValue</w:t>
      </w:r>
      <w:proofErr w:type="spellEnd"/>
      <w:r w:rsidRPr="00664DF3">
        <w:rPr>
          <w:rFonts w:ascii="ＭＳ ゴシック" w:hAnsi="ＭＳ ゴシック"/>
        </w:rPr>
        <w:t xml:space="preserve"> || (!</w:t>
      </w:r>
      <w:proofErr w:type="spellStart"/>
      <w:r w:rsidRPr="00664DF3">
        <w:rPr>
          <w:rFonts w:ascii="ＭＳ ゴシック" w:hAnsi="ＭＳ ゴシック"/>
        </w:rPr>
        <w:t>strideByOne</w:t>
      </w:r>
      <w:proofErr w:type="spellEnd"/>
      <w:r w:rsidRPr="00664DF3">
        <w:rPr>
          <w:rFonts w:ascii="ＭＳ ゴシック" w:hAnsi="ＭＳ ゴシック"/>
        </w:rPr>
        <w:t xml:space="preserve"> &amp;&amp; !</w:t>
      </w:r>
      <w:proofErr w:type="spellStart"/>
      <w:r w:rsidRPr="00664DF3">
        <w:rPr>
          <w:rFonts w:ascii="ＭＳ ゴシック" w:hAnsi="ＭＳ ゴシック"/>
        </w:rPr>
        <w:t>strideBackByOne</w:t>
      </w:r>
      <w:proofErr w:type="spellEnd"/>
      <w:r w:rsidRPr="00664DF3">
        <w:rPr>
          <w:rFonts w:ascii="ＭＳ ゴシック" w:hAnsi="ＭＳ ゴシック"/>
        </w:rPr>
        <w:t>))</w:t>
      </w:r>
    </w:p>
    <w:p w14:paraId="34DE70B8" w14:textId="4104DC3C" w:rsidR="00726858" w:rsidRPr="00664DF3" w:rsidRDefault="00645B10" w:rsidP="00726858">
      <w:pPr>
        <w:rPr>
          <w:rFonts w:ascii="ＭＳ ゴシック" w:hAnsi="ＭＳ ゴシック"/>
        </w:rPr>
      </w:pPr>
      <w:ins w:id="532" w:author="Shinji Kawasaki" w:date="2016-09-15T19:31:00Z">
        <w:r w:rsidRPr="00664DF3">
          <w:rPr>
            <w:rFonts w:ascii="ＭＳ ゴシック" w:hAnsi="ＭＳ ゴシック" w:hint="eastAsia"/>
          </w:rPr>
          <w:t xml:space="preserve">  </w:t>
        </w:r>
      </w:ins>
      <w:r w:rsidR="00726858" w:rsidRPr="00664DF3">
        <w:rPr>
          <w:rFonts w:ascii="ＭＳ ゴシック" w:hAnsi="ＭＳ ゴシック"/>
        </w:rPr>
        <w:t>return;</w:t>
      </w:r>
    </w:p>
    <w:p w14:paraId="54970D52" w14:textId="77777777" w:rsidR="00726858" w:rsidRPr="00664DF3" w:rsidRDefault="00726858" w:rsidP="00726858">
      <w:pPr>
        <w:rPr>
          <w:rFonts w:ascii="ＭＳ ゴシック" w:hAnsi="ＭＳ ゴシック"/>
        </w:rPr>
      </w:pPr>
      <w:r w:rsidRPr="00664DF3">
        <w:rPr>
          <w:rFonts w:ascii="ＭＳ ゴシック" w:hAnsi="ＭＳ ゴシック" w:hint="eastAsia"/>
        </w:rPr>
        <w:t>□□</w:t>
      </w:r>
      <w:r w:rsidRPr="00664DF3">
        <w:rPr>
          <w:rFonts w:ascii="ＭＳ ゴシック" w:hAnsi="ＭＳ ゴシック"/>
        </w:rPr>
        <w:t>------------------------</w:t>
      </w:r>
    </w:p>
    <w:p w14:paraId="41E6F1C2" w14:textId="05FD9CAB" w:rsidR="00726858" w:rsidRPr="00664DF3" w:rsidRDefault="00645B10" w:rsidP="00726858">
      <w:pPr>
        <w:rPr>
          <w:rFonts w:ascii="ＭＳ ゴシック" w:hAnsi="ＭＳ ゴシック"/>
        </w:rPr>
      </w:pPr>
      <w:ins w:id="533" w:author="Shinji Kawasaki" w:date="2016-09-15T19:29:00Z">
        <w:r w:rsidRPr="00664DF3">
          <w:rPr>
            <w:rFonts w:ascii="ＭＳ ゴシック" w:hAnsi="ＭＳ ゴシック" w:hint="eastAsia"/>
          </w:rPr>
          <w:t>リスト</w:t>
        </w:r>
      </w:ins>
      <w:ins w:id="534" w:author="Shinji Kawasaki" w:date="2016-09-15T19:30:00Z">
        <w:r w:rsidRPr="00664DF3">
          <w:rPr>
            <w:rFonts w:ascii="ＭＳ ゴシック" w:hAnsi="ＭＳ ゴシック" w:hint="eastAsia"/>
          </w:rPr>
          <w:t xml:space="preserve">17　</w:t>
        </w:r>
      </w:ins>
      <w:ins w:id="535" w:author="Shinji Kawasaki" w:date="2016-09-15T19:31:00Z">
        <w:r w:rsidRPr="00664DF3">
          <w:rPr>
            <w:rFonts w:ascii="ＭＳ ゴシック" w:hAnsi="ＭＳ ゴシック" w:hint="eastAsia"/>
          </w:rPr>
          <w:t>自動変換が可能かどうかをチェックするコード</w:t>
        </w:r>
      </w:ins>
    </w:p>
    <w:p w14:paraId="0F9451D2" w14:textId="3A4B3538" w:rsidR="00645B10" w:rsidRPr="00664DF3" w:rsidRDefault="00645B10" w:rsidP="00726858">
      <w:pPr>
        <w:rPr>
          <w:ins w:id="536" w:author="Shinji Kawasaki" w:date="2016-09-15T19:31:00Z"/>
          <w:rFonts w:ascii="ＭＳ ゴシック" w:hAnsi="ＭＳ ゴシック"/>
        </w:rPr>
      </w:pPr>
      <w:ins w:id="537" w:author="Shinji Kawasaki" w:date="2016-09-15T19:32:00Z">
        <w:r w:rsidRPr="00664DF3">
          <w:rPr>
            <w:rFonts w:ascii="ＭＳ ゴシック" w:hAnsi="ＭＳ ゴシック" w:hint="eastAsia"/>
          </w:rPr>
          <w:t>◆Swiftのリポジトリ◇</w:t>
        </w:r>
      </w:ins>
      <w:ins w:id="538" w:author="Shinji Kawasaki" w:date="2016-09-15T19:31:00Z">
        <w:r w:rsidRPr="00664DF3">
          <w:rPr>
            <w:rFonts w:ascii="ＭＳ ゴシック" w:hAnsi="ＭＳ ゴシック"/>
          </w:rPr>
          <w:t>https://github.com/apple/swift/blob/master/lib/Sema/MiscDiagnostics.cpp</w:t>
        </w:r>
      </w:ins>
      <w:ins w:id="539" w:author="Shinji Kawasaki" w:date="2016-09-15T19:32:00Z">
        <w:r w:rsidRPr="00664DF3">
          <w:rPr>
            <w:rFonts w:ascii="ＭＳ ゴシック" w:hAnsi="ＭＳ ゴシック" w:hint="eastAsia"/>
          </w:rPr>
          <w:t>◆より。</w:t>
        </w:r>
      </w:ins>
    </w:p>
    <w:p w14:paraId="53D579B0" w14:textId="3669B011" w:rsidR="00726858" w:rsidRPr="00664DF3" w:rsidRDefault="00726858" w:rsidP="00726858">
      <w:pPr>
        <w:rPr>
          <w:rFonts w:ascii="ＭＳ ゴシック" w:hAnsi="ＭＳ ゴシック"/>
        </w:rPr>
      </w:pPr>
      <w:r w:rsidRPr="00664DF3">
        <w:rPr>
          <w:rFonts w:ascii="ＭＳ ゴシック" w:hAnsi="ＭＳ ゴシック" w:hint="eastAsia"/>
        </w:rPr>
        <w:t>□□□</w:t>
      </w:r>
      <w:r w:rsidRPr="00664DF3">
        <w:rPr>
          <w:rFonts w:ascii="ＭＳ ゴシック" w:hAnsi="ＭＳ ゴシック"/>
        </w:rPr>
        <w:t>------------------------</w:t>
      </w:r>
    </w:p>
    <w:p w14:paraId="02D0ABEE" w14:textId="77777777" w:rsidR="00726858" w:rsidRPr="00664DF3" w:rsidRDefault="00726858" w:rsidP="00726858">
      <w:pPr>
        <w:rPr>
          <w:rFonts w:ascii="ＭＳ ゴシック" w:hAnsi="ＭＳ ゴシック"/>
        </w:rPr>
      </w:pPr>
    </w:p>
    <w:p w14:paraId="1A607333" w14:textId="563062E6"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r w:rsidR="00726858" w:rsidRPr="00664DF3">
        <w:rPr>
          <w:rFonts w:ascii="ＭＳ ゴシック" w:hAnsi="ＭＳ ゴシック" w:hint="eastAsia"/>
        </w:rPr>
        <w:t>さらに余談になるが、これは</w:t>
      </w:r>
      <w:ins w:id="540" w:author="Shinji Kawasaki" w:date="2016-09-15T19:34:00Z">
        <w:r w:rsidR="00645B10" w:rsidRPr="00664DF3">
          <w:rPr>
            <w:rFonts w:ascii="ＭＳ ゴシック" w:hAnsi="ＭＳ ゴシック" w:hint="eastAsia"/>
          </w:rPr>
          <w:t>「</w:t>
        </w:r>
      </w:ins>
      <w:ins w:id="541" w:author="DA 一色" w:date="2016-09-16T19:03:00Z">
        <w:r w:rsidR="0022376B">
          <w:rPr>
            <w:rFonts w:ascii="ＭＳ ゴシック" w:hAnsi="ＭＳ ゴシック" w:hint="eastAsia"/>
          </w:rPr>
          <w:t>『</w:t>
        </w:r>
      </w:ins>
      <w:r w:rsidR="00726858" w:rsidRPr="00664DF3">
        <w:rPr>
          <w:rFonts w:ascii="ＭＳ ゴシック" w:hAnsi="ＭＳ ゴシック" w:hint="eastAsia"/>
        </w:rPr>
        <w:t>◆</w:t>
      </w:r>
      <w:commentRangeStart w:id="542"/>
      <w:r w:rsidR="00E846A3" w:rsidRPr="00664DF3">
        <w:rPr>
          <w:rFonts w:ascii="ＭＳ ゴシック" w:hAnsi="ＭＳ ゴシック" w:hint="eastAsia"/>
        </w:rPr>
        <w:t>［</w:t>
      </w:r>
      <w:r w:rsidR="00726858" w:rsidRPr="00664DF3">
        <w:rPr>
          <w:rFonts w:ascii="ＭＳ ゴシック" w:hAnsi="ＭＳ ゴシック"/>
        </w:rPr>
        <w:t>SR-226</w:t>
      </w:r>
      <w:r w:rsidR="00E846A3" w:rsidRPr="00664DF3">
        <w:rPr>
          <w:rFonts w:ascii="ＭＳ ゴシック" w:hAnsi="ＭＳ ゴシック" w:hint="eastAsia"/>
        </w:rPr>
        <w:t>］</w:t>
      </w:r>
      <w:commentRangeEnd w:id="542"/>
      <w:r w:rsidR="00E846A3" w:rsidRPr="00664DF3">
        <w:rPr>
          <w:rStyle w:val="CommentReference"/>
          <w:rFonts w:ascii="ＭＳ ゴシック" w:hAnsi="ＭＳ ゴシック"/>
        </w:rPr>
        <w:commentReference w:id="542"/>
      </w:r>
      <w:r w:rsidR="00726858" w:rsidRPr="00664DF3">
        <w:rPr>
          <w:rFonts w:ascii="ＭＳ ゴシック" w:hAnsi="ＭＳ ゴシック"/>
        </w:rPr>
        <w:t xml:space="preserve"> Implement warning about the use of C-style for loops in Swift 2.2 - </w:t>
      </w:r>
      <w:proofErr w:type="spellStart"/>
      <w:r w:rsidR="00726858" w:rsidRPr="00664DF3">
        <w:rPr>
          <w:rFonts w:ascii="ＭＳ ゴシック" w:hAnsi="ＭＳ ゴシック"/>
        </w:rPr>
        <w:t>Swift◇https</w:t>
      </w:r>
      <w:proofErr w:type="spellEnd"/>
      <w:r w:rsidR="00726858" w:rsidRPr="00664DF3">
        <w:rPr>
          <w:rFonts w:ascii="ＭＳ ゴシック" w:hAnsi="ＭＳ ゴシック"/>
        </w:rPr>
        <w:t>://bugs.swift.org/browse/SR-226◆</w:t>
      </w:r>
      <w:ins w:id="543" w:author="DA 一色" w:date="2016-09-16T19:03:00Z">
        <w:r w:rsidR="0022376B">
          <w:rPr>
            <w:rFonts w:ascii="ＭＳ ゴシック" w:hAnsi="ＭＳ ゴシック"/>
          </w:rPr>
          <w:t>』</w:t>
        </w:r>
      </w:ins>
      <w:commentRangeStart w:id="544"/>
      <w:ins w:id="545" w:author="Shinji Kawasaki" w:date="2016-09-14T18:33:00Z">
        <w:r w:rsidR="00322423" w:rsidRPr="00664DF3">
          <w:rPr>
            <w:rFonts w:ascii="ＭＳ ゴシック" w:hAnsi="ＭＳ ゴシック" w:hint="eastAsia"/>
          </w:rPr>
          <w:t>で</w:t>
        </w:r>
      </w:ins>
      <w:commentRangeEnd w:id="544"/>
      <w:r w:rsidR="00B90241">
        <w:rPr>
          <w:rStyle w:val="CommentReference"/>
        </w:rPr>
        <w:commentReference w:id="544"/>
      </w:r>
      <w:r w:rsidR="00726858" w:rsidRPr="00664DF3">
        <w:rPr>
          <w:rFonts w:ascii="ＭＳ ゴシック" w:hAnsi="ＭＳ ゴシック"/>
        </w:rPr>
        <w:t>起票され、</w:t>
      </w:r>
      <w:ins w:id="546" w:author="DA 一色" w:date="2016-09-16T19:03:00Z">
        <w:r w:rsidR="0022376B">
          <w:rPr>
            <w:rFonts w:ascii="ＭＳ ゴシック" w:hAnsi="ＭＳ ゴシック"/>
          </w:rPr>
          <w:t>『</w:t>
        </w:r>
      </w:ins>
      <w:r w:rsidR="00726858" w:rsidRPr="00664DF3">
        <w:rPr>
          <w:rFonts w:ascii="ＭＳ ゴシック" w:hAnsi="ＭＳ ゴシック"/>
        </w:rPr>
        <w:t>◆</w:t>
      </w:r>
      <w:r w:rsidR="00E846A3" w:rsidRPr="00664DF3">
        <w:rPr>
          <w:rFonts w:ascii="ＭＳ ゴシック" w:hAnsi="ＭＳ ゴシック" w:hint="eastAsia"/>
        </w:rPr>
        <w:t>［</w:t>
      </w:r>
      <w:r w:rsidR="00726858" w:rsidRPr="00664DF3">
        <w:rPr>
          <w:rFonts w:ascii="ＭＳ ゴシック" w:hAnsi="ＭＳ ゴシック"/>
        </w:rPr>
        <w:t>SR-226</w:t>
      </w:r>
      <w:r w:rsidR="00E846A3" w:rsidRPr="00664DF3">
        <w:rPr>
          <w:rFonts w:ascii="ＭＳ ゴシック" w:hAnsi="ＭＳ ゴシック" w:hint="eastAsia"/>
        </w:rPr>
        <w:t>］</w:t>
      </w:r>
      <w:r w:rsidR="00726858" w:rsidRPr="00664DF3">
        <w:rPr>
          <w:rFonts w:ascii="ＭＳ ゴシック" w:hAnsi="ＭＳ ゴシック"/>
        </w:rPr>
        <w:t xml:space="preserve"> Deprecation of C-style for loops by </w:t>
      </w:r>
      <w:proofErr w:type="spellStart"/>
      <w:r w:rsidR="00726858" w:rsidRPr="00664DF3">
        <w:rPr>
          <w:rFonts w:ascii="ＭＳ ゴシック" w:hAnsi="ＭＳ ゴシック"/>
        </w:rPr>
        <w:t>gregomni</w:t>
      </w:r>
      <w:proofErr w:type="spellEnd"/>
      <w:r w:rsidR="00726858" w:rsidRPr="00664DF3">
        <w:rPr>
          <w:rFonts w:ascii="ＭＳ ゴシック" w:hAnsi="ＭＳ ゴシック"/>
        </w:rPr>
        <w:t xml:space="preserve"> </w:t>
      </w:r>
      <w:ins w:id="547" w:author="Shinji Kawasaki" w:date="2016-09-14T18:38:00Z">
        <w:r w:rsidR="005649E3" w:rsidRPr="00664DF3">
          <w:rPr>
            <w:rFonts w:ascii="ＭＳ ゴシック" w:hAnsi="ＭＳ ゴシック" w:hint="eastAsia"/>
          </w:rPr>
          <w:t>・</w:t>
        </w:r>
      </w:ins>
      <w:r w:rsidR="00726858" w:rsidRPr="00664DF3">
        <w:rPr>
          <w:rFonts w:ascii="ＭＳ ゴシック" w:hAnsi="ＭＳ ゴシック"/>
        </w:rPr>
        <w:t xml:space="preserve"> Pull Request #552 </w:t>
      </w:r>
      <w:ins w:id="548" w:author="Shinji Kawasaki" w:date="2016-09-14T18:38:00Z">
        <w:r w:rsidR="005649E3" w:rsidRPr="00664DF3">
          <w:rPr>
            <w:rFonts w:ascii="ＭＳ ゴシック" w:hAnsi="ＭＳ ゴシック" w:hint="eastAsia"/>
          </w:rPr>
          <w:t>・</w:t>
        </w:r>
      </w:ins>
      <w:r w:rsidR="00726858" w:rsidRPr="00664DF3">
        <w:rPr>
          <w:rFonts w:ascii="ＭＳ ゴシック" w:hAnsi="ＭＳ ゴシック"/>
        </w:rPr>
        <w:t xml:space="preserve"> apple/</w:t>
      </w:r>
      <w:proofErr w:type="spellStart"/>
      <w:r w:rsidR="00726858" w:rsidRPr="00664DF3">
        <w:rPr>
          <w:rFonts w:ascii="ＭＳ ゴシック" w:hAnsi="ＭＳ ゴシック"/>
        </w:rPr>
        <w:t>swift◇https</w:t>
      </w:r>
      <w:proofErr w:type="spellEnd"/>
      <w:r w:rsidR="00726858" w:rsidRPr="00664DF3">
        <w:rPr>
          <w:rFonts w:ascii="ＭＳ ゴシック" w:hAnsi="ＭＳ ゴシック"/>
        </w:rPr>
        <w:t>://github.com/apple/swift/pull/552◆</w:t>
      </w:r>
      <w:ins w:id="549" w:author="DA 一色" w:date="2016-09-16T19:03:00Z">
        <w:r w:rsidR="0022376B">
          <w:rPr>
            <w:rFonts w:ascii="ＭＳ ゴシック" w:hAnsi="ＭＳ ゴシック"/>
          </w:rPr>
          <w:t>』</w:t>
        </w:r>
      </w:ins>
      <w:r w:rsidR="00726858" w:rsidRPr="00664DF3">
        <w:rPr>
          <w:rFonts w:ascii="ＭＳ ゴシック" w:hAnsi="ＭＳ ゴシック"/>
        </w:rPr>
        <w:t>のプルリクエストで実際にコード対応された</w:t>
      </w:r>
      <w:ins w:id="550" w:author="Shinji Kawasaki" w:date="2016-09-15T19:34:00Z">
        <w:r w:rsidR="00645B10" w:rsidRPr="00664DF3">
          <w:rPr>
            <w:rFonts w:ascii="ＭＳ ゴシック" w:hAnsi="ＭＳ ゴシック" w:hint="eastAsia"/>
          </w:rPr>
          <w:t>」</w:t>
        </w:r>
      </w:ins>
      <w:r w:rsidR="00726858" w:rsidRPr="00664DF3">
        <w:rPr>
          <w:rFonts w:ascii="ＭＳ ゴシック" w:hAnsi="ＭＳ ゴシック"/>
        </w:rPr>
        <w:t>という流れまで追うことが</w:t>
      </w:r>
      <w:ins w:id="551" w:author="Shinji Kawasaki" w:date="2016-09-14T18:33:00Z">
        <w:r w:rsidR="00322423" w:rsidRPr="00664DF3">
          <w:rPr>
            <w:rFonts w:ascii="ＭＳ ゴシック" w:hAnsi="ＭＳ ゴシック" w:hint="eastAsia"/>
          </w:rPr>
          <w:t>できる</w:t>
        </w:r>
      </w:ins>
      <w:r w:rsidR="00726858" w:rsidRPr="00664DF3">
        <w:rPr>
          <w:rFonts w:ascii="ＭＳ ゴシック" w:hAnsi="ＭＳ ゴシック"/>
        </w:rPr>
        <w:t>。Swiftがオープンソース化されたことで、このように隅々まで深掘り</w:t>
      </w:r>
      <w:ins w:id="552" w:author="Shinji Kawasaki" w:date="2016-09-14T18:33:00Z">
        <w:r w:rsidR="00322423" w:rsidRPr="00664DF3">
          <w:rPr>
            <w:rFonts w:ascii="ＭＳ ゴシック" w:hAnsi="ＭＳ ゴシック" w:hint="eastAsia"/>
          </w:rPr>
          <w:t>できる</w:t>
        </w:r>
      </w:ins>
      <w:r w:rsidR="00726858" w:rsidRPr="00664DF3">
        <w:rPr>
          <w:rFonts w:ascii="ＭＳ ゴシック" w:hAnsi="ＭＳ ゴシック"/>
        </w:rPr>
        <w:t>ようになったのである。</w:t>
      </w:r>
    </w:p>
    <w:p w14:paraId="013025AE" w14:textId="77777777" w:rsidR="00726858" w:rsidRPr="00664DF3" w:rsidRDefault="00726858" w:rsidP="00726858">
      <w:pPr>
        <w:rPr>
          <w:rFonts w:ascii="ＭＳ ゴシック" w:hAnsi="ＭＳ ゴシック"/>
        </w:rPr>
      </w:pPr>
    </w:p>
    <w:p w14:paraId="2F222688" w14:textId="77777777" w:rsidR="00726858" w:rsidRPr="00664DF3" w:rsidRDefault="00726858" w:rsidP="004E0339">
      <w:pPr>
        <w:pStyle w:val="Heading3"/>
        <w:spacing w:before="180" w:after="180"/>
      </w:pPr>
      <w:commentRangeStart w:id="553"/>
      <w:r w:rsidRPr="00664DF3">
        <w:rPr>
          <w:rFonts w:hint="eastAsia"/>
        </w:rPr>
        <w:t>○そもそも廃止される構文の利用が少ない</w:t>
      </w:r>
      <w:commentRangeEnd w:id="553"/>
      <w:r w:rsidR="00DB2106" w:rsidRPr="00664DF3">
        <w:rPr>
          <w:rStyle w:val="CommentReference"/>
        </w:rPr>
        <w:commentReference w:id="553"/>
      </w:r>
    </w:p>
    <w:p w14:paraId="4C2CEA3A" w14:textId="77777777" w:rsidR="00726858" w:rsidRPr="00664DF3" w:rsidRDefault="00726858" w:rsidP="00726858">
      <w:pPr>
        <w:rPr>
          <w:rFonts w:ascii="ＭＳ ゴシック" w:hAnsi="ＭＳ ゴシック"/>
        </w:rPr>
      </w:pPr>
    </w:p>
    <w:p w14:paraId="72228899" w14:textId="5B389BBD"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proofErr w:type="spellStart"/>
      <w:r w:rsidR="00726858" w:rsidRPr="00664DF3">
        <w:rPr>
          <w:rFonts w:ascii="ＭＳ ゴシック" w:hAnsi="ＭＳ ゴシック"/>
        </w:rPr>
        <w:t>Xcode</w:t>
      </w:r>
      <w:proofErr w:type="spellEnd"/>
      <w:r w:rsidR="00726858" w:rsidRPr="00664DF3">
        <w:rPr>
          <w:rFonts w:ascii="ＭＳ ゴシック" w:hAnsi="ＭＳ ゴシック"/>
        </w:rPr>
        <w:t>による、廃止された構文の自動変換対応について書いたが、</w:t>
      </w:r>
      <w:commentRangeStart w:id="554"/>
      <w:r w:rsidR="00726858" w:rsidRPr="00664DF3">
        <w:rPr>
          <w:rFonts w:ascii="ＭＳ ゴシック" w:hAnsi="ＭＳ ゴシック"/>
        </w:rPr>
        <w:t>そもそも</w:t>
      </w:r>
      <w:commentRangeEnd w:id="554"/>
      <w:r w:rsidR="00645B10" w:rsidRPr="00664DF3">
        <w:rPr>
          <w:rStyle w:val="CommentReference"/>
          <w:rFonts w:ascii="ＭＳ ゴシック" w:hAnsi="ＭＳ ゴシック"/>
        </w:rPr>
        <w:commentReference w:id="554"/>
      </w:r>
      <w:r w:rsidR="00726858" w:rsidRPr="00664DF3">
        <w:rPr>
          <w:rFonts w:ascii="ＭＳ ゴシック" w:hAnsi="ＭＳ ゴシック"/>
        </w:rPr>
        <w:t>廃止される構文の利用が少ないということもある。◎++◎</w:t>
      </w:r>
      <w:ins w:id="555" w:author="Shinji Kawasaki" w:date="2016-09-15T19:35:00Z">
        <w:r w:rsidR="0014247D" w:rsidRPr="00664DF3">
          <w:rPr>
            <w:rFonts w:ascii="ＭＳ ゴシック" w:hAnsi="ＭＳ ゴシック" w:hint="eastAsia"/>
          </w:rPr>
          <w:t>演算子と</w:t>
        </w:r>
      </w:ins>
      <w:r w:rsidR="00726858" w:rsidRPr="00664DF3">
        <w:rPr>
          <w:rFonts w:ascii="ＭＳ ゴシック" w:hAnsi="ＭＳ ゴシック"/>
        </w:rPr>
        <w:t>◎--◎</w:t>
      </w:r>
      <w:ins w:id="556" w:author="Shinji Kawasaki" w:date="2016-09-15T19:35:00Z">
        <w:r w:rsidR="0014247D" w:rsidRPr="00664DF3">
          <w:rPr>
            <w:rFonts w:ascii="ＭＳ ゴシック" w:hAnsi="ＭＳ ゴシック" w:hint="eastAsia"/>
          </w:rPr>
          <w:t>演算子</w:t>
        </w:r>
      </w:ins>
      <w:r w:rsidR="00726858" w:rsidRPr="00664DF3">
        <w:rPr>
          <w:rFonts w:ascii="ＭＳ ゴシック" w:hAnsi="ＭＳ ゴシック"/>
        </w:rPr>
        <w:t>については、</w:t>
      </w:r>
      <w:commentRangeStart w:id="557"/>
      <w:ins w:id="558" w:author="Shinji Kawasaki" w:date="2016-09-15T14:39:00Z">
        <w:r w:rsidR="00720A3D" w:rsidRPr="00664DF3">
          <w:rPr>
            <w:rFonts w:ascii="ＭＳ ゴシック" w:hAnsi="ＭＳ ゴシック" w:hint="eastAsia"/>
          </w:rPr>
          <w:t>副作用のない</w:t>
        </w:r>
        <w:commentRangeEnd w:id="557"/>
        <w:r w:rsidR="00720A3D" w:rsidRPr="00664DF3">
          <w:rPr>
            <w:rStyle w:val="CommentReference"/>
            <w:rFonts w:ascii="ＭＳ ゴシック" w:hAnsi="ＭＳ ゴシック"/>
          </w:rPr>
          <w:commentReference w:id="557"/>
        </w:r>
      </w:ins>
      <w:r w:rsidR="00726858" w:rsidRPr="00664DF3">
        <w:rPr>
          <w:rFonts w:ascii="ＭＳ ゴシック" w:hAnsi="ＭＳ ゴシック"/>
        </w:rPr>
        <w:t>コードを心がけてい</w:t>
      </w:r>
      <w:ins w:id="559" w:author="Shinji Kawasaki" w:date="2016-09-15T19:36:00Z">
        <w:r w:rsidR="0014247D" w:rsidRPr="00664DF3">
          <w:rPr>
            <w:rFonts w:ascii="ＭＳ ゴシック" w:hAnsi="ＭＳ ゴシック" w:hint="eastAsia"/>
          </w:rPr>
          <w:t>れば、それらを</w:t>
        </w:r>
      </w:ins>
      <w:r w:rsidR="00726858" w:rsidRPr="00664DF3">
        <w:rPr>
          <w:rFonts w:ascii="ＭＳ ゴシック" w:hAnsi="ＭＳ ゴシック"/>
        </w:rPr>
        <w:t>使っていた箇所</w:t>
      </w:r>
      <w:ins w:id="560" w:author="Shinji Kawasaki" w:date="2016-09-15T19:36:00Z">
        <w:r w:rsidR="0014247D" w:rsidRPr="00664DF3">
          <w:rPr>
            <w:rFonts w:ascii="ＭＳ ゴシック" w:hAnsi="ＭＳ ゴシック" w:hint="eastAsia"/>
          </w:rPr>
          <w:t>でも</w:t>
        </w:r>
      </w:ins>
      <w:r w:rsidR="00726858" w:rsidRPr="00664DF3">
        <w:rPr>
          <w:rFonts w:ascii="ＭＳ ゴシック" w:hAnsi="ＭＳ ゴシック"/>
        </w:rPr>
        <w:t>戻り値</w:t>
      </w:r>
      <w:ins w:id="561" w:author="Shinji Kawasaki" w:date="2016-09-15T19:36:00Z">
        <w:r w:rsidR="0014247D" w:rsidRPr="00664DF3">
          <w:rPr>
            <w:rFonts w:ascii="ＭＳ ゴシック" w:hAnsi="ＭＳ ゴシック" w:hint="eastAsia"/>
          </w:rPr>
          <w:t>を使用</w:t>
        </w:r>
      </w:ins>
      <w:ins w:id="562" w:author="Shinji Kawasaki" w:date="2016-09-15T19:37:00Z">
        <w:r w:rsidR="0014247D" w:rsidRPr="00664DF3">
          <w:rPr>
            <w:rFonts w:ascii="ＭＳ ゴシック" w:hAnsi="ＭＳ ゴシック" w:hint="eastAsia"/>
          </w:rPr>
          <w:t>せずに</w:t>
        </w:r>
      </w:ins>
      <w:ins w:id="563" w:author="Shinji Kawasaki" w:date="2016-09-15T19:36:00Z">
        <w:r w:rsidR="0014247D" w:rsidRPr="00664DF3">
          <w:rPr>
            <w:rFonts w:ascii="ＭＳ ゴシック" w:hAnsi="ＭＳ ゴシック" w:hint="eastAsia"/>
          </w:rPr>
          <w:t>、</w:t>
        </w:r>
      </w:ins>
      <w:r w:rsidR="00726858" w:rsidRPr="00664DF3">
        <w:rPr>
          <w:rFonts w:ascii="ＭＳ ゴシック" w:hAnsi="ＭＳ ゴシック"/>
        </w:rPr>
        <w:t>単純なインクリメント</w:t>
      </w:r>
      <w:ins w:id="564" w:author="Shinji Kawasaki" w:date="2016-09-15T19:37:00Z">
        <w:r w:rsidR="0014247D" w:rsidRPr="00664DF3">
          <w:rPr>
            <w:rFonts w:ascii="ＭＳ ゴシック" w:hAnsi="ＭＳ ゴシック" w:hint="eastAsia"/>
          </w:rPr>
          <w:t>／</w:t>
        </w:r>
      </w:ins>
      <w:r w:rsidR="00726858" w:rsidRPr="00664DF3">
        <w:rPr>
          <w:rFonts w:ascii="ＭＳ ゴシック" w:hAnsi="ＭＳ ゴシック"/>
        </w:rPr>
        <w:t>デクリメント処理</w:t>
      </w:r>
      <w:ins w:id="565" w:author="Shinji Kawasaki" w:date="2016-09-15T19:37:00Z">
        <w:r w:rsidR="0014247D" w:rsidRPr="00664DF3">
          <w:rPr>
            <w:rFonts w:ascii="ＭＳ ゴシック" w:hAnsi="ＭＳ ゴシック" w:hint="eastAsia"/>
          </w:rPr>
          <w:t>を行っているだけで</w:t>
        </w:r>
      </w:ins>
      <w:r w:rsidR="00726858" w:rsidRPr="00664DF3">
        <w:rPr>
          <w:rFonts w:ascii="ＭＳ ゴシック" w:hAnsi="ＭＳ ゴシック"/>
        </w:rPr>
        <w:t>、自動変換</w:t>
      </w:r>
      <w:ins w:id="566" w:author="Shinji Kawasaki" w:date="2016-09-15T19:37:00Z">
        <w:r w:rsidR="0014247D" w:rsidRPr="00664DF3">
          <w:rPr>
            <w:rFonts w:ascii="ＭＳ ゴシック" w:hAnsi="ＭＳ ゴシック" w:hint="eastAsia"/>
          </w:rPr>
          <w:t>がうまくいく場合</w:t>
        </w:r>
      </w:ins>
      <w:r w:rsidR="00726858" w:rsidRPr="00664DF3">
        <w:rPr>
          <w:rFonts w:ascii="ＭＳ ゴシック" w:hAnsi="ＭＳ ゴシック"/>
        </w:rPr>
        <w:t>に該当するだろう。</w:t>
      </w:r>
    </w:p>
    <w:p w14:paraId="31DF4FB7" w14:textId="77777777" w:rsidR="00726858" w:rsidRPr="00664DF3" w:rsidRDefault="00726858" w:rsidP="00726858">
      <w:pPr>
        <w:rPr>
          <w:rFonts w:ascii="ＭＳ ゴシック" w:hAnsi="ＭＳ ゴシック"/>
        </w:rPr>
      </w:pPr>
    </w:p>
    <w:p w14:paraId="5F01FC51" w14:textId="36911892"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r w:rsidR="00726858" w:rsidRPr="00664DF3">
        <w:rPr>
          <w:rFonts w:ascii="ＭＳ ゴシック" w:hAnsi="ＭＳ ゴシック"/>
        </w:rPr>
        <w:t>Cスタイルの</w:t>
      </w:r>
      <w:ins w:id="567" w:author="Shinji Kawasaki" w:date="2016-09-15T19:37:00Z">
        <w:r w:rsidR="0014247D" w:rsidRPr="00664DF3">
          <w:rPr>
            <w:rFonts w:ascii="ＭＳ ゴシック" w:hAnsi="ＭＳ ゴシック" w:hint="eastAsia"/>
          </w:rPr>
          <w:t>◎</w:t>
        </w:r>
      </w:ins>
      <w:r w:rsidR="00726858" w:rsidRPr="00664DF3">
        <w:rPr>
          <w:rFonts w:ascii="ＭＳ ゴシック" w:hAnsi="ＭＳ ゴシック"/>
        </w:rPr>
        <w:t>for</w:t>
      </w:r>
      <w:ins w:id="568" w:author="Shinji Kawasaki" w:date="2016-09-15T19:37:00Z">
        <w:r w:rsidR="0014247D" w:rsidRPr="00664DF3">
          <w:rPr>
            <w:rFonts w:ascii="ＭＳ ゴシック" w:hAnsi="ＭＳ ゴシック" w:hint="eastAsia"/>
          </w:rPr>
          <w:t>◎</w:t>
        </w:r>
      </w:ins>
      <w:r w:rsidR="00726858" w:rsidRPr="00664DF3">
        <w:rPr>
          <w:rFonts w:ascii="ＭＳ ゴシック" w:hAnsi="ＭＳ ゴシック"/>
        </w:rPr>
        <w:t>ループに関しては、Proposalでも指摘されている</w:t>
      </w:r>
      <w:ins w:id="569" w:author="Shinji Kawasaki" w:date="2016-09-14T18:33:00Z">
        <w:r w:rsidR="00322423" w:rsidRPr="00664DF3">
          <w:rPr>
            <w:rFonts w:ascii="ＭＳ ゴシック" w:hAnsi="ＭＳ ゴシック" w:hint="eastAsia"/>
          </w:rPr>
          <w:t>通り</w:t>
        </w:r>
      </w:ins>
      <w:r w:rsidR="00726858" w:rsidRPr="00664DF3">
        <w:rPr>
          <w:rFonts w:ascii="ＭＳ ゴシック" w:hAnsi="ＭＳ ゴシック"/>
        </w:rPr>
        <w:t>、Swiftのコードベースでの利用例が極めて</w:t>
      </w:r>
      <w:ins w:id="570" w:author="Shinji Kawasaki" w:date="2016-09-14T18:33:00Z">
        <w:r w:rsidR="00322423" w:rsidRPr="00664DF3">
          <w:rPr>
            <w:rFonts w:ascii="ＭＳ ゴシック" w:hAnsi="ＭＳ ゴシック" w:hint="eastAsia"/>
          </w:rPr>
          <w:t>まれ</w:t>
        </w:r>
      </w:ins>
      <w:r w:rsidR="00726858" w:rsidRPr="00664DF3">
        <w:rPr>
          <w:rFonts w:ascii="ＭＳ ゴシック" w:hAnsi="ＭＳ ゴシック"/>
        </w:rPr>
        <w:t>である。筆者もSwiftではこれまで一度も書いたことが</w:t>
      </w:r>
      <w:ins w:id="571" w:author="Shinji Kawasaki" w:date="2016-09-15T19:37:00Z">
        <w:r w:rsidR="0014247D" w:rsidRPr="00664DF3">
          <w:rPr>
            <w:rFonts w:ascii="ＭＳ ゴシック" w:hAnsi="ＭＳ ゴシック" w:hint="eastAsia"/>
          </w:rPr>
          <w:t>な</w:t>
        </w:r>
      </w:ins>
      <w:r w:rsidR="00726858" w:rsidRPr="00664DF3">
        <w:rPr>
          <w:rFonts w:ascii="ＭＳ ゴシック" w:hAnsi="ＭＳ ゴシック"/>
        </w:rPr>
        <w:t>い。もし既存コードでうっかり書いてしまっていたところがあっても、Swiftらしいコードに正せる</w:t>
      </w:r>
      <w:ins w:id="572" w:author="DA 一色" w:date="2016-09-16T19:04:00Z">
        <w:r w:rsidR="0022376B">
          <w:rPr>
            <w:rFonts w:ascii="ＭＳ ゴシック" w:hAnsi="ＭＳ ゴシック"/>
          </w:rPr>
          <w:t>良い</w:t>
        </w:r>
      </w:ins>
      <w:r w:rsidR="00726858" w:rsidRPr="00664DF3">
        <w:rPr>
          <w:rFonts w:ascii="ＭＳ ゴシック" w:hAnsi="ＭＳ ゴシック"/>
        </w:rPr>
        <w:t>機会と思いながら</w:t>
      </w:r>
      <w:ins w:id="573" w:author="Shinji Kawasaki" w:date="2016-09-15T19:38:00Z">
        <w:r w:rsidR="0014247D" w:rsidRPr="00664DF3">
          <w:rPr>
            <w:rFonts w:ascii="ＭＳ ゴシック" w:hAnsi="ＭＳ ゴシック" w:hint="eastAsia"/>
          </w:rPr>
          <w:t>、新しい仕様に</w:t>
        </w:r>
      </w:ins>
      <w:r w:rsidR="00726858" w:rsidRPr="00664DF3">
        <w:rPr>
          <w:rFonts w:ascii="ＭＳ ゴシック" w:hAnsi="ＭＳ ゴシック"/>
        </w:rPr>
        <w:t>寄り</w:t>
      </w:r>
      <w:ins w:id="574" w:author="DA 一色" w:date="2016-09-16T19:04:00Z">
        <w:r w:rsidR="0022376B">
          <w:rPr>
            <w:rFonts w:ascii="ＭＳ ゴシック" w:hAnsi="ＭＳ ゴシック"/>
          </w:rPr>
          <w:t>添う</w:t>
        </w:r>
      </w:ins>
      <w:r w:rsidR="00726858" w:rsidRPr="00664DF3">
        <w:rPr>
          <w:rFonts w:ascii="ＭＳ ゴシック" w:hAnsi="ＭＳ ゴシック"/>
        </w:rPr>
        <w:t>のが、Swiftとうまく付き合うコツ</w:t>
      </w:r>
      <w:r w:rsidR="00726858" w:rsidRPr="00664DF3">
        <w:rPr>
          <w:rFonts w:ascii="ＭＳ ゴシック" w:hAnsi="ＭＳ ゴシック"/>
        </w:rPr>
        <w:lastRenderedPageBreak/>
        <w:t>であると感じる。</w:t>
      </w:r>
    </w:p>
    <w:p w14:paraId="6A398B49" w14:textId="77777777" w:rsidR="00726858" w:rsidRPr="0022376B" w:rsidRDefault="00726858" w:rsidP="00726858">
      <w:pPr>
        <w:rPr>
          <w:rFonts w:ascii="ＭＳ ゴシック" w:hAnsi="ＭＳ ゴシック"/>
        </w:rPr>
      </w:pPr>
    </w:p>
    <w:p w14:paraId="3CA163E2" w14:textId="77685D25" w:rsidR="00726858" w:rsidRPr="00664DF3" w:rsidRDefault="00726858" w:rsidP="00664DF3">
      <w:pPr>
        <w:pStyle w:val="Heading1"/>
        <w:spacing w:before="180" w:after="180"/>
      </w:pPr>
      <w:r w:rsidRPr="00664DF3">
        <w:rPr>
          <w:rFonts w:hint="eastAsia"/>
        </w:rPr>
        <w:t>■リジェクト</w:t>
      </w:r>
      <w:ins w:id="575" w:author="Shinji Kawasaki" w:date="2016-09-15T19:38:00Z">
        <w:r w:rsidR="0014247D" w:rsidRPr="00664DF3">
          <w:rPr>
            <w:rFonts w:hint="eastAsia"/>
          </w:rPr>
          <w:t>または</w:t>
        </w:r>
      </w:ins>
      <w:r w:rsidRPr="00664DF3">
        <w:rPr>
          <w:rFonts w:hint="eastAsia"/>
        </w:rPr>
        <w:t>先送りになった仕様廃止系の</w:t>
      </w:r>
      <w:r w:rsidRPr="00664DF3">
        <w:t>Proposal</w:t>
      </w:r>
    </w:p>
    <w:p w14:paraId="1681B251" w14:textId="77777777" w:rsidR="00726858" w:rsidRPr="00664DF3" w:rsidRDefault="00726858" w:rsidP="00726858">
      <w:pPr>
        <w:rPr>
          <w:rFonts w:ascii="ＭＳ ゴシック" w:hAnsi="ＭＳ ゴシック"/>
        </w:rPr>
      </w:pPr>
    </w:p>
    <w:p w14:paraId="08A27F68" w14:textId="060BCD78"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r w:rsidR="00726858" w:rsidRPr="00664DF3">
        <w:rPr>
          <w:rFonts w:ascii="ＭＳ ゴシック" w:hAnsi="ＭＳ ゴシック" w:hint="eastAsia"/>
        </w:rPr>
        <w:t>ここまで</w:t>
      </w:r>
      <w:r w:rsidR="00726858" w:rsidRPr="00664DF3">
        <w:rPr>
          <w:rFonts w:ascii="ＭＳ ゴシック" w:hAnsi="ＭＳ ゴシック"/>
        </w:rPr>
        <w:t>Swift 3.0で廃止にな</w:t>
      </w:r>
      <w:ins w:id="576" w:author="Shinji Kawasaki" w:date="2016-09-15T19:38:00Z">
        <w:r w:rsidR="0014247D" w:rsidRPr="00664DF3">
          <w:rPr>
            <w:rFonts w:ascii="ＭＳ ゴシック" w:hAnsi="ＭＳ ゴシック" w:hint="eastAsia"/>
          </w:rPr>
          <w:t>った</w:t>
        </w:r>
        <w:r w:rsidR="0014247D" w:rsidRPr="00664DF3">
          <w:rPr>
            <w:rFonts w:ascii="ＭＳ ゴシック" w:hAnsi="ＭＳ ゴシック"/>
          </w:rPr>
          <w:t>12個</w:t>
        </w:r>
        <w:r w:rsidR="0014247D" w:rsidRPr="00664DF3">
          <w:rPr>
            <w:rFonts w:ascii="ＭＳ ゴシック" w:hAnsi="ＭＳ ゴシック" w:hint="eastAsia"/>
          </w:rPr>
          <w:t>の</w:t>
        </w:r>
      </w:ins>
      <w:r w:rsidR="00726858" w:rsidRPr="00664DF3">
        <w:rPr>
          <w:rFonts w:ascii="ＭＳ ゴシック" w:hAnsi="ＭＳ ゴシック"/>
        </w:rPr>
        <w:t>仕様</w:t>
      </w:r>
      <w:ins w:id="577" w:author="Shinji Kawasaki" w:date="2016-09-15T19:38:00Z">
        <w:r w:rsidR="0014247D" w:rsidRPr="00664DF3">
          <w:rPr>
            <w:rFonts w:ascii="ＭＳ ゴシック" w:hAnsi="ＭＳ ゴシック" w:hint="eastAsia"/>
          </w:rPr>
          <w:t>を</w:t>
        </w:r>
      </w:ins>
      <w:r w:rsidR="00726858" w:rsidRPr="00664DF3">
        <w:rPr>
          <w:rFonts w:ascii="ＭＳ ゴシック" w:hAnsi="ＭＳ ゴシック"/>
        </w:rPr>
        <w:t>挙げ</w:t>
      </w:r>
      <w:ins w:id="578" w:author="Shinji Kawasaki" w:date="2016-09-15T19:38:00Z">
        <w:r w:rsidR="0014247D" w:rsidRPr="00664DF3">
          <w:rPr>
            <w:rFonts w:ascii="ＭＳ ゴシック" w:hAnsi="ＭＳ ゴシック" w:hint="eastAsia"/>
          </w:rPr>
          <w:t>、</w:t>
        </w:r>
      </w:ins>
      <w:r w:rsidR="00726858" w:rsidRPr="00664DF3">
        <w:rPr>
          <w:rFonts w:ascii="ＭＳ ゴシック" w:hAnsi="ＭＳ ゴシック"/>
        </w:rPr>
        <w:t>そのうち2つについて詳しく見てきた</w:t>
      </w:r>
      <w:r w:rsidR="00726858" w:rsidRPr="00664DF3">
        <w:rPr>
          <w:rFonts w:ascii="ＭＳ ゴシック" w:hAnsi="ＭＳ ゴシック" w:hint="eastAsia"/>
        </w:rPr>
        <w:t>が、</w:t>
      </w:r>
      <w:r w:rsidR="00726858" w:rsidRPr="00664DF3">
        <w:rPr>
          <w:rFonts w:ascii="ＭＳ ゴシック" w:hAnsi="ＭＳ ゴシック"/>
        </w:rPr>
        <w:t>もちろん仕様を廃止してシンプルにすることが</w:t>
      </w:r>
      <w:ins w:id="579" w:author="Shinji Kawasaki" w:date="2016-09-15T19:41:00Z">
        <w:r w:rsidR="0014247D" w:rsidRPr="00664DF3">
          <w:rPr>
            <w:rFonts w:ascii="ＭＳ ゴシック" w:hAnsi="ＭＳ ゴシック" w:hint="eastAsia"/>
          </w:rPr>
          <w:t>常に</w:t>
        </w:r>
      </w:ins>
      <w:r w:rsidR="00726858" w:rsidRPr="00664DF3">
        <w:rPr>
          <w:rFonts w:ascii="ＭＳ ゴシック" w:hAnsi="ＭＳ ゴシック"/>
        </w:rPr>
        <w:t>正義</w:t>
      </w:r>
      <w:ins w:id="580" w:author="Shinji Kawasaki" w:date="2016-09-15T19:41:00Z">
        <w:r w:rsidR="0014247D" w:rsidRPr="00664DF3">
          <w:rPr>
            <w:rFonts w:ascii="ＭＳ ゴシック" w:hAnsi="ＭＳ ゴシック" w:hint="eastAsia"/>
          </w:rPr>
          <w:t>という</w:t>
        </w:r>
      </w:ins>
      <w:r w:rsidR="00726858" w:rsidRPr="00664DF3">
        <w:rPr>
          <w:rFonts w:ascii="ＭＳ ゴシック" w:hAnsi="ＭＳ ゴシック"/>
        </w:rPr>
        <w:t>わけではな</w:t>
      </w:r>
      <w:ins w:id="581" w:author="Shinji Kawasaki" w:date="2016-09-15T19:41:00Z">
        <w:r w:rsidR="0014247D" w:rsidRPr="00664DF3">
          <w:rPr>
            <w:rFonts w:ascii="ＭＳ ゴシック" w:hAnsi="ＭＳ ゴシック" w:hint="eastAsia"/>
          </w:rPr>
          <w:t>い。</w:t>
        </w:r>
      </w:ins>
      <w:r w:rsidR="00726858" w:rsidRPr="00664DF3">
        <w:rPr>
          <w:rFonts w:ascii="ＭＳ ゴシック" w:hAnsi="ＭＳ ゴシック"/>
        </w:rPr>
        <w:t>慎重な議論の末に</w:t>
      </w:r>
      <w:ins w:id="582" w:author="DA 一色" w:date="2016-09-16T19:06:00Z">
        <w:r w:rsidR="0022376B">
          <w:rPr>
            <w:rFonts w:ascii="ＭＳ ゴシック" w:hAnsi="ＭＳ ゴシック"/>
          </w:rPr>
          <w:t>「廃止」が</w:t>
        </w:r>
      </w:ins>
      <w:r w:rsidR="00726858" w:rsidRPr="00664DF3">
        <w:rPr>
          <w:rFonts w:ascii="ＭＳ ゴシック" w:hAnsi="ＭＳ ゴシック"/>
        </w:rPr>
        <w:t>リジェクト</w:t>
      </w:r>
      <w:ins w:id="583" w:author="Shinji Kawasaki" w:date="2016-09-15T19:41:00Z">
        <w:r w:rsidR="0014247D" w:rsidRPr="00664DF3">
          <w:rPr>
            <w:rFonts w:ascii="ＭＳ ゴシック" w:hAnsi="ＭＳ ゴシック" w:hint="eastAsia"/>
          </w:rPr>
          <w:t>されたり、</w:t>
        </w:r>
      </w:ins>
      <w:r w:rsidR="00726858" w:rsidRPr="00664DF3">
        <w:rPr>
          <w:rFonts w:ascii="ＭＳ ゴシック" w:hAnsi="ＭＳ ゴシック"/>
        </w:rPr>
        <w:t>先送りになった</w:t>
      </w:r>
      <w:ins w:id="584" w:author="Shinji Kawasaki" w:date="2016-09-15T19:42:00Z">
        <w:r w:rsidR="0014247D" w:rsidRPr="00664DF3">
          <w:rPr>
            <w:rFonts w:ascii="ＭＳ ゴシック" w:hAnsi="ＭＳ ゴシック" w:hint="eastAsia"/>
          </w:rPr>
          <w:t>りした</w:t>
        </w:r>
      </w:ins>
      <w:ins w:id="585" w:author="DA 一色" w:date="2016-09-16T19:07:00Z">
        <w:r w:rsidR="0022376B">
          <w:rPr>
            <w:rFonts w:ascii="ＭＳ ゴシック" w:hAnsi="ＭＳ ゴシック" w:hint="eastAsia"/>
          </w:rPr>
          <w:t>、つまり仕様が生き残った</w:t>
        </w:r>
      </w:ins>
      <w:r w:rsidR="00726858" w:rsidRPr="00664DF3">
        <w:rPr>
          <w:rFonts w:ascii="ＭＳ ゴシック" w:hAnsi="ＭＳ ゴシック"/>
        </w:rPr>
        <w:t>Proposalもあるので</w:t>
      </w:r>
      <w:ins w:id="586" w:author="Shinji Kawasaki" w:date="2016-09-15T19:42:00Z">
        <w:r w:rsidR="0014247D" w:rsidRPr="00664DF3">
          <w:rPr>
            <w:rFonts w:ascii="ＭＳ ゴシック" w:hAnsi="ＭＳ ゴシック" w:hint="eastAsia"/>
          </w:rPr>
          <w:t>、最後にそれらを</w:t>
        </w:r>
      </w:ins>
      <w:r w:rsidR="00726858" w:rsidRPr="00664DF3">
        <w:rPr>
          <w:rFonts w:ascii="ＭＳ ゴシック" w:hAnsi="ＭＳ ゴシック"/>
        </w:rPr>
        <w:t>簡単に紹介する</w:t>
      </w:r>
      <w:r w:rsidRPr="00664DF3">
        <w:rPr>
          <w:rFonts w:ascii="ＭＳ ゴシック" w:hAnsi="ＭＳ ゴシック" w:hint="eastAsia"/>
        </w:rPr>
        <w:t>（</w:t>
      </w:r>
      <w:r w:rsidR="00726858" w:rsidRPr="00664DF3">
        <w:rPr>
          <w:rFonts w:ascii="ＭＳ ゴシック" w:hAnsi="ＭＳ ゴシック"/>
        </w:rPr>
        <w:t>そもそもProposalはメーリングリストなどでの</w:t>
      </w:r>
      <w:ins w:id="587" w:author="Shinji Kawasaki" w:date="2016-09-14T18:33:00Z">
        <w:r w:rsidR="00322423" w:rsidRPr="00664DF3">
          <w:rPr>
            <w:rFonts w:ascii="ＭＳ ゴシック" w:hAnsi="ＭＳ ゴシック" w:hint="eastAsia"/>
          </w:rPr>
          <w:t>十分</w:t>
        </w:r>
      </w:ins>
      <w:r w:rsidR="00726858" w:rsidRPr="00664DF3">
        <w:rPr>
          <w:rFonts w:ascii="ＭＳ ゴシック" w:hAnsi="ＭＳ ゴシック"/>
        </w:rPr>
        <w:t>な議論をくぐり抜けてきたものであり、実際の提案数自体はさらに多い</w:t>
      </w:r>
      <w:r w:rsidRPr="00664DF3">
        <w:rPr>
          <w:rFonts w:ascii="ＭＳ ゴシック" w:hAnsi="ＭＳ ゴシック" w:hint="eastAsia"/>
        </w:rPr>
        <w:t>）</w:t>
      </w:r>
      <w:r w:rsidR="00726858" w:rsidRPr="00664DF3">
        <w:rPr>
          <w:rFonts w:ascii="ＭＳ ゴシック" w:hAnsi="ＭＳ ゴシック"/>
        </w:rPr>
        <w:t>。</w:t>
      </w:r>
    </w:p>
    <w:p w14:paraId="5CFE722D" w14:textId="77777777" w:rsidR="00726858" w:rsidRPr="00664DF3" w:rsidRDefault="00726858" w:rsidP="00726858">
      <w:pPr>
        <w:rPr>
          <w:rFonts w:ascii="ＭＳ ゴシック" w:hAnsi="ＭＳ ゴシック"/>
        </w:rPr>
      </w:pPr>
    </w:p>
    <w:p w14:paraId="286F076F" w14:textId="77777777" w:rsidR="00726858" w:rsidRPr="00664DF3" w:rsidRDefault="00726858" w:rsidP="00664DF3">
      <w:pPr>
        <w:pStyle w:val="Heading2"/>
      </w:pPr>
      <w:r w:rsidRPr="00664DF3">
        <w:rPr>
          <w:rFonts w:hint="eastAsia"/>
        </w:rPr>
        <w:t>●リジェクトされた仕様廃止系の</w:t>
      </w:r>
      <w:r w:rsidRPr="00664DF3">
        <w:t>Proposal</w:t>
      </w:r>
    </w:p>
    <w:p w14:paraId="467CF40E" w14:textId="77777777" w:rsidR="00726858" w:rsidRPr="00664DF3" w:rsidRDefault="00726858" w:rsidP="00726858">
      <w:pPr>
        <w:rPr>
          <w:rFonts w:ascii="ＭＳ ゴシック" w:hAnsi="ＭＳ ゴシック"/>
        </w:rPr>
      </w:pPr>
    </w:p>
    <w:p w14:paraId="42ABA8E8" w14:textId="77777777"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r w:rsidR="00726858" w:rsidRPr="00664DF3">
        <w:rPr>
          <w:rFonts w:ascii="ＭＳ ゴシック" w:hAnsi="ＭＳ ゴシック" w:hint="eastAsia"/>
        </w:rPr>
        <w:t>リジェクトされた仕様廃止系の</w:t>
      </w:r>
      <w:r w:rsidR="00726858" w:rsidRPr="00664DF3">
        <w:rPr>
          <w:rFonts w:ascii="ＭＳ ゴシック" w:hAnsi="ＭＳ ゴシック"/>
        </w:rPr>
        <w:t>Proposalは次の4件である。</w:t>
      </w:r>
    </w:p>
    <w:p w14:paraId="4E7BB4BB" w14:textId="77777777" w:rsidR="00726858" w:rsidRPr="00664DF3" w:rsidRDefault="00726858" w:rsidP="00726858">
      <w:pPr>
        <w:rPr>
          <w:rFonts w:ascii="ＭＳ ゴシック" w:hAnsi="ＭＳ ゴシック"/>
        </w:rPr>
      </w:pPr>
    </w:p>
    <w:p w14:paraId="7AD14BB6" w14:textId="77777777" w:rsidR="00726858" w:rsidRPr="00664DF3" w:rsidRDefault="00726858" w:rsidP="00726858">
      <w:pPr>
        <w:rPr>
          <w:rFonts w:ascii="ＭＳ ゴシック" w:hAnsi="ＭＳ ゴシック"/>
        </w:rPr>
      </w:pPr>
      <w:r w:rsidRPr="00664DF3">
        <w:rPr>
          <w:rFonts w:ascii="ＭＳ ゴシック" w:hAnsi="ＭＳ ゴシック" w:hint="eastAsia"/>
        </w:rPr>
        <w:t>・</w:t>
      </w:r>
      <w:r w:rsidR="00F11FED" w:rsidRPr="00664DF3">
        <w:rPr>
          <w:rFonts w:ascii="ＭＳ ゴシック" w:hAnsi="ＭＳ ゴシック" w:hint="eastAsia"/>
        </w:rPr>
        <w:t xml:space="preserve"> </w:t>
      </w:r>
      <w:r w:rsidRPr="00664DF3">
        <w:rPr>
          <w:rFonts w:ascii="ＭＳ ゴシック" w:hAnsi="ＭＳ ゴシック" w:hint="eastAsia"/>
        </w:rPr>
        <w:t>◆</w:t>
      </w:r>
      <w:r w:rsidRPr="00664DF3">
        <w:rPr>
          <w:rFonts w:ascii="ＭＳ ゴシック" w:hAnsi="ＭＳ ゴシック"/>
        </w:rPr>
        <w:t>SE-0013</w:t>
      </w:r>
      <w:r w:rsidR="00E846A3" w:rsidRPr="00664DF3">
        <w:rPr>
          <w:rFonts w:ascii="ＭＳ ゴシック" w:hAnsi="ＭＳ ゴシック" w:hint="eastAsia"/>
        </w:rPr>
        <w:t>：</w:t>
      </w:r>
      <w:r w:rsidRPr="00664DF3">
        <w:rPr>
          <w:rFonts w:ascii="ＭＳ ゴシック" w:hAnsi="ＭＳ ゴシック"/>
        </w:rPr>
        <w:t xml:space="preserve"> 非◎final◎の親メソッドの部分適用の廃止◇https://github.com/apple/swift-evolution/blob/master/proposals/0013-remove-partial-application-super.md◆</w:t>
      </w:r>
    </w:p>
    <w:p w14:paraId="4A5286E5" w14:textId="4F571642" w:rsidR="00726858" w:rsidRPr="00664DF3" w:rsidRDefault="00726858" w:rsidP="00726858">
      <w:pPr>
        <w:rPr>
          <w:rFonts w:ascii="ＭＳ ゴシック" w:hAnsi="ＭＳ ゴシック"/>
        </w:rPr>
      </w:pPr>
      <w:r w:rsidRPr="00664DF3">
        <w:rPr>
          <w:rFonts w:ascii="ＭＳ ゴシック" w:hAnsi="ＭＳ ゴシック" w:hint="eastAsia"/>
        </w:rPr>
        <w:t>・</w:t>
      </w:r>
      <w:r w:rsidR="00F11FED" w:rsidRPr="00664DF3">
        <w:rPr>
          <w:rFonts w:ascii="ＭＳ ゴシック" w:hAnsi="ＭＳ ゴシック" w:hint="eastAsia"/>
        </w:rPr>
        <w:t xml:space="preserve"> </w:t>
      </w:r>
      <w:r w:rsidRPr="00664DF3">
        <w:rPr>
          <w:rFonts w:ascii="ＭＳ ゴシック" w:hAnsi="ＭＳ ゴシック" w:hint="eastAsia"/>
        </w:rPr>
        <w:t>◆</w:t>
      </w:r>
      <w:r w:rsidRPr="00664DF3">
        <w:rPr>
          <w:rFonts w:ascii="ＭＳ ゴシック" w:hAnsi="ＭＳ ゴシック"/>
        </w:rPr>
        <w:t>SE-0105</w:t>
      </w:r>
      <w:r w:rsidR="00E846A3" w:rsidRPr="00664DF3">
        <w:rPr>
          <w:rFonts w:ascii="ＭＳ ゴシック" w:hAnsi="ＭＳ ゴシック" w:hint="eastAsia"/>
        </w:rPr>
        <w:t>：</w:t>
      </w:r>
      <w:r w:rsidRPr="00664DF3">
        <w:rPr>
          <w:rFonts w:ascii="ＭＳ ゴシック" w:hAnsi="ＭＳ ゴシック"/>
        </w:rPr>
        <w:t xml:space="preserve"> </w:t>
      </w:r>
      <w:ins w:id="588" w:author="Shinji Kawasaki" w:date="2016-09-15T19:43:00Z">
        <w:r w:rsidR="0014247D" w:rsidRPr="00664DF3">
          <w:rPr>
            <w:rFonts w:ascii="ＭＳ ゴシック" w:hAnsi="ＭＳ ゴシック" w:hint="eastAsia"/>
          </w:rPr>
          <w:t>◎</w:t>
        </w:r>
      </w:ins>
      <w:r w:rsidRPr="00664DF3">
        <w:rPr>
          <w:rFonts w:ascii="ＭＳ ゴシック" w:hAnsi="ＭＳ ゴシック"/>
        </w:rPr>
        <w:t>for</w:t>
      </w:r>
      <w:ins w:id="589" w:author="Shinji Kawasaki" w:date="2016-09-15T19:43:00Z">
        <w:r w:rsidR="0014247D" w:rsidRPr="00664DF3">
          <w:rPr>
            <w:rFonts w:ascii="ＭＳ ゴシック" w:hAnsi="ＭＳ ゴシック" w:hint="eastAsia"/>
          </w:rPr>
          <w:t>◎</w:t>
        </w:r>
      </w:ins>
      <w:r w:rsidRPr="00664DF3">
        <w:rPr>
          <w:rFonts w:ascii="ＭＳ ゴシック" w:hAnsi="ＭＳ ゴシック"/>
        </w:rPr>
        <w:t>ループの◎where◎句の廃止◇https://github.com/apple/swift-evolution/blob/master/proposals/0105-remove-where-from-forin-loops.md◆</w:t>
      </w:r>
    </w:p>
    <w:p w14:paraId="5B0DC9BE" w14:textId="77777777" w:rsidR="00726858" w:rsidRPr="00664DF3" w:rsidRDefault="00726858" w:rsidP="00726858">
      <w:pPr>
        <w:rPr>
          <w:rFonts w:ascii="ＭＳ ゴシック" w:hAnsi="ＭＳ ゴシック"/>
        </w:rPr>
      </w:pPr>
      <w:r w:rsidRPr="00664DF3">
        <w:rPr>
          <w:rFonts w:ascii="ＭＳ ゴシック" w:hAnsi="ＭＳ ゴシック" w:hint="eastAsia"/>
        </w:rPr>
        <w:t>・</w:t>
      </w:r>
      <w:r w:rsidR="00F11FED" w:rsidRPr="00664DF3">
        <w:rPr>
          <w:rFonts w:ascii="ＭＳ ゴシック" w:hAnsi="ＭＳ ゴシック" w:hint="eastAsia"/>
        </w:rPr>
        <w:t xml:space="preserve"> </w:t>
      </w:r>
      <w:r w:rsidRPr="00664DF3">
        <w:rPr>
          <w:rFonts w:ascii="ＭＳ ゴシック" w:hAnsi="ＭＳ ゴシック" w:hint="eastAsia"/>
        </w:rPr>
        <w:t>◆</w:t>
      </w:r>
      <w:r w:rsidRPr="00664DF3">
        <w:rPr>
          <w:rFonts w:ascii="ＭＳ ゴシック" w:hAnsi="ＭＳ ゴシック"/>
        </w:rPr>
        <w:t>SE-0108</w:t>
      </w:r>
      <w:r w:rsidR="00E846A3" w:rsidRPr="00664DF3">
        <w:rPr>
          <w:rFonts w:ascii="ＭＳ ゴシック" w:hAnsi="ＭＳ ゴシック" w:hint="eastAsia"/>
        </w:rPr>
        <w:t>：</w:t>
      </w:r>
      <w:r w:rsidRPr="00664DF3">
        <w:rPr>
          <w:rFonts w:ascii="ＭＳ ゴシック" w:hAnsi="ＭＳ ゴシック"/>
        </w:rPr>
        <w:t xml:space="preserve"> プロトコルの◎</w:t>
      </w:r>
      <w:proofErr w:type="spellStart"/>
      <w:r w:rsidRPr="00664DF3">
        <w:rPr>
          <w:rFonts w:ascii="ＭＳ ゴシック" w:hAnsi="ＭＳ ゴシック"/>
        </w:rPr>
        <w:t>associatedtype</w:t>
      </w:r>
      <w:proofErr w:type="spellEnd"/>
      <w:r w:rsidRPr="00664DF3">
        <w:rPr>
          <w:rFonts w:ascii="ＭＳ ゴシック" w:hAnsi="ＭＳ ゴシック"/>
        </w:rPr>
        <w:t>◎推論を廃止◇https://github.com/apple/swift-evolution/blob/master/proposals/0108-remove-assoctype-inference.md◆</w:t>
      </w:r>
    </w:p>
    <w:p w14:paraId="3B0173F6" w14:textId="77777777" w:rsidR="00726858" w:rsidRPr="00664DF3" w:rsidRDefault="00726858" w:rsidP="00726858">
      <w:pPr>
        <w:rPr>
          <w:rFonts w:ascii="ＭＳ ゴシック" w:hAnsi="ＭＳ ゴシック"/>
        </w:rPr>
      </w:pPr>
      <w:r w:rsidRPr="00664DF3">
        <w:rPr>
          <w:rFonts w:ascii="ＭＳ ゴシック" w:hAnsi="ＭＳ ゴシック" w:hint="eastAsia"/>
        </w:rPr>
        <w:t>・</w:t>
      </w:r>
      <w:r w:rsidR="00F11FED" w:rsidRPr="00664DF3">
        <w:rPr>
          <w:rFonts w:ascii="ＭＳ ゴシック" w:hAnsi="ＭＳ ゴシック" w:hint="eastAsia"/>
        </w:rPr>
        <w:t xml:space="preserve"> </w:t>
      </w:r>
      <w:r w:rsidRPr="00664DF3">
        <w:rPr>
          <w:rFonts w:ascii="ＭＳ ゴシック" w:hAnsi="ＭＳ ゴシック" w:hint="eastAsia"/>
        </w:rPr>
        <w:t>◆</w:t>
      </w:r>
      <w:r w:rsidRPr="00664DF3">
        <w:rPr>
          <w:rFonts w:ascii="ＭＳ ゴシック" w:hAnsi="ＭＳ ゴシック"/>
        </w:rPr>
        <w:t>SE-0119</w:t>
      </w:r>
      <w:r w:rsidR="00E846A3" w:rsidRPr="00664DF3">
        <w:rPr>
          <w:rFonts w:ascii="ＭＳ ゴシック" w:hAnsi="ＭＳ ゴシック" w:hint="eastAsia"/>
        </w:rPr>
        <w:t>：</w:t>
      </w:r>
      <w:r w:rsidRPr="00664DF3">
        <w:rPr>
          <w:rFonts w:ascii="ＭＳ ゴシック" w:hAnsi="ＭＳ ゴシック"/>
        </w:rPr>
        <w:t xml:space="preserve"> ◎extension◎からアクセス修飾子を廃止◇https://github.com/apple/swift-evolution/blob/master/proposals/0119-extensions-access-modifiers.md◆</w:t>
      </w:r>
    </w:p>
    <w:p w14:paraId="41CA7A76" w14:textId="77777777" w:rsidR="00F11FED" w:rsidRPr="00664DF3" w:rsidRDefault="00F11FED" w:rsidP="00726858">
      <w:pPr>
        <w:rPr>
          <w:rFonts w:ascii="ＭＳ ゴシック" w:hAnsi="ＭＳ ゴシック"/>
        </w:rPr>
      </w:pPr>
    </w:p>
    <w:p w14:paraId="0FC8CF65" w14:textId="249E6FB2"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r w:rsidR="00726858" w:rsidRPr="00664DF3">
        <w:rPr>
          <w:rFonts w:ascii="ＭＳ ゴシック" w:hAnsi="ＭＳ ゴシック" w:hint="eastAsia"/>
        </w:rPr>
        <w:t>リジェクトの判断理由は、それぞれの</w:t>
      </w:r>
      <w:r w:rsidR="00726858" w:rsidRPr="00664DF3">
        <w:rPr>
          <w:rFonts w:ascii="ＭＳ ゴシック" w:hAnsi="ＭＳ ゴシック"/>
        </w:rPr>
        <w:t>Proposal</w:t>
      </w:r>
      <w:ins w:id="590" w:author="Shinji Kawasaki" w:date="2016-09-15T19:44:00Z">
        <w:r w:rsidR="0014247D" w:rsidRPr="00664DF3">
          <w:rPr>
            <w:rFonts w:ascii="ＭＳ ゴシック" w:hAnsi="ＭＳ ゴシック" w:hint="eastAsia"/>
          </w:rPr>
          <w:t>ページにある「</w:t>
        </w:r>
      </w:ins>
      <w:r w:rsidR="00726858" w:rsidRPr="00664DF3">
        <w:rPr>
          <w:rFonts w:ascii="ＭＳ ゴシック" w:hAnsi="ＭＳ ゴシック"/>
        </w:rPr>
        <w:t>Decision Notes: Rationale</w:t>
      </w:r>
      <w:ins w:id="591" w:author="Shinji Kawasaki" w:date="2016-09-15T19:44:00Z">
        <w:r w:rsidR="0014247D" w:rsidRPr="00664DF3">
          <w:rPr>
            <w:rFonts w:ascii="ＭＳ ゴシック" w:hAnsi="ＭＳ ゴシック" w:hint="eastAsia"/>
          </w:rPr>
          <w:t>」</w:t>
        </w:r>
      </w:ins>
      <w:r w:rsidR="00726858" w:rsidRPr="00664DF3">
        <w:rPr>
          <w:rFonts w:ascii="ＭＳ ゴシック" w:hAnsi="ＭＳ ゴシック"/>
        </w:rPr>
        <w:t>のリンク先</w:t>
      </w:r>
      <w:ins w:id="592" w:author="DA 一色" w:date="2016-09-16T19:08:00Z">
        <w:r w:rsidR="0022376B">
          <w:rPr>
            <w:rFonts w:ascii="ＭＳ ゴシック" w:hAnsi="ＭＳ ゴシック"/>
          </w:rPr>
          <w:t>に記述されて</w:t>
        </w:r>
      </w:ins>
      <w:ins w:id="593" w:author="DA 一色" w:date="2016-09-16T19:09:00Z">
        <w:r w:rsidR="0022376B">
          <w:rPr>
            <w:rFonts w:ascii="ＭＳ ゴシック" w:hAnsi="ＭＳ ゴシック"/>
          </w:rPr>
          <w:t>いる。それらを見ると</w:t>
        </w:r>
      </w:ins>
      <w:r w:rsidR="00726858" w:rsidRPr="00664DF3">
        <w:rPr>
          <w:rFonts w:ascii="ＭＳ ゴシック" w:hAnsi="ＭＳ ゴシック"/>
        </w:rPr>
        <w:t>、採択されたProposalとは逆に、</w:t>
      </w:r>
      <w:ins w:id="594" w:author="Shinji Kawasaki" w:date="2016-09-15T19:45:00Z">
        <w:r w:rsidR="0014247D" w:rsidRPr="00664DF3">
          <w:rPr>
            <w:rFonts w:ascii="ＭＳ ゴシック" w:hAnsi="ＭＳ ゴシック" w:hint="eastAsia"/>
          </w:rPr>
          <w:t>「</w:t>
        </w:r>
      </w:ins>
      <w:r w:rsidR="00726858" w:rsidRPr="00664DF3">
        <w:rPr>
          <w:rFonts w:ascii="ＭＳ ゴシック" w:hAnsi="ＭＳ ゴシック"/>
        </w:rPr>
        <w:t>廃止するための労力</w:t>
      </w:r>
      <w:ins w:id="595" w:author="Shinji Kawasaki" w:date="2016-09-15T19:45:00Z">
        <w:r w:rsidR="0014247D" w:rsidRPr="00664DF3">
          <w:rPr>
            <w:rFonts w:ascii="ＭＳ ゴシック" w:hAnsi="ＭＳ ゴシック" w:hint="eastAsia"/>
          </w:rPr>
          <w:t>、</w:t>
        </w:r>
      </w:ins>
      <w:r w:rsidR="00726858" w:rsidRPr="00664DF3">
        <w:rPr>
          <w:rFonts w:ascii="ＭＳ ゴシック" w:hAnsi="ＭＳ ゴシック"/>
        </w:rPr>
        <w:t>仕様があることのメリット</w:t>
      </w:r>
      <w:ins w:id="596" w:author="Shinji Kawasaki" w:date="2016-09-15T19:45:00Z">
        <w:r w:rsidR="0014247D" w:rsidRPr="00664DF3">
          <w:rPr>
            <w:rFonts w:ascii="ＭＳ ゴシック" w:hAnsi="ＭＳ ゴシック" w:hint="eastAsia"/>
          </w:rPr>
          <w:t xml:space="preserve"> ＞ </w:t>
        </w:r>
      </w:ins>
      <w:r w:rsidR="00726858" w:rsidRPr="00664DF3">
        <w:rPr>
          <w:rFonts w:ascii="ＭＳ ゴシック" w:hAnsi="ＭＳ ゴシック"/>
        </w:rPr>
        <w:t>廃止するメリット</w:t>
      </w:r>
      <w:ins w:id="597" w:author="Shinji Kawasaki" w:date="2016-09-15T19:45:00Z">
        <w:r w:rsidR="0014247D" w:rsidRPr="00664DF3">
          <w:rPr>
            <w:rFonts w:ascii="ＭＳ ゴシック" w:hAnsi="ＭＳ ゴシック" w:hint="eastAsia"/>
          </w:rPr>
          <w:t>」</w:t>
        </w:r>
      </w:ins>
      <w:r w:rsidR="00726858" w:rsidRPr="00664DF3">
        <w:rPr>
          <w:rFonts w:ascii="ＭＳ ゴシック" w:hAnsi="ＭＳ ゴシック"/>
        </w:rPr>
        <w:t>と</w:t>
      </w:r>
      <w:ins w:id="598" w:author="Shinji Kawasaki" w:date="2016-09-14T18:33:00Z">
        <w:r w:rsidR="00322423" w:rsidRPr="00664DF3">
          <w:rPr>
            <w:rFonts w:ascii="ＭＳ ゴシック" w:hAnsi="ＭＳ ゴシック" w:hint="eastAsia"/>
          </w:rPr>
          <w:t>見なした</w:t>
        </w:r>
      </w:ins>
      <w:ins w:id="599" w:author="DA 一色" w:date="2016-09-16T19:09:00Z">
        <w:r w:rsidR="00F97E9E">
          <w:rPr>
            <w:rFonts w:ascii="ＭＳ ゴシック" w:hAnsi="ＭＳ ゴシック" w:hint="eastAsia"/>
          </w:rPr>
          <w:t>ことが</w:t>
        </w:r>
      </w:ins>
      <w:r w:rsidR="00726858" w:rsidRPr="00664DF3">
        <w:rPr>
          <w:rFonts w:ascii="ＭＳ ゴシック" w:hAnsi="ＭＳ ゴシック"/>
        </w:rPr>
        <w:t>理由</w:t>
      </w:r>
      <w:ins w:id="600" w:author="DA 一色" w:date="2016-09-16T19:09:00Z">
        <w:r w:rsidR="00F97E9E">
          <w:rPr>
            <w:rFonts w:ascii="ＭＳ ゴシック" w:hAnsi="ＭＳ ゴシック"/>
          </w:rPr>
          <w:t>だと分かる</w:t>
        </w:r>
      </w:ins>
      <w:r w:rsidR="00726858" w:rsidRPr="00664DF3">
        <w:rPr>
          <w:rFonts w:ascii="ＭＳ ゴシック" w:hAnsi="ＭＳ ゴシック"/>
        </w:rPr>
        <w:t>。</w:t>
      </w:r>
      <w:ins w:id="601" w:author="Shinji Kawasaki" w:date="2016-09-15T19:46:00Z">
        <w:r w:rsidR="006E63FF" w:rsidRPr="00664DF3">
          <w:rPr>
            <w:rFonts w:ascii="ＭＳ ゴシック" w:hAnsi="ＭＳ ゴシック" w:hint="eastAsia"/>
          </w:rPr>
          <w:t>これらについては</w:t>
        </w:r>
      </w:ins>
      <w:r w:rsidR="00726858" w:rsidRPr="00664DF3">
        <w:rPr>
          <w:rFonts w:ascii="ＭＳ ゴシック" w:hAnsi="ＭＳ ゴシック"/>
        </w:rPr>
        <w:t>明確なリジェクト判断が下されたので、その理由が覆されるような新たな発見などが</w:t>
      </w:r>
      <w:ins w:id="602" w:author="Shinji Kawasaki" w:date="2016-09-15T19:46:00Z">
        <w:r w:rsidR="006E63FF" w:rsidRPr="00664DF3">
          <w:rPr>
            <w:rFonts w:ascii="ＭＳ ゴシック" w:hAnsi="ＭＳ ゴシック" w:hint="eastAsia"/>
          </w:rPr>
          <w:t>な</w:t>
        </w:r>
      </w:ins>
      <w:r w:rsidR="00726858" w:rsidRPr="00664DF3">
        <w:rPr>
          <w:rFonts w:ascii="ＭＳ ゴシック" w:hAnsi="ＭＳ ゴシック"/>
        </w:rPr>
        <w:t>い限り、蒸し返されることも</w:t>
      </w:r>
      <w:ins w:id="603" w:author="Shinji Kawasaki" w:date="2016-09-15T19:46:00Z">
        <w:r w:rsidR="006E63FF" w:rsidRPr="00664DF3">
          <w:rPr>
            <w:rFonts w:ascii="ＭＳ ゴシック" w:hAnsi="ＭＳ ゴシック" w:hint="eastAsia"/>
          </w:rPr>
          <w:t>な</w:t>
        </w:r>
      </w:ins>
      <w:r w:rsidR="00726858" w:rsidRPr="00664DF3">
        <w:rPr>
          <w:rFonts w:ascii="ＭＳ ゴシック" w:hAnsi="ＭＳ ゴシック"/>
        </w:rPr>
        <w:t>く、今後</w:t>
      </w:r>
      <w:ins w:id="604" w:author="Shinji Kawasaki" w:date="2016-09-15T19:46:00Z">
        <w:r w:rsidR="006E63FF" w:rsidRPr="00664DF3">
          <w:rPr>
            <w:rFonts w:ascii="ＭＳ ゴシック" w:hAnsi="ＭＳ ゴシック" w:hint="eastAsia"/>
          </w:rPr>
          <w:t>も</w:t>
        </w:r>
      </w:ins>
      <w:r w:rsidR="00726858" w:rsidRPr="00664DF3">
        <w:rPr>
          <w:rFonts w:ascii="ＭＳ ゴシック" w:hAnsi="ＭＳ ゴシック"/>
        </w:rPr>
        <w:t>Swiftの仕様</w:t>
      </w:r>
      <w:ins w:id="605" w:author="Shinji Kawasaki" w:date="2016-09-15T19:47:00Z">
        <w:r w:rsidR="006E63FF" w:rsidRPr="00664DF3">
          <w:rPr>
            <w:rFonts w:ascii="ＭＳ ゴシック" w:hAnsi="ＭＳ ゴシック" w:hint="eastAsia"/>
          </w:rPr>
          <w:t>に</w:t>
        </w:r>
      </w:ins>
      <w:r w:rsidR="00726858" w:rsidRPr="00664DF3">
        <w:rPr>
          <w:rFonts w:ascii="ＭＳ ゴシック" w:hAnsi="ＭＳ ゴシック"/>
        </w:rPr>
        <w:t>残り続けるはずである。</w:t>
      </w:r>
    </w:p>
    <w:p w14:paraId="25C916F5" w14:textId="77777777" w:rsidR="00726858" w:rsidRPr="00664DF3" w:rsidRDefault="00726858" w:rsidP="00726858">
      <w:pPr>
        <w:rPr>
          <w:rFonts w:ascii="ＭＳ ゴシック" w:hAnsi="ＭＳ ゴシック"/>
        </w:rPr>
      </w:pPr>
    </w:p>
    <w:p w14:paraId="2E827080" w14:textId="77777777" w:rsidR="00726858" w:rsidRPr="00664DF3" w:rsidRDefault="00726858" w:rsidP="00664DF3">
      <w:pPr>
        <w:pStyle w:val="Heading2"/>
      </w:pPr>
      <w:r w:rsidRPr="00664DF3">
        <w:rPr>
          <w:rFonts w:hint="eastAsia"/>
        </w:rPr>
        <w:lastRenderedPageBreak/>
        <w:t>●先送りになった仕様廃止系の</w:t>
      </w:r>
      <w:r w:rsidRPr="00664DF3">
        <w:t>Proposal</w:t>
      </w:r>
    </w:p>
    <w:p w14:paraId="5D229A84" w14:textId="77777777" w:rsidR="00726858" w:rsidRPr="00664DF3" w:rsidRDefault="00726858" w:rsidP="00726858">
      <w:pPr>
        <w:rPr>
          <w:rFonts w:ascii="ＭＳ ゴシック" w:hAnsi="ＭＳ ゴシック"/>
        </w:rPr>
      </w:pPr>
    </w:p>
    <w:p w14:paraId="138EA6C1" w14:textId="6C0EF8ED" w:rsidR="00726858" w:rsidRPr="00664DF3" w:rsidRDefault="00F11FED" w:rsidP="00726858">
      <w:pPr>
        <w:rPr>
          <w:rFonts w:ascii="ＭＳ ゴシック" w:hAnsi="ＭＳ ゴシック"/>
        </w:rPr>
      </w:pPr>
      <w:r w:rsidRPr="00664DF3">
        <w:rPr>
          <w:rFonts w:ascii="ＭＳ ゴシック" w:hAnsi="ＭＳ ゴシック" w:hint="eastAsia"/>
        </w:rPr>
        <w:t xml:space="preserve">　</w:t>
      </w:r>
      <w:commentRangeStart w:id="606"/>
      <w:commentRangeStart w:id="607"/>
      <w:ins w:id="608" w:author="Shinji Kawasaki" w:date="2016-09-15T19:47:00Z">
        <w:r w:rsidR="006E63FF" w:rsidRPr="00664DF3">
          <w:rPr>
            <w:rFonts w:ascii="ＭＳ ゴシック" w:hAnsi="ＭＳ ゴシック" w:hint="eastAsia"/>
          </w:rPr>
          <w:t>先送りになった</w:t>
        </w:r>
        <w:commentRangeEnd w:id="606"/>
        <w:r w:rsidR="006E63FF" w:rsidRPr="00664DF3">
          <w:rPr>
            <w:rStyle w:val="CommentReference"/>
            <w:rFonts w:ascii="ＭＳ ゴシック" w:hAnsi="ＭＳ ゴシック"/>
          </w:rPr>
          <w:commentReference w:id="606"/>
        </w:r>
      </w:ins>
      <w:r w:rsidR="00726858" w:rsidRPr="00664DF3">
        <w:rPr>
          <w:rFonts w:ascii="ＭＳ ゴシック" w:hAnsi="ＭＳ ゴシック" w:hint="eastAsia"/>
        </w:rPr>
        <w:t>仕様</w:t>
      </w:r>
      <w:commentRangeEnd w:id="607"/>
      <w:r w:rsidR="004E0339">
        <w:rPr>
          <w:rStyle w:val="CommentReference"/>
        </w:rPr>
        <w:commentReference w:id="607"/>
      </w:r>
      <w:r w:rsidR="00726858" w:rsidRPr="00664DF3">
        <w:rPr>
          <w:rFonts w:ascii="ＭＳ ゴシック" w:hAnsi="ＭＳ ゴシック" w:hint="eastAsia"/>
        </w:rPr>
        <w:t>廃止系の</w:t>
      </w:r>
      <w:r w:rsidR="00726858" w:rsidRPr="00664DF3">
        <w:rPr>
          <w:rFonts w:ascii="ＭＳ ゴシック" w:hAnsi="ＭＳ ゴシック"/>
        </w:rPr>
        <w:t>Proposalは次の2件である。</w:t>
      </w:r>
    </w:p>
    <w:p w14:paraId="629FE3B2" w14:textId="77777777" w:rsidR="00726858" w:rsidRPr="00664DF3" w:rsidRDefault="00726858" w:rsidP="00726858">
      <w:pPr>
        <w:rPr>
          <w:rFonts w:ascii="ＭＳ ゴシック" w:hAnsi="ＭＳ ゴシック"/>
        </w:rPr>
      </w:pPr>
    </w:p>
    <w:p w14:paraId="2AEF1C9A" w14:textId="1F67D9DA" w:rsidR="00683896" w:rsidRPr="00664DF3" w:rsidRDefault="00726858" w:rsidP="00726858">
      <w:pPr>
        <w:rPr>
          <w:rFonts w:ascii="ＭＳ ゴシック" w:hAnsi="ＭＳ ゴシック"/>
        </w:rPr>
      </w:pPr>
      <w:r w:rsidRPr="00664DF3">
        <w:rPr>
          <w:rFonts w:ascii="ＭＳ ゴシック" w:hAnsi="ＭＳ ゴシック" w:hint="eastAsia"/>
        </w:rPr>
        <w:t>・</w:t>
      </w:r>
      <w:r w:rsidR="00F11FED" w:rsidRPr="00664DF3">
        <w:rPr>
          <w:rFonts w:ascii="ＭＳ ゴシック" w:hAnsi="ＭＳ ゴシック" w:hint="eastAsia"/>
        </w:rPr>
        <w:t xml:space="preserve"> </w:t>
      </w:r>
      <w:r w:rsidRPr="00664DF3">
        <w:rPr>
          <w:rFonts w:ascii="ＭＳ ゴシック" w:hAnsi="ＭＳ ゴシック" w:hint="eastAsia"/>
        </w:rPr>
        <w:t>◆</w:t>
      </w:r>
      <w:r w:rsidRPr="00664DF3">
        <w:rPr>
          <w:rFonts w:ascii="ＭＳ ゴシック" w:hAnsi="ＭＳ ゴシック"/>
        </w:rPr>
        <w:t>SE-0083</w:t>
      </w:r>
      <w:r w:rsidR="00E846A3" w:rsidRPr="00664DF3">
        <w:rPr>
          <w:rFonts w:ascii="ＭＳ ゴシック" w:hAnsi="ＭＳ ゴシック" w:hint="eastAsia"/>
        </w:rPr>
        <w:t>：</w:t>
      </w:r>
      <w:r w:rsidRPr="00664DF3">
        <w:rPr>
          <w:rFonts w:ascii="ＭＳ ゴシック" w:hAnsi="ＭＳ ゴシック"/>
        </w:rPr>
        <w:t xml:space="preserve"> 動的なキャスト機能からCocoa API</w:t>
      </w:r>
      <w:ins w:id="609" w:author="Shinji Kawasaki" w:date="2016-09-15T19:47:00Z">
        <w:r w:rsidR="006E63FF" w:rsidRPr="00664DF3">
          <w:rPr>
            <w:rFonts w:ascii="ＭＳ ゴシック" w:hAnsi="ＭＳ ゴシック" w:hint="eastAsia"/>
          </w:rPr>
          <w:t>／</w:t>
        </w:r>
      </w:ins>
      <w:r w:rsidRPr="00664DF3">
        <w:rPr>
          <w:rFonts w:ascii="ＭＳ ゴシック" w:hAnsi="ＭＳ ゴシック"/>
        </w:rPr>
        <w:t>Swift間のブリッジを削除してイニシャライザー形式に変更◇https://github.com/apple/swift-evolution/blob/master/proposals/0083-remove-bridging-from-dynamic-casts.md◆</w:t>
      </w:r>
      <w:ins w:id="610" w:author="DA 一色" w:date="2016-09-16T18:14:00Z">
        <w:r w:rsidR="00664DF3">
          <w:rPr>
            <w:rFonts w:ascii="ＭＳ ゴシック" w:hAnsi="ＭＳ ゴシック"/>
          </w:rPr>
          <w:t>：</w:t>
        </w:r>
      </w:ins>
    </w:p>
    <w:p w14:paraId="3228F9DE" w14:textId="1D6D0525" w:rsidR="00726858" w:rsidRPr="00664DF3" w:rsidRDefault="00683896" w:rsidP="00726858">
      <w:pPr>
        <w:rPr>
          <w:rFonts w:ascii="ＭＳ ゴシック" w:hAnsi="ＭＳ ゴシック"/>
        </w:rPr>
      </w:pPr>
      <w:r w:rsidRPr="00664DF3">
        <w:rPr>
          <w:rFonts w:ascii="ＭＳ ゴシック" w:hAnsi="ＭＳ ゴシック" w:hint="eastAsia"/>
        </w:rPr>
        <w:t xml:space="preserve">　　－ </w:t>
      </w:r>
      <w:r w:rsidR="00726858" w:rsidRPr="00664DF3">
        <w:rPr>
          <w:rFonts w:ascii="ＭＳ ゴシック" w:hAnsi="ＭＳ ゴシック"/>
        </w:rPr>
        <w:t>採用された◆SE-0072: Swift標準ライブラリの型とFoundationの型の暗黙的な変換を完全に削除◇https://github.com/apple/swift-evolution/blob/master/proposals/0072-eliminate-implicit-bridging-conversions.md◆と関連して、Objective-Cの◎id◎型周りで問題が発生するため、この解決を練る必要がある</w:t>
      </w:r>
      <w:ins w:id="611" w:author="Shinji Kawasaki" w:date="2016-09-15T19:49:00Z">
        <w:r w:rsidR="006E63FF" w:rsidRPr="00664DF3">
          <w:rPr>
            <w:rFonts w:ascii="ＭＳ ゴシック" w:hAnsi="ＭＳ ゴシック" w:hint="eastAsia"/>
          </w:rPr>
          <w:t>ために先送りとなった</w:t>
        </w:r>
      </w:ins>
    </w:p>
    <w:p w14:paraId="69067CC8" w14:textId="6E1D467A" w:rsidR="00726858" w:rsidRPr="00664DF3" w:rsidRDefault="00726858" w:rsidP="00726858">
      <w:pPr>
        <w:rPr>
          <w:rFonts w:ascii="ＭＳ ゴシック" w:hAnsi="ＭＳ ゴシック"/>
        </w:rPr>
      </w:pPr>
      <w:r w:rsidRPr="00664DF3">
        <w:rPr>
          <w:rFonts w:ascii="ＭＳ ゴシック" w:hAnsi="ＭＳ ゴシック" w:hint="eastAsia"/>
        </w:rPr>
        <w:t>・</w:t>
      </w:r>
      <w:r w:rsidR="00683896" w:rsidRPr="00664DF3">
        <w:rPr>
          <w:rFonts w:ascii="ＭＳ ゴシック" w:hAnsi="ＭＳ ゴシック" w:hint="eastAsia"/>
        </w:rPr>
        <w:t xml:space="preserve"> </w:t>
      </w:r>
      <w:r w:rsidRPr="00664DF3">
        <w:rPr>
          <w:rFonts w:ascii="ＭＳ ゴシック" w:hAnsi="ＭＳ ゴシック" w:hint="eastAsia"/>
        </w:rPr>
        <w:t>◆</w:t>
      </w:r>
      <w:r w:rsidRPr="00664DF3">
        <w:rPr>
          <w:rFonts w:ascii="ＭＳ ゴシック" w:hAnsi="ＭＳ ゴシック"/>
        </w:rPr>
        <w:t>SE-0090</w:t>
      </w:r>
      <w:r w:rsidR="00E846A3" w:rsidRPr="00664DF3">
        <w:rPr>
          <w:rFonts w:ascii="ＭＳ ゴシック" w:hAnsi="ＭＳ ゴシック" w:hint="eastAsia"/>
        </w:rPr>
        <w:t>：</w:t>
      </w:r>
      <w:r w:rsidRPr="00664DF3">
        <w:rPr>
          <w:rFonts w:ascii="ＭＳ ゴシック" w:hAnsi="ＭＳ ゴシック"/>
        </w:rPr>
        <w:t xml:space="preserve"> 型を参照する際の◎.self◎の廃止および、</w:t>
      </w:r>
      <w:commentRangeStart w:id="612"/>
      <w:r w:rsidRPr="00664DF3">
        <w:rPr>
          <w:rFonts w:ascii="ＭＳ ゴシック" w:hAnsi="ＭＳ ゴシック"/>
        </w:rPr>
        <w:t>利用箇所で◎.self◎指定</w:t>
      </w:r>
      <w:ins w:id="613" w:author="Shinji Kawasaki" w:date="2016-09-15T19:49:00Z">
        <w:r w:rsidR="006E63FF" w:rsidRPr="00664DF3">
          <w:rPr>
            <w:rFonts w:ascii="ＭＳ ゴシック" w:hAnsi="ＭＳ ゴシック" w:hint="eastAsia"/>
          </w:rPr>
          <w:t>な</w:t>
        </w:r>
      </w:ins>
      <w:r w:rsidRPr="00664DF3">
        <w:rPr>
          <w:rFonts w:ascii="ＭＳ ゴシック" w:hAnsi="ＭＳ ゴシック"/>
        </w:rPr>
        <w:t>しで型推論で解</w:t>
      </w:r>
      <w:commentRangeStart w:id="614"/>
      <w:r w:rsidRPr="00664DF3">
        <w:rPr>
          <w:rFonts w:ascii="ＭＳ ゴシック" w:hAnsi="ＭＳ ゴシック"/>
        </w:rPr>
        <w:t>決</w:t>
      </w:r>
      <w:commentRangeEnd w:id="612"/>
      <w:r w:rsidR="006E63FF" w:rsidRPr="00664DF3">
        <w:rPr>
          <w:rStyle w:val="CommentReference"/>
          <w:rFonts w:ascii="ＭＳ ゴシック" w:hAnsi="ＭＳ ゴシック"/>
        </w:rPr>
        <w:commentReference w:id="612"/>
      </w:r>
      <w:commentRangeEnd w:id="614"/>
      <w:r w:rsidR="004E0339">
        <w:rPr>
          <w:rStyle w:val="CommentReference"/>
        </w:rPr>
        <w:commentReference w:id="614"/>
      </w:r>
      <w:r w:rsidRPr="00664DF3">
        <w:rPr>
          <w:rFonts w:ascii="ＭＳ ゴシック" w:hAnsi="ＭＳ ゴシック"/>
        </w:rPr>
        <w:t>◇https://github.com/apple/swift-evolution/blob/master/proposals/0090-remove-dot-self.md◆</w:t>
      </w:r>
    </w:p>
    <w:p w14:paraId="38EDFB45" w14:textId="77777777" w:rsidR="00683896" w:rsidRPr="00664DF3" w:rsidRDefault="00683896" w:rsidP="00726858">
      <w:pPr>
        <w:rPr>
          <w:rFonts w:ascii="ＭＳ ゴシック" w:hAnsi="ＭＳ ゴシック"/>
        </w:rPr>
      </w:pPr>
    </w:p>
    <w:p w14:paraId="1CCD4E26" w14:textId="19FE05CF" w:rsidR="00726858" w:rsidRPr="00664DF3" w:rsidRDefault="00683896" w:rsidP="00726858">
      <w:pPr>
        <w:rPr>
          <w:rFonts w:ascii="ＭＳ ゴシック" w:hAnsi="ＭＳ ゴシック"/>
        </w:rPr>
      </w:pPr>
      <w:r w:rsidRPr="00664DF3">
        <w:rPr>
          <w:rFonts w:ascii="ＭＳ ゴシック" w:hAnsi="ＭＳ ゴシック" w:hint="eastAsia"/>
        </w:rPr>
        <w:t xml:space="preserve">　</w:t>
      </w:r>
      <w:ins w:id="615" w:author="Shinji Kawasaki" w:date="2016-09-15T20:19:00Z">
        <w:r w:rsidR="00E7337E" w:rsidRPr="00664DF3">
          <w:rPr>
            <w:rFonts w:ascii="ＭＳ ゴシック" w:hAnsi="ＭＳ ゴシック" w:hint="eastAsia"/>
          </w:rPr>
          <w:t>これらは「</w:t>
        </w:r>
      </w:ins>
      <w:r w:rsidR="00726858" w:rsidRPr="00664DF3">
        <w:rPr>
          <w:rFonts w:ascii="ＭＳ ゴシック" w:hAnsi="ＭＳ ゴシック" w:hint="eastAsia"/>
        </w:rPr>
        <w:t>提案自体は妥当だが、時間や技術的な課題があり</w:t>
      </w:r>
      <w:r w:rsidR="00726858" w:rsidRPr="00664DF3">
        <w:rPr>
          <w:rFonts w:ascii="ＭＳ ゴシック" w:hAnsi="ＭＳ ゴシック"/>
        </w:rPr>
        <w:t>Swift 3.0に含めることは</w:t>
      </w:r>
      <w:ins w:id="616" w:author="Shinji Kawasaki" w:date="2016-09-14T18:33:00Z">
        <w:r w:rsidR="00322423" w:rsidRPr="00664DF3">
          <w:rPr>
            <w:rFonts w:ascii="ＭＳ ゴシック" w:hAnsi="ＭＳ ゴシック" w:hint="eastAsia"/>
          </w:rPr>
          <w:t>できない</w:t>
        </w:r>
      </w:ins>
      <w:ins w:id="617" w:author="Shinji Kawasaki" w:date="2016-09-15T20:19:00Z">
        <w:r w:rsidR="00E7337E" w:rsidRPr="00664DF3">
          <w:rPr>
            <w:rFonts w:ascii="ＭＳ ゴシック" w:hAnsi="ＭＳ ゴシック" w:hint="eastAsia"/>
          </w:rPr>
          <w:t>」</w:t>
        </w:r>
      </w:ins>
      <w:r w:rsidR="00726858" w:rsidRPr="00664DF3">
        <w:rPr>
          <w:rFonts w:ascii="ＭＳ ゴシック" w:hAnsi="ＭＳ ゴシック"/>
        </w:rPr>
        <w:t>と判断されたものである。</w:t>
      </w:r>
      <w:ins w:id="618" w:author="Shinji Kawasaki" w:date="2016-09-15T20:19:00Z">
        <w:r w:rsidR="00E7337E" w:rsidRPr="00664DF3">
          <w:rPr>
            <w:rFonts w:ascii="ＭＳ ゴシック" w:hAnsi="ＭＳ ゴシック" w:hint="eastAsia"/>
          </w:rPr>
          <w:t>課題が</w:t>
        </w:r>
      </w:ins>
      <w:r w:rsidR="00726858" w:rsidRPr="00664DF3">
        <w:rPr>
          <w:rFonts w:ascii="ＭＳ ゴシック" w:hAnsi="ＭＳ ゴシック"/>
        </w:rPr>
        <w:t>解決され次第、将来のバージョンに入る可能性が高い。</w:t>
      </w:r>
    </w:p>
    <w:p w14:paraId="0B3BD79B" w14:textId="77777777" w:rsidR="00726858" w:rsidRPr="00664DF3" w:rsidRDefault="00726858" w:rsidP="00726858">
      <w:pPr>
        <w:rPr>
          <w:rFonts w:ascii="ＭＳ ゴシック" w:hAnsi="ＭＳ ゴシック"/>
        </w:rPr>
      </w:pPr>
    </w:p>
    <w:p w14:paraId="11CB19F2" w14:textId="77777777" w:rsidR="00726858" w:rsidRPr="00664DF3" w:rsidRDefault="00726858" w:rsidP="00664DF3">
      <w:pPr>
        <w:pStyle w:val="Heading1"/>
        <w:spacing w:before="180" w:after="180"/>
      </w:pPr>
      <w:r w:rsidRPr="00664DF3">
        <w:rPr>
          <w:rFonts w:hint="eastAsia"/>
        </w:rPr>
        <w:t>■まとめ</w:t>
      </w:r>
    </w:p>
    <w:p w14:paraId="37AF1B14" w14:textId="77777777" w:rsidR="00726858" w:rsidRPr="00664DF3" w:rsidRDefault="00726858" w:rsidP="00726858">
      <w:pPr>
        <w:rPr>
          <w:rFonts w:ascii="ＭＳ ゴシック" w:hAnsi="ＭＳ ゴシック"/>
        </w:rPr>
      </w:pPr>
    </w:p>
    <w:p w14:paraId="01C5C109" w14:textId="41319105" w:rsidR="00E7337E" w:rsidRPr="00664DF3" w:rsidRDefault="00683896" w:rsidP="00726858">
      <w:pPr>
        <w:rPr>
          <w:ins w:id="619" w:author="Shinji Kawasaki" w:date="2016-09-15T20:20:00Z"/>
          <w:rFonts w:ascii="ＭＳ ゴシック" w:hAnsi="ＭＳ ゴシック"/>
        </w:rPr>
      </w:pPr>
      <w:r w:rsidRPr="00664DF3">
        <w:rPr>
          <w:rFonts w:ascii="ＭＳ ゴシック" w:hAnsi="ＭＳ ゴシック" w:hint="eastAsia"/>
        </w:rPr>
        <w:t xml:space="preserve">　</w:t>
      </w:r>
      <w:r w:rsidR="00726858" w:rsidRPr="00664DF3">
        <w:rPr>
          <w:rFonts w:ascii="ＭＳ ゴシック" w:hAnsi="ＭＳ ゴシック" w:hint="eastAsia"/>
        </w:rPr>
        <w:t>今回は、</w:t>
      </w:r>
      <w:r w:rsidR="00726858" w:rsidRPr="00664DF3">
        <w:rPr>
          <w:rFonts w:ascii="ＭＳ ゴシック" w:hAnsi="ＭＳ ゴシック"/>
        </w:rPr>
        <w:t>Swift 3.0の廃止系の変更について紹介し、特に目立つ</w:t>
      </w:r>
      <w:ins w:id="620" w:author="DA 一色" w:date="2016-09-16T19:11:00Z">
        <w:r w:rsidR="00F97E9E">
          <w:rPr>
            <w:rFonts w:ascii="ＭＳ ゴシック" w:hAnsi="ＭＳ ゴシック"/>
          </w:rPr>
          <w:t>「</w:t>
        </w:r>
      </w:ins>
      <w:r w:rsidR="00726858" w:rsidRPr="00664DF3">
        <w:rPr>
          <w:rFonts w:ascii="ＭＳ ゴシック" w:hAnsi="ＭＳ ゴシック"/>
        </w:rPr>
        <w:t>◆SE-0004</w:t>
      </w:r>
      <w:r w:rsidR="00E846A3" w:rsidRPr="00664DF3">
        <w:rPr>
          <w:rFonts w:ascii="ＭＳ ゴシック" w:hAnsi="ＭＳ ゴシック" w:hint="eastAsia"/>
        </w:rPr>
        <w:t>：</w:t>
      </w:r>
      <w:r w:rsidR="00726858" w:rsidRPr="00664DF3">
        <w:rPr>
          <w:rFonts w:ascii="ＭＳ ゴシック" w:hAnsi="ＭＳ ゴシック"/>
        </w:rPr>
        <w:t xml:space="preserve"> ◎++◎</w:t>
      </w:r>
      <w:ins w:id="621" w:author="Shinji Kawasaki" w:date="2016-09-15T20:20:00Z">
        <w:r w:rsidR="00E7337E" w:rsidRPr="00664DF3">
          <w:rPr>
            <w:rFonts w:ascii="ＭＳ ゴシック" w:hAnsi="ＭＳ ゴシック" w:hint="eastAsia"/>
          </w:rPr>
          <w:t>／</w:t>
        </w:r>
      </w:ins>
      <w:r w:rsidR="00726858" w:rsidRPr="00664DF3">
        <w:rPr>
          <w:rFonts w:ascii="ＭＳ ゴシック" w:hAnsi="ＭＳ ゴシック"/>
        </w:rPr>
        <w:t>◎--◎演算子の廃止◇https://github.com/apple/swift-evolution/blob/master/proposals/0004-remove-pre-post-inc-decrement.md◆</w:t>
      </w:r>
      <w:ins w:id="622" w:author="DA 一色" w:date="2016-09-16T19:12:00Z">
        <w:r w:rsidR="00F97E9E">
          <w:rPr>
            <w:rFonts w:ascii="ＭＳ ゴシック" w:hAnsi="ＭＳ ゴシック"/>
          </w:rPr>
          <w:t>」</w:t>
        </w:r>
      </w:ins>
      <w:r w:rsidR="00726858" w:rsidRPr="00664DF3">
        <w:rPr>
          <w:rFonts w:ascii="ＭＳ ゴシック" w:hAnsi="ＭＳ ゴシック"/>
        </w:rPr>
        <w:t>と</w:t>
      </w:r>
      <w:ins w:id="623" w:author="DA 一色" w:date="2016-09-16T19:12:00Z">
        <w:r w:rsidR="00F97E9E">
          <w:rPr>
            <w:rFonts w:ascii="ＭＳ ゴシック" w:hAnsi="ＭＳ ゴシック"/>
          </w:rPr>
          <w:t>「</w:t>
        </w:r>
      </w:ins>
      <w:r w:rsidR="00726858" w:rsidRPr="00664DF3">
        <w:rPr>
          <w:rFonts w:ascii="ＭＳ ゴシック" w:hAnsi="ＭＳ ゴシック"/>
        </w:rPr>
        <w:t>◆SE-0007</w:t>
      </w:r>
      <w:r w:rsidR="00E846A3" w:rsidRPr="00664DF3">
        <w:rPr>
          <w:rFonts w:ascii="ＭＳ ゴシック" w:hAnsi="ＭＳ ゴシック" w:hint="eastAsia"/>
        </w:rPr>
        <w:t>：</w:t>
      </w:r>
      <w:r w:rsidR="00726858" w:rsidRPr="00664DF3">
        <w:rPr>
          <w:rFonts w:ascii="ＭＳ ゴシック" w:hAnsi="ＭＳ ゴシック"/>
        </w:rPr>
        <w:t xml:space="preserve"> Cスタイルの</w:t>
      </w:r>
      <w:ins w:id="624" w:author="Shinji Kawasaki" w:date="2016-09-15T20:20:00Z">
        <w:r w:rsidR="00E7337E" w:rsidRPr="00664DF3">
          <w:rPr>
            <w:rFonts w:ascii="ＭＳ ゴシック" w:hAnsi="ＭＳ ゴシック" w:hint="eastAsia"/>
          </w:rPr>
          <w:t>◎</w:t>
        </w:r>
      </w:ins>
      <w:r w:rsidR="00726858" w:rsidRPr="00664DF3">
        <w:rPr>
          <w:rFonts w:ascii="ＭＳ ゴシック" w:hAnsi="ＭＳ ゴシック"/>
        </w:rPr>
        <w:t>for</w:t>
      </w:r>
      <w:ins w:id="625" w:author="Shinji Kawasaki" w:date="2016-09-15T20:20:00Z">
        <w:r w:rsidR="00E7337E" w:rsidRPr="00664DF3">
          <w:rPr>
            <w:rFonts w:ascii="ＭＳ ゴシック" w:hAnsi="ＭＳ ゴシック" w:hint="eastAsia"/>
          </w:rPr>
          <w:t>◎</w:t>
        </w:r>
      </w:ins>
      <w:r w:rsidR="00726858" w:rsidRPr="00664DF3">
        <w:rPr>
          <w:rFonts w:ascii="ＭＳ ゴシック" w:hAnsi="ＭＳ ゴシック"/>
        </w:rPr>
        <w:t>ループの廃止◇https://github.com/apple/swift-evolution/blob/master/proposals/0007-remove-c-style-for-loops.md◆</w:t>
      </w:r>
      <w:ins w:id="626" w:author="DA 一色" w:date="2016-09-16T19:12:00Z">
        <w:r w:rsidR="00F97E9E">
          <w:rPr>
            <w:rFonts w:ascii="ＭＳ ゴシック" w:hAnsi="ＭＳ ゴシック"/>
          </w:rPr>
          <w:t>」</w:t>
        </w:r>
      </w:ins>
      <w:r w:rsidR="00726858" w:rsidRPr="00664DF3">
        <w:rPr>
          <w:rFonts w:ascii="ＭＳ ゴシック" w:hAnsi="ＭＳ ゴシック"/>
        </w:rPr>
        <w:t>について深掘りして、Swiftの言語開発がどのような考えでなされているのかを解説した。</w:t>
      </w:r>
    </w:p>
    <w:p w14:paraId="660CEA3C" w14:textId="77777777" w:rsidR="00E7337E" w:rsidRPr="00664DF3" w:rsidRDefault="00E7337E" w:rsidP="00726858">
      <w:pPr>
        <w:rPr>
          <w:ins w:id="627" w:author="Shinji Kawasaki" w:date="2016-09-15T20:20:00Z"/>
          <w:rFonts w:ascii="ＭＳ ゴシック" w:hAnsi="ＭＳ ゴシック"/>
        </w:rPr>
      </w:pPr>
    </w:p>
    <w:p w14:paraId="53AE90A7" w14:textId="24F8972F" w:rsidR="00DC75A1" w:rsidRPr="00664DF3" w:rsidRDefault="00E7337E" w:rsidP="00726858">
      <w:pPr>
        <w:rPr>
          <w:rFonts w:ascii="ＭＳ ゴシック" w:hAnsi="ＭＳ ゴシック"/>
        </w:rPr>
      </w:pPr>
      <w:ins w:id="628" w:author="Shinji Kawasaki" w:date="2016-09-15T20:20:00Z">
        <w:r w:rsidRPr="00664DF3">
          <w:rPr>
            <w:rFonts w:ascii="ＭＳ ゴシック" w:hAnsi="ＭＳ ゴシック" w:hint="eastAsia"/>
          </w:rPr>
          <w:t xml:space="preserve">　</w:t>
        </w:r>
      </w:ins>
      <w:r w:rsidR="00726858" w:rsidRPr="00664DF3">
        <w:rPr>
          <w:rFonts w:ascii="ＭＳ ゴシック" w:hAnsi="ＭＳ ゴシック"/>
        </w:rPr>
        <w:t>一見</w:t>
      </w:r>
      <w:ins w:id="629" w:author="DA 一色" w:date="2016-09-16T19:12:00Z">
        <w:r w:rsidR="00F97E9E">
          <w:rPr>
            <w:rFonts w:ascii="ＭＳ ゴシック" w:hAnsi="ＭＳ ゴシック"/>
          </w:rPr>
          <w:t>、</w:t>
        </w:r>
      </w:ins>
      <w:r w:rsidR="00726858" w:rsidRPr="00664DF3">
        <w:rPr>
          <w:rFonts w:ascii="ＭＳ ゴシック" w:hAnsi="ＭＳ ゴシック"/>
        </w:rPr>
        <w:t>大胆な仕様変更に見えたかもしれないが、こうやって見ると納得感が出てきたのではなかろうか。なぜこの仕様になったのだろう？</w:t>
      </w:r>
      <w:ins w:id="630" w:author="Shinji Kawasaki" w:date="2016-09-15T20:20:00Z">
        <w:r w:rsidRPr="00664DF3">
          <w:rPr>
            <w:rFonts w:ascii="ＭＳ ゴシック" w:hAnsi="ＭＳ ゴシック" w:hint="eastAsia"/>
          </w:rPr>
          <w:t xml:space="preserve"> </w:t>
        </w:r>
      </w:ins>
      <w:r w:rsidR="00726858" w:rsidRPr="00664DF3">
        <w:rPr>
          <w:rFonts w:ascii="ＭＳ ゴシック" w:hAnsi="ＭＳ ゴシック"/>
        </w:rPr>
        <w:t>などと気になることがあったら、Proposalを自ら読み解いていくと</w:t>
      </w:r>
      <w:ins w:id="631" w:author="Shinji Kawasaki" w:date="2016-09-14T18:33:00Z">
        <w:r w:rsidR="00322423" w:rsidRPr="00664DF3">
          <w:rPr>
            <w:rFonts w:ascii="ＭＳ ゴシック" w:hAnsi="ＭＳ ゴシック" w:hint="eastAsia"/>
          </w:rPr>
          <w:t>いろいろ</w:t>
        </w:r>
      </w:ins>
      <w:ins w:id="632" w:author="DA 一色" w:date="2016-09-16T19:12:00Z">
        <w:r w:rsidR="00F97E9E">
          <w:rPr>
            <w:rFonts w:ascii="ＭＳ ゴシック" w:hAnsi="ＭＳ ゴシック" w:hint="eastAsia"/>
          </w:rPr>
          <w:t>な</w:t>
        </w:r>
      </w:ins>
      <w:r w:rsidR="00726858" w:rsidRPr="00664DF3">
        <w:rPr>
          <w:rFonts w:ascii="ＭＳ ゴシック" w:hAnsi="ＭＳ ゴシック"/>
        </w:rPr>
        <w:t>発見があってお勧めである。</w:t>
      </w:r>
    </w:p>
    <w:p w14:paraId="6AF02DF5" w14:textId="77777777" w:rsidR="00683896" w:rsidRDefault="00683896" w:rsidP="00726858">
      <w:pPr>
        <w:rPr>
          <w:ins w:id="633" w:author="DA 一色" w:date="2016-09-16T19:11:00Z"/>
          <w:rFonts w:ascii="ＭＳ ゴシック" w:hAnsi="ＭＳ ゴシック"/>
        </w:rPr>
      </w:pPr>
    </w:p>
    <w:p w14:paraId="12C7C0C5" w14:textId="77777777" w:rsidR="00F97E9E" w:rsidRDefault="00F97E9E" w:rsidP="00726858">
      <w:pPr>
        <w:rPr>
          <w:ins w:id="634" w:author="DA 一色" w:date="2016-09-16T19:11:00Z"/>
          <w:rFonts w:ascii="ＭＳ ゴシック" w:hAnsi="ＭＳ ゴシック"/>
        </w:rPr>
      </w:pPr>
    </w:p>
    <w:p w14:paraId="143AF898" w14:textId="77777777" w:rsidR="00F97E9E" w:rsidRPr="00664DF3" w:rsidRDefault="00F97E9E" w:rsidP="00726858">
      <w:pPr>
        <w:rPr>
          <w:rFonts w:ascii="ＭＳ ゴシック" w:hAnsi="ＭＳ ゴシック"/>
        </w:rPr>
      </w:pPr>
    </w:p>
    <w:sectPr w:rsidR="00F97E9E" w:rsidRPr="00664DF3">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Shinji Kawasaki" w:date="2016-09-14T18:25:00Z" w:initials="SK">
    <w:p w14:paraId="20BB4ACA" w14:textId="77777777" w:rsidR="001A640B" w:rsidRDefault="001A640B">
      <w:pPr>
        <w:pStyle w:val="CommentText"/>
      </w:pPr>
      <w:r>
        <w:rPr>
          <w:rStyle w:val="CommentReference"/>
        </w:rPr>
        <w:annotationRef/>
      </w:r>
      <w:r>
        <w:rPr>
          <w:rFonts w:hint="eastAsia"/>
        </w:rPr>
        <w:t>例によって、段落先頭に全角スペース、かっこを全角に、などの処理については履歴を残していません（今回は箇条書き内の「</w:t>
      </w:r>
      <w:r>
        <w:rPr>
          <w:rFonts w:hint="eastAsia"/>
        </w:rPr>
        <w:t>:</w:t>
      </w:r>
      <w:r>
        <w:rPr>
          <w:rFonts w:hint="eastAsia"/>
        </w:rPr>
        <w:t>」も履歴を残さず全角にしています）</w:t>
      </w:r>
    </w:p>
  </w:comment>
  <w:comment w:id="31" w:author="Shinji Kawasaki" w:date="2016-09-15T01:41:00Z" w:initials="SK">
    <w:p w14:paraId="3A3EE258" w14:textId="2C5ED8E1" w:rsidR="001A640B" w:rsidRDefault="001A640B">
      <w:pPr>
        <w:pStyle w:val="CommentText"/>
      </w:pPr>
      <w:r>
        <w:rPr>
          <w:rStyle w:val="CommentReference"/>
        </w:rPr>
        <w:annotationRef/>
      </w:r>
      <w:r>
        <w:rPr>
          <w:rFonts w:hint="eastAsia"/>
        </w:rPr>
        <w:t>このプロポーザルは「呼び出し元に制御を戻さない」という意味合いでは？</w:t>
      </w:r>
      <w:r>
        <w:rPr>
          <w:rFonts w:hint="eastAsia"/>
        </w:rPr>
        <w:t xml:space="preserve"> </w:t>
      </w:r>
      <w:r>
        <w:rPr>
          <w:rFonts w:hint="eastAsia"/>
        </w:rPr>
        <w:t>確認していただけると幸いです</w:t>
      </w:r>
    </w:p>
  </w:comment>
  <w:comment w:id="32" w:author="Masayuki Ono" w:date="2016-09-16T19:38:00Z" w:initials="MO">
    <w:p w14:paraId="232E5E75" w14:textId="3D4BE7A9" w:rsidR="001A640B" w:rsidRDefault="001A640B">
      <w:pPr>
        <w:pStyle w:val="CommentText"/>
        <w:rPr>
          <w:rFonts w:hint="eastAsia"/>
        </w:rPr>
      </w:pPr>
      <w:r>
        <w:rPr>
          <w:rStyle w:val="CommentReference"/>
        </w:rPr>
        <w:annotationRef/>
      </w:r>
      <w:r w:rsidRPr="008B1158">
        <w:t>その通りです。「呼び出し元に制御を戻さない」</w:t>
      </w:r>
      <w:r>
        <w:rPr>
          <w:rFonts w:hint="eastAsia"/>
        </w:rPr>
        <w:t>という表現の方がベターですね。</w:t>
      </w:r>
    </w:p>
  </w:comment>
  <w:comment w:id="33" w:author="Shinji Kawasaki" w:date="2016-09-15T01:42:00Z" w:initials="SK">
    <w:p w14:paraId="25B68EF3" w14:textId="1E1B6686" w:rsidR="001A640B" w:rsidRDefault="001A640B">
      <w:pPr>
        <w:pStyle w:val="CommentText"/>
      </w:pPr>
      <w:r>
        <w:rPr>
          <w:rStyle w:val="CommentReference"/>
        </w:rPr>
        <w:annotationRef/>
      </w:r>
      <w:r>
        <w:rPr>
          <w:rFonts w:hint="eastAsia"/>
        </w:rPr>
        <w:t>戻り値型？</w:t>
      </w:r>
    </w:p>
  </w:comment>
  <w:comment w:id="34" w:author="Masayuki Ono" w:date="2016-09-16T19:38:00Z" w:initials="MO">
    <w:p w14:paraId="24032486" w14:textId="5B82F606" w:rsidR="001A640B" w:rsidRDefault="001A640B">
      <w:pPr>
        <w:pStyle w:val="CommentText"/>
      </w:pPr>
      <w:r>
        <w:rPr>
          <w:rStyle w:val="CommentReference"/>
        </w:rPr>
        <w:annotationRef/>
      </w:r>
      <w:r w:rsidRPr="008B1158">
        <w:t>戻り値型、という表現の方がベターそうですね。</w:t>
      </w:r>
    </w:p>
  </w:comment>
  <w:comment w:id="39" w:author="Shinji Kawasaki" w:date="2016-09-15T08:52:00Z" w:initials="SK">
    <w:p w14:paraId="4F7FEA0A" w14:textId="1DC40965" w:rsidR="001A640B" w:rsidRDefault="001A640B">
      <w:pPr>
        <w:pStyle w:val="CommentText"/>
      </w:pPr>
      <w:r>
        <w:rPr>
          <w:rStyle w:val="CommentReference"/>
        </w:rPr>
        <w:annotationRef/>
      </w:r>
      <w:r>
        <w:rPr>
          <w:rFonts w:hint="eastAsia"/>
        </w:rPr>
        <w:t>◎必要？</w:t>
      </w:r>
    </w:p>
  </w:comment>
  <w:comment w:id="40" w:author="Masayuki Ono" w:date="2016-09-16T20:36:00Z" w:initials="MO">
    <w:p w14:paraId="764B8502" w14:textId="6CB7E345" w:rsidR="001A640B" w:rsidRDefault="001A640B">
      <w:pPr>
        <w:pStyle w:val="CommentText"/>
        <w:rPr>
          <w:rFonts w:hint="eastAsia"/>
        </w:rPr>
      </w:pPr>
      <w:r>
        <w:rPr>
          <w:rStyle w:val="CommentReference"/>
        </w:rPr>
        <w:annotationRef/>
      </w:r>
      <w:r w:rsidR="00F40521">
        <w:rPr>
          <w:rFonts w:hint="eastAsia"/>
        </w:rPr>
        <w:t>あ</w:t>
      </w:r>
      <w:bookmarkStart w:id="42" w:name="_GoBack"/>
      <w:bookmarkEnd w:id="42"/>
      <w:r w:rsidR="00F40521">
        <w:rPr>
          <w:rFonts w:hint="eastAsia"/>
        </w:rPr>
        <w:t>った方がベターに思いました。</w:t>
      </w:r>
    </w:p>
  </w:comment>
  <w:comment w:id="112" w:author="Shinji Kawasaki" w:date="2016-09-15T14:03:00Z" w:initials="SK">
    <w:p w14:paraId="11DDDDB5" w14:textId="436D3255" w:rsidR="001A640B" w:rsidRDefault="001A640B">
      <w:pPr>
        <w:pStyle w:val="CommentText"/>
      </w:pPr>
      <w:r>
        <w:rPr>
          <w:rStyle w:val="CommentReference"/>
        </w:rPr>
        <w:annotationRef/>
      </w:r>
      <w:r>
        <w:rPr>
          <w:rFonts w:hint="eastAsia"/>
        </w:rPr>
        <w:t>ということで</w:t>
      </w:r>
      <w:r>
        <w:rPr>
          <w:rFonts w:hint="eastAsia"/>
        </w:rPr>
        <w:t>OK</w:t>
      </w:r>
      <w:r>
        <w:rPr>
          <w:rFonts w:hint="eastAsia"/>
        </w:rPr>
        <w:t>？「</w:t>
      </w:r>
      <w:r w:rsidRPr="006A1370">
        <w:rPr>
          <w:rFonts w:hint="eastAsia"/>
        </w:rPr>
        <w:t>さらに</w:t>
      </w:r>
      <w:r w:rsidRPr="006A1370">
        <w:t>for</w:t>
      </w:r>
      <w:r>
        <w:t>ループも以下の書き方に統一されるので、結果以下のようになる</w:t>
      </w:r>
      <w:r>
        <w:rPr>
          <w:rFonts w:hint="eastAsia"/>
        </w:rPr>
        <w:t>」はちょっとわかりにくかったです</w:t>
      </w:r>
    </w:p>
  </w:comment>
  <w:comment w:id="113" w:author="Masayuki Ono" w:date="2016-09-16T19:41:00Z" w:initials="MO">
    <w:p w14:paraId="2E8371C4" w14:textId="7DEC6103" w:rsidR="001A640B" w:rsidRDefault="001A640B">
      <w:pPr>
        <w:pStyle w:val="CommentText"/>
        <w:rPr>
          <w:rFonts w:hint="eastAsia"/>
        </w:rPr>
      </w:pPr>
      <w:r>
        <w:rPr>
          <w:rStyle w:val="CommentReference"/>
        </w:rPr>
        <w:annotationRef/>
      </w:r>
      <w:r>
        <w:t>OK</w:t>
      </w:r>
      <w:r>
        <w:rPr>
          <w:rFonts w:hint="eastAsia"/>
        </w:rPr>
        <w:t>です。</w:t>
      </w:r>
    </w:p>
  </w:comment>
  <w:comment w:id="118" w:author="Shinji Kawasaki" w:date="2016-09-15T14:04:00Z" w:initials="SK">
    <w:p w14:paraId="2E7881F5" w14:textId="20AD3B9A" w:rsidR="001A640B" w:rsidRDefault="001A640B">
      <w:pPr>
        <w:pStyle w:val="CommentText"/>
      </w:pPr>
      <w:r>
        <w:rPr>
          <w:rStyle w:val="CommentReference"/>
        </w:rPr>
        <w:annotationRef/>
      </w:r>
      <w:r>
        <w:rPr>
          <w:rFonts w:hint="eastAsia"/>
        </w:rPr>
        <w:t>削除でもよい？</w:t>
      </w:r>
    </w:p>
    <w:p w14:paraId="30D43FF0" w14:textId="42850EF1" w:rsidR="001A640B" w:rsidRDefault="001A640B">
      <w:pPr>
        <w:pStyle w:val="CommentText"/>
      </w:pPr>
      <w:r>
        <w:rPr>
          <w:rFonts w:hint="eastAsia"/>
        </w:rPr>
        <w:t>本文中での「コード例</w:t>
      </w:r>
      <w:r>
        <w:rPr>
          <w:rFonts w:hint="eastAsia"/>
        </w:rPr>
        <w:t>A</w:t>
      </w:r>
      <w:r>
        <w:rPr>
          <w:rFonts w:hint="eastAsia"/>
        </w:rPr>
        <w:t>」は「リスト</w:t>
      </w:r>
      <w:r>
        <w:rPr>
          <w:rFonts w:hint="eastAsia"/>
        </w:rPr>
        <w:t>3</w:t>
      </w:r>
      <w:r>
        <w:rPr>
          <w:rFonts w:hint="eastAsia"/>
        </w:rPr>
        <w:t>」に置き換えていきます</w:t>
      </w:r>
    </w:p>
  </w:comment>
  <w:comment w:id="119" w:author="Masayuki Ono" w:date="2016-09-16T19:41:00Z" w:initials="MO">
    <w:p w14:paraId="2DA6F16A" w14:textId="0A128535" w:rsidR="001A640B" w:rsidRDefault="001A640B">
      <w:pPr>
        <w:pStyle w:val="CommentText"/>
        <w:rPr>
          <w:rFonts w:hint="eastAsia"/>
        </w:rPr>
      </w:pPr>
      <w:r>
        <w:rPr>
          <w:rStyle w:val="CommentReference"/>
        </w:rPr>
        <w:annotationRef/>
      </w:r>
      <w:r>
        <w:t>OK</w:t>
      </w:r>
      <w:r>
        <w:rPr>
          <w:rFonts w:hint="eastAsia"/>
        </w:rPr>
        <w:t>です。</w:t>
      </w:r>
    </w:p>
  </w:comment>
  <w:comment w:id="169" w:author="DA 一色" w:date="2016-09-16T18:26:00Z" w:initials="DA 一色">
    <w:p w14:paraId="6375F1BB" w14:textId="5EDEB65E" w:rsidR="001A640B" w:rsidRDefault="001A640B">
      <w:pPr>
        <w:pStyle w:val="CommentText"/>
      </w:pPr>
      <w:r>
        <w:rPr>
          <w:rStyle w:val="CommentReference"/>
        </w:rPr>
        <w:annotationRef/>
      </w:r>
      <w:r>
        <w:t>編集部註：オレンジ色の四角い枠が付きます。</w:t>
      </w:r>
    </w:p>
  </w:comment>
  <w:comment w:id="225" w:author="Masayuki Ono" w:date="2016-09-16T19:52:00Z" w:initials="MO">
    <w:p w14:paraId="3C3BB6CC" w14:textId="22B43CC8" w:rsidR="001A640B" w:rsidRDefault="001A640B">
      <w:pPr>
        <w:pStyle w:val="CommentText"/>
      </w:pPr>
      <w:r>
        <w:rPr>
          <w:rStyle w:val="CommentReference"/>
        </w:rPr>
        <w:annotationRef/>
      </w:r>
      <w:r>
        <w:rPr>
          <w:rFonts w:hint="eastAsia"/>
        </w:rPr>
        <w:t>そのまま引用では無いです。</w:t>
      </w:r>
      <w:r>
        <w:br/>
      </w:r>
      <w:r w:rsidRPr="00533F29">
        <w:t>https://github.com/apple/swift-evolution/blob/master/proposals/0004-remove-pre-post-inc-decrement.md</w:t>
      </w:r>
      <w:r>
        <w:br/>
        <w:t xml:space="preserve">&gt; </w:t>
      </w:r>
      <w:r>
        <w:rPr>
          <w:rFonts w:ascii="Helvetica Neue" w:eastAsiaTheme="minorEastAsia" w:hAnsi="Helvetica Neue" w:cs="Helvetica Neue"/>
          <w:color w:val="262626"/>
          <w:kern w:val="0"/>
          <w:sz w:val="32"/>
          <w:szCs w:val="32"/>
        </w:rPr>
        <w:t xml:space="preserve">Swift already deviates from C in that the </w:t>
      </w:r>
      <w:r>
        <w:rPr>
          <w:rFonts w:ascii="Consolas" w:eastAsiaTheme="minorEastAsia" w:hAnsi="Consolas" w:cs="Consolas"/>
          <w:color w:val="262626"/>
          <w:kern w:val="0"/>
          <w:sz w:val="28"/>
          <w:szCs w:val="28"/>
        </w:rPr>
        <w:t>=</w:t>
      </w:r>
      <w:r>
        <w:rPr>
          <w:rFonts w:ascii="Helvetica Neue" w:eastAsiaTheme="minorEastAsia" w:hAnsi="Helvetica Neue" w:cs="Helvetica Neue"/>
          <w:color w:val="262626"/>
          <w:kern w:val="0"/>
          <w:sz w:val="32"/>
          <w:szCs w:val="32"/>
        </w:rPr>
        <w:t xml:space="preserve">, </w:t>
      </w:r>
      <w:r>
        <w:rPr>
          <w:rFonts w:ascii="Consolas" w:eastAsiaTheme="minorEastAsia" w:hAnsi="Consolas" w:cs="Consolas"/>
          <w:color w:val="262626"/>
          <w:kern w:val="0"/>
          <w:sz w:val="28"/>
          <w:szCs w:val="28"/>
        </w:rPr>
        <w:t>+=</w:t>
      </w:r>
      <w:r>
        <w:rPr>
          <w:rFonts w:ascii="Helvetica Neue" w:eastAsiaTheme="minorEastAsia" w:hAnsi="Helvetica Neue" w:cs="Helvetica Neue"/>
          <w:color w:val="262626"/>
          <w:kern w:val="0"/>
          <w:sz w:val="32"/>
          <w:szCs w:val="32"/>
        </w:rPr>
        <w:t xml:space="preserve"> and other assignment-like operations returns </w:t>
      </w:r>
      <w:r>
        <w:rPr>
          <w:rFonts w:ascii="Consolas" w:eastAsiaTheme="minorEastAsia" w:hAnsi="Consolas" w:cs="Consolas"/>
          <w:color w:val="262626"/>
          <w:kern w:val="0"/>
          <w:sz w:val="28"/>
          <w:szCs w:val="28"/>
        </w:rPr>
        <w:t>Void</w:t>
      </w:r>
      <w:r>
        <w:rPr>
          <w:rFonts w:ascii="Helvetica Neue" w:eastAsiaTheme="minorEastAsia" w:hAnsi="Helvetica Neue" w:cs="Helvetica Neue"/>
          <w:color w:val="262626"/>
          <w:kern w:val="0"/>
          <w:sz w:val="32"/>
          <w:szCs w:val="32"/>
        </w:rPr>
        <w:t xml:space="preserve"> (for a number of reasons). These operators are inconsistent with that model.</w:t>
      </w:r>
      <w:r>
        <w:rPr>
          <w:rFonts w:ascii="Helvetica Neue" w:eastAsiaTheme="minorEastAsia" w:hAnsi="Helvetica Neue" w:cs="Helvetica Neue"/>
          <w:color w:val="262626"/>
          <w:kern w:val="0"/>
          <w:sz w:val="32"/>
          <w:szCs w:val="32"/>
        </w:rPr>
        <w:br/>
      </w:r>
      <w:r>
        <w:rPr>
          <w:rFonts w:ascii="Helvetica Neue" w:eastAsiaTheme="minorEastAsia" w:hAnsi="Helvetica Neue" w:cs="Helvetica Neue"/>
          <w:color w:val="262626"/>
          <w:kern w:val="0"/>
          <w:sz w:val="32"/>
          <w:szCs w:val="32"/>
        </w:rPr>
        <w:br/>
      </w:r>
      <w:r>
        <w:rPr>
          <w:rFonts w:hint="eastAsia"/>
        </w:rPr>
        <w:t>こちらに補足した感じです。</w:t>
      </w:r>
      <w:r>
        <w:br/>
      </w:r>
      <w:r>
        <w:br/>
      </w:r>
      <w:hyperlink r:id="rId1" w:history="1">
        <w:r w:rsidRPr="003D567B">
          <w:rPr>
            <w:rStyle w:val="Hyperlink"/>
          </w:rPr>
          <w:t>http://ufcpp.net/blog/2016/8/pickuproslyn0810/</w:t>
        </w:r>
      </w:hyperlink>
      <w:r>
        <w:t xml:space="preserve"> </w:t>
      </w:r>
      <w:r>
        <w:rPr>
          <w:rFonts w:hint="eastAsia"/>
        </w:rPr>
        <w:t>などにも同意見が載っています。</w:t>
      </w:r>
      <w:r>
        <w:br/>
      </w:r>
      <w:r>
        <w:br/>
        <w:t>Proposal</w:t>
      </w:r>
      <w:r>
        <w:rPr>
          <w:rFonts w:hint="eastAsia"/>
        </w:rPr>
        <w:t>の内容そのままでなく、筆者の補足的なニュアンスを一応文章に含めたつもりではありましたが…。</w:t>
      </w:r>
    </w:p>
  </w:comment>
  <w:comment w:id="306" w:author="Shinji Kawasaki" w:date="2016-09-15T16:34:00Z" w:initials="SK">
    <w:p w14:paraId="713485A6" w14:textId="63254315" w:rsidR="001A640B" w:rsidRDefault="001A640B">
      <w:pPr>
        <w:pStyle w:val="CommentText"/>
      </w:pPr>
      <w:r>
        <w:rPr>
          <w:rStyle w:val="CommentReference"/>
        </w:rPr>
        <w:annotationRef/>
      </w:r>
      <w:r>
        <w:rPr>
          <w:rFonts w:hint="eastAsia"/>
        </w:rPr>
        <w:t>++</w:t>
      </w:r>
      <w:r>
        <w:rPr>
          <w:rFonts w:hint="eastAsia"/>
        </w:rPr>
        <w:t>と</w:t>
      </w:r>
      <w:r>
        <w:rPr>
          <w:rFonts w:hint="eastAsia"/>
        </w:rPr>
        <w:t>--</w:t>
      </w:r>
      <w:r>
        <w:rPr>
          <w:rFonts w:hint="eastAsia"/>
        </w:rPr>
        <w:t>は代入演算子ではなく、インクリメント／デクリメント演算子？</w:t>
      </w:r>
    </w:p>
    <w:p w14:paraId="278B671B" w14:textId="5FB82B51" w:rsidR="001A640B" w:rsidRDefault="001A640B">
      <w:pPr>
        <w:pStyle w:val="CommentText"/>
      </w:pPr>
      <w:r>
        <w:rPr>
          <w:rFonts w:hint="eastAsia"/>
        </w:rPr>
        <w:t>上述の通り、</w:t>
      </w:r>
      <w:r>
        <w:rPr>
          <w:rFonts w:hint="eastAsia"/>
        </w:rPr>
        <w:t>Swift</w:t>
      </w:r>
      <w:r>
        <w:rPr>
          <w:rFonts w:hint="eastAsia"/>
        </w:rPr>
        <w:t>では◎</w:t>
      </w:r>
      <w:r>
        <w:rPr>
          <w:rFonts w:hint="eastAsia"/>
        </w:rPr>
        <w:t>++</w:t>
      </w:r>
      <w:r>
        <w:rPr>
          <w:rFonts w:hint="eastAsia"/>
        </w:rPr>
        <w:t>◎演算子と◎</w:t>
      </w:r>
      <w:r>
        <w:rPr>
          <w:rFonts w:hint="eastAsia"/>
        </w:rPr>
        <w:t>--</w:t>
      </w:r>
      <w:r>
        <w:rPr>
          <w:rFonts w:hint="eastAsia"/>
        </w:rPr>
        <w:t>◎演算子のみが戻り値を持ち、代入演算子は◎</w:t>
      </w:r>
      <w:r>
        <w:rPr>
          <w:rFonts w:hint="eastAsia"/>
        </w:rPr>
        <w:t>Void</w:t>
      </w:r>
      <w:r>
        <w:rPr>
          <w:rFonts w:hint="eastAsia"/>
        </w:rPr>
        <w:t>◎を返すようになっているので、～</w:t>
      </w:r>
    </w:p>
    <w:p w14:paraId="08B3F519" w14:textId="30F25B64" w:rsidR="001A640B" w:rsidRDefault="001A640B">
      <w:pPr>
        <w:pStyle w:val="CommentText"/>
      </w:pPr>
      <w:r>
        <w:rPr>
          <w:rFonts w:hint="eastAsia"/>
        </w:rPr>
        <w:t>とかでどうでしょう？</w:t>
      </w:r>
    </w:p>
  </w:comment>
  <w:comment w:id="307" w:author="Masayuki Ono" w:date="2016-09-16T19:57:00Z" w:initials="MO">
    <w:p w14:paraId="76399CB5" w14:textId="44F22439" w:rsidR="001A640B" w:rsidRDefault="001A640B">
      <w:pPr>
        <w:pStyle w:val="CommentText"/>
        <w:rPr>
          <w:rFonts w:hint="eastAsia"/>
        </w:rPr>
      </w:pPr>
      <w:r>
        <w:rPr>
          <w:rStyle w:val="CommentReference"/>
        </w:rPr>
        <w:annotationRef/>
      </w:r>
      <w:r>
        <w:rPr>
          <w:rFonts w:hint="eastAsia"/>
        </w:rPr>
        <w:t>代入演算子の機能も持つ算術演算子、というのが正確ですかね。</w:t>
      </w:r>
      <w:r>
        <w:br/>
      </w:r>
      <w:r>
        <w:rPr>
          <w:rFonts w:hint="eastAsia"/>
        </w:rPr>
        <w:t>代入演算子とも言えるかなと思って、この表現としてしまいましたが。</w:t>
      </w:r>
    </w:p>
    <w:p w14:paraId="105ED11F" w14:textId="02895C60" w:rsidR="001A640B" w:rsidRDefault="001A640B">
      <w:pPr>
        <w:pStyle w:val="CommentText"/>
        <w:rPr>
          <w:rFonts w:hint="eastAsia"/>
        </w:rPr>
      </w:pPr>
      <w:r>
        <w:rPr>
          <w:rFonts w:hint="eastAsia"/>
        </w:rPr>
        <w:t>比較演算子など結果を返すことが目的のもの以外は戻り値が</w:t>
      </w:r>
      <w:r>
        <w:t>Void</w:t>
      </w:r>
      <w:r>
        <w:rPr>
          <w:rFonts w:hint="eastAsia"/>
        </w:rPr>
        <w:t>で、そこから逸脱している、ということが言いたかったです。</w:t>
      </w:r>
    </w:p>
    <w:p w14:paraId="062DEF07" w14:textId="77777777" w:rsidR="001A640B" w:rsidRDefault="001A640B">
      <w:pPr>
        <w:pStyle w:val="CommentText"/>
        <w:rPr>
          <w:rFonts w:hint="eastAsia"/>
        </w:rPr>
      </w:pPr>
    </w:p>
    <w:p w14:paraId="171A148E" w14:textId="7F6FB817" w:rsidR="001A640B" w:rsidRDefault="001A640B">
      <w:pPr>
        <w:pStyle w:val="CommentText"/>
        <w:rPr>
          <w:rFonts w:hint="eastAsia"/>
        </w:rPr>
      </w:pPr>
      <w:r>
        <w:rPr>
          <w:rFonts w:hint="eastAsia"/>
        </w:rPr>
        <w:t>ご提案の文章で良さそうに思いました。</w:t>
      </w:r>
    </w:p>
  </w:comment>
  <w:comment w:id="375" w:author="Shinji Kawasaki" w:date="2016-09-15T18:22:00Z" w:initials="SK">
    <w:p w14:paraId="335DBE8F" w14:textId="068537E0" w:rsidR="001A640B" w:rsidRDefault="001A640B">
      <w:pPr>
        <w:pStyle w:val="CommentText"/>
      </w:pPr>
      <w:r>
        <w:rPr>
          <w:rStyle w:val="CommentReference"/>
        </w:rPr>
        <w:annotationRef/>
      </w:r>
      <w:r>
        <w:rPr>
          <w:rFonts w:hint="eastAsia"/>
        </w:rPr>
        <w:t>小野さんのメールの内容を反映して、修正</w:t>
      </w:r>
    </w:p>
  </w:comment>
  <w:comment w:id="398" w:author="Shinji Kawasaki" w:date="2016-09-15T18:27:00Z" w:initials="SK">
    <w:p w14:paraId="350F55A1" w14:textId="75B4676D" w:rsidR="001A640B" w:rsidRDefault="001A640B">
      <w:pPr>
        <w:pStyle w:val="CommentText"/>
      </w:pPr>
      <w:r>
        <w:rPr>
          <w:rStyle w:val="CommentReference"/>
        </w:rPr>
        <w:annotationRef/>
      </w:r>
      <w:r>
        <w:rPr>
          <w:rFonts w:hint="eastAsia"/>
        </w:rPr>
        <w:t>複数の形式で書けてしまうよりも、推奨される書き方に統一してしまう方がよい、といった意味合いの見出しに変更していますが、「や、そうじゃない」という場合は修正をお願いします</w:t>
      </w:r>
    </w:p>
  </w:comment>
  <w:comment w:id="399" w:author="Masayuki Ono" w:date="2016-09-16T19:58:00Z" w:initials="MO">
    <w:p w14:paraId="2319F7D1" w14:textId="47623B82" w:rsidR="001A640B" w:rsidRDefault="001A640B">
      <w:pPr>
        <w:pStyle w:val="CommentText"/>
        <w:rPr>
          <w:rFonts w:hint="eastAsia"/>
        </w:rPr>
      </w:pPr>
      <w:r>
        <w:rPr>
          <w:rStyle w:val="CommentReference"/>
        </w:rPr>
        <w:annotationRef/>
      </w:r>
      <w:r>
        <w:t>OK</w:t>
      </w:r>
      <w:r>
        <w:rPr>
          <w:rFonts w:hint="eastAsia"/>
        </w:rPr>
        <w:t>です。</w:t>
      </w:r>
    </w:p>
  </w:comment>
  <w:comment w:id="424" w:author="Shinji Kawasaki" w:date="2016-09-14T18:32:00Z" w:initials="SK">
    <w:p w14:paraId="55200E1E" w14:textId="2CDA51C6" w:rsidR="001A640B" w:rsidRDefault="001A640B">
      <w:pPr>
        <w:pStyle w:val="CommentText"/>
      </w:pPr>
      <w:r>
        <w:rPr>
          <w:rStyle w:val="CommentReference"/>
        </w:rPr>
        <w:annotationRef/>
      </w:r>
      <w:r>
        <w:rPr>
          <w:rFonts w:hint="eastAsia"/>
        </w:rPr>
        <w:t>ファイル名を変更しました</w:t>
      </w:r>
    </w:p>
  </w:comment>
  <w:comment w:id="430" w:author="DA 一色" w:date="2016-09-16T18:45:00Z" w:initials="DA 一色">
    <w:p w14:paraId="664E8B1F" w14:textId="651FDFF4" w:rsidR="001A640B" w:rsidRDefault="001A640B">
      <w:pPr>
        <w:pStyle w:val="CommentText"/>
      </w:pPr>
      <w:r>
        <w:t>気になったので念のため。</w:t>
      </w:r>
      <w:r>
        <w:rPr>
          <w:rStyle w:val="CommentReference"/>
        </w:rPr>
        <w:annotationRef/>
      </w:r>
      <w:r>
        <w:t>これはソースファイル単位ではなく、プロジェクト単位ということで間違えないでしょうか？</w:t>
      </w:r>
    </w:p>
  </w:comment>
  <w:comment w:id="431" w:author="Masayuki Ono" w:date="2016-09-16T19:59:00Z" w:initials="MO">
    <w:p w14:paraId="5EC0F6E4" w14:textId="018293BB" w:rsidR="001A640B" w:rsidRDefault="001A640B">
      <w:pPr>
        <w:pStyle w:val="CommentText"/>
        <w:rPr>
          <w:rFonts w:hint="eastAsia"/>
        </w:rPr>
      </w:pPr>
      <w:r>
        <w:rPr>
          <w:rStyle w:val="CommentReference"/>
        </w:rPr>
        <w:annotationRef/>
      </w:r>
      <w:r>
        <w:rPr>
          <w:rFonts w:hint="eastAsia"/>
        </w:rPr>
        <w:t>はい、その通りです。</w:t>
      </w:r>
    </w:p>
  </w:comment>
  <w:comment w:id="477" w:author="Shinji Kawasaki" w:date="2016-09-15T18:43:00Z" w:initials="SK">
    <w:p w14:paraId="7A87E21F" w14:textId="76E538EE" w:rsidR="001A640B" w:rsidRDefault="001A640B">
      <w:pPr>
        <w:pStyle w:val="CommentText"/>
      </w:pPr>
      <w:r>
        <w:rPr>
          <w:rStyle w:val="CommentReference"/>
        </w:rPr>
        <w:annotationRef/>
      </w:r>
      <w:r>
        <w:rPr>
          <w:rFonts w:hint="eastAsia"/>
        </w:rPr>
        <w:t>小野さんのメールの内容を反映</w:t>
      </w:r>
    </w:p>
    <w:p w14:paraId="52C60822" w14:textId="322598D5" w:rsidR="001A640B" w:rsidRDefault="001A640B">
      <w:pPr>
        <w:pStyle w:val="CommentText"/>
      </w:pPr>
      <w:r>
        <w:rPr>
          <w:rFonts w:hint="eastAsia"/>
        </w:rPr>
        <w:t>ですがメールには「</w:t>
      </w:r>
      <w:r w:rsidRPr="00495D37">
        <w:t>`</w:t>
      </w:r>
      <w:proofErr w:type="spellStart"/>
      <w:r w:rsidRPr="00495D37">
        <w:t>i</w:t>
      </w:r>
      <w:proofErr w:type="spellEnd"/>
      <w:r w:rsidRPr="00495D37">
        <w:t>++`</w:t>
      </w:r>
      <w:r w:rsidRPr="00495D37">
        <w:t>が正しいです。</w:t>
      </w:r>
      <w:r w:rsidRPr="00495D37">
        <w:t>(</w:t>
      </w:r>
      <w:r w:rsidRPr="00495D37">
        <w:t>後の「</w:t>
      </w:r>
      <w:r w:rsidRPr="00495D37">
        <w:t>`x`</w:t>
      </w:r>
      <w:r w:rsidRPr="00495D37">
        <w:t>は変換前は</w:t>
      </w:r>
      <w:r w:rsidRPr="00495D37">
        <w:t>`1`</w:t>
      </w:r>
      <w:r w:rsidRPr="00495D37">
        <w:t>だった」という記述と食い違いがありました</w:t>
      </w:r>
      <w:r w:rsidRPr="00495D37">
        <w:t>)</w:t>
      </w:r>
      <w:r>
        <w:rPr>
          <w:rFonts w:hint="eastAsia"/>
        </w:rPr>
        <w:t>」とあってちょっとビビった。</w:t>
      </w:r>
      <w:r>
        <w:rPr>
          <w:rFonts w:hint="eastAsia"/>
        </w:rPr>
        <w:t>++</w:t>
      </w:r>
      <w:proofErr w:type="spellStart"/>
      <w:r>
        <w:rPr>
          <w:rFonts w:hint="eastAsia"/>
        </w:rPr>
        <w:t>i</w:t>
      </w:r>
      <w:proofErr w:type="spellEnd"/>
      <w:r>
        <w:rPr>
          <w:rFonts w:hint="eastAsia"/>
        </w:rPr>
        <w:t>で正しいですよね？</w:t>
      </w:r>
    </w:p>
  </w:comment>
  <w:comment w:id="478" w:author="Masayuki Ono" w:date="2016-09-16T20:01:00Z" w:initials="MO">
    <w:p w14:paraId="35BFF510" w14:textId="2C4A79BA" w:rsidR="001A640B" w:rsidRDefault="001A640B">
      <w:pPr>
        <w:pStyle w:val="CommentText"/>
      </w:pPr>
      <w:r>
        <w:rPr>
          <w:rStyle w:val="CommentReference"/>
        </w:rPr>
        <w:annotationRef/>
      </w:r>
      <w:r>
        <w:rPr>
          <w:rFonts w:hint="eastAsia"/>
        </w:rPr>
        <w:t>失礼しました、訂正自体間違えました。その通りです。</w:t>
      </w:r>
      <w:r>
        <w:br/>
        <w:t>(</w:t>
      </w:r>
      <w:r>
        <w:rPr>
          <w:rFonts w:hint="eastAsia"/>
        </w:rPr>
        <w:t>手元で直してしまったあとに、それをコピペして逆に書き換えたため、間違えました。</w:t>
      </w:r>
      <w:r>
        <w:t>)</w:t>
      </w:r>
    </w:p>
  </w:comment>
  <w:comment w:id="510" w:author="Shinji Kawasaki" w:date="2016-09-15T19:27:00Z" w:initials="SK">
    <w:p w14:paraId="072BA3A7" w14:textId="1EFC66A4" w:rsidR="001A640B" w:rsidRDefault="001A640B">
      <w:pPr>
        <w:pStyle w:val="CommentText"/>
      </w:pPr>
      <w:r>
        <w:rPr>
          <w:rStyle w:val="CommentReference"/>
        </w:rPr>
        <w:annotationRef/>
      </w:r>
      <w:r>
        <w:rPr>
          <w:rFonts w:hint="eastAsia"/>
        </w:rPr>
        <w:t>でいいのかな？</w:t>
      </w:r>
    </w:p>
  </w:comment>
  <w:comment w:id="513" w:author="Masayuki Ono" w:date="2016-09-16T20:02:00Z" w:initials="MO">
    <w:p w14:paraId="32BDF114" w14:textId="21135CB0" w:rsidR="001A640B" w:rsidRDefault="001A640B">
      <w:pPr>
        <w:pStyle w:val="CommentText"/>
        <w:rPr>
          <w:rFonts w:hint="eastAsia"/>
        </w:rPr>
      </w:pPr>
      <w:r>
        <w:rPr>
          <w:rStyle w:val="CommentReference"/>
        </w:rPr>
        <w:annotationRef/>
      </w:r>
      <w:r>
        <w:t>OK</w:t>
      </w:r>
      <w:r>
        <w:rPr>
          <w:rFonts w:hint="eastAsia"/>
        </w:rPr>
        <w:t>です。</w:t>
      </w:r>
    </w:p>
  </w:comment>
  <w:comment w:id="542" w:author="Shinji Kawasaki" w:date="2016-09-14T18:30:00Z" w:initials="SK">
    <w:p w14:paraId="789D8E3F" w14:textId="3360646C" w:rsidR="001A640B" w:rsidRPr="005649E3" w:rsidRDefault="001A640B">
      <w:pPr>
        <w:pStyle w:val="CommentText"/>
      </w:pPr>
      <w:r>
        <w:rPr>
          <w:rStyle w:val="CommentReference"/>
        </w:rPr>
        <w:annotationRef/>
      </w:r>
      <w:r>
        <w:rPr>
          <w:rFonts w:hint="eastAsia"/>
        </w:rPr>
        <w:t>これは「</w:t>
      </w:r>
      <w:r>
        <w:rPr>
          <w:rFonts w:hint="eastAsia"/>
        </w:rPr>
        <w:t>SR-226</w:t>
      </w:r>
      <w:r>
        <w:rPr>
          <w:rFonts w:hint="eastAsia"/>
        </w:rPr>
        <w:t>：」でなくて、［</w:t>
      </w:r>
      <w:r>
        <w:rPr>
          <w:rFonts w:hint="eastAsia"/>
        </w:rPr>
        <w:t>SR-226</w:t>
      </w:r>
      <w:r>
        <w:rPr>
          <w:rFonts w:hint="eastAsia"/>
        </w:rPr>
        <w:t>］が正しいということでしょうか？</w:t>
      </w:r>
      <w:r>
        <w:rPr>
          <w:rFonts w:hint="eastAsia"/>
        </w:rPr>
        <w:t xml:space="preserve"> SE-XXX</w:t>
      </w:r>
      <w:r>
        <w:rPr>
          <w:rFonts w:hint="eastAsia"/>
        </w:rPr>
        <w:t>と表記を合わせたいとも感じましたが（次の［</w:t>
      </w:r>
      <w:r>
        <w:rPr>
          <w:rFonts w:hint="eastAsia"/>
        </w:rPr>
        <w:t>SR-226</w:t>
      </w:r>
      <w:r>
        <w:rPr>
          <w:rFonts w:hint="eastAsia"/>
        </w:rPr>
        <w:t>］も同様です）。ああ、</w:t>
      </w:r>
      <w:proofErr w:type="spellStart"/>
      <w:r>
        <w:rPr>
          <w:rFonts w:hint="eastAsia"/>
        </w:rPr>
        <w:t>GitHub</w:t>
      </w:r>
      <w:proofErr w:type="spellEnd"/>
      <w:r>
        <w:rPr>
          <w:rFonts w:hint="eastAsia"/>
        </w:rPr>
        <w:t>のプルリクの表記に合わせてあるということですね</w:t>
      </w:r>
    </w:p>
  </w:comment>
  <w:comment w:id="544" w:author="Masayuki Ono" w:date="2016-09-16T20:05:00Z" w:initials="MO">
    <w:p w14:paraId="735948C7" w14:textId="492B7416" w:rsidR="001A640B" w:rsidRDefault="001A640B">
      <w:pPr>
        <w:pStyle w:val="CommentText"/>
        <w:rPr>
          <w:rFonts w:hint="eastAsia"/>
        </w:rPr>
      </w:pPr>
      <w:r>
        <w:rPr>
          <w:rStyle w:val="CommentReference"/>
        </w:rPr>
        <w:annotationRef/>
      </w:r>
      <w:r>
        <w:rPr>
          <w:rFonts w:hint="eastAsia"/>
        </w:rPr>
        <w:t>合わせた方が良いかもです。「</w:t>
      </w:r>
      <w:r>
        <w:t>SE-226</w:t>
      </w:r>
      <w:r>
        <w:rPr>
          <w:rFonts w:hint="eastAsia"/>
        </w:rPr>
        <w:t>：」の表記をよく見かけてそう書いてましたが、こちらは</w:t>
      </w:r>
      <w:r>
        <w:t>Safari</w:t>
      </w:r>
      <w:r>
        <w:rPr>
          <w:rFonts w:hint="eastAsia"/>
        </w:rPr>
        <w:t>プラグインで</w:t>
      </w:r>
      <w:r>
        <w:t>Markdown</w:t>
      </w:r>
      <w:r>
        <w:rPr>
          <w:rFonts w:hint="eastAsia"/>
        </w:rPr>
        <w:t>形式でタイトル含めてコピーできる形式で得たテキストをそのまま貼ってしまい、特に意図は無かったです。</w:t>
      </w:r>
    </w:p>
  </w:comment>
  <w:comment w:id="553" w:author="Shinji Kawasaki" w:date="2016-09-14T18:17:00Z" w:initials="SK">
    <w:p w14:paraId="4F66F601" w14:textId="77777777" w:rsidR="001A640B" w:rsidRDefault="001A640B">
      <w:pPr>
        <w:pStyle w:val="CommentText"/>
      </w:pPr>
      <w:r>
        <w:rPr>
          <w:rStyle w:val="CommentReference"/>
        </w:rPr>
        <w:annotationRef/>
      </w:r>
    </w:p>
  </w:comment>
  <w:comment w:id="554" w:author="Shinji Kawasaki" w:date="2016-09-15T19:35:00Z" w:initials="SK">
    <w:p w14:paraId="0B9AFF8C" w14:textId="343EB33A" w:rsidR="001A640B" w:rsidRDefault="001A640B">
      <w:pPr>
        <w:pStyle w:val="CommentText"/>
      </w:pPr>
      <w:r>
        <w:rPr>
          <w:rStyle w:val="CommentReference"/>
        </w:rPr>
        <w:annotationRef/>
      </w:r>
      <w:r>
        <w:rPr>
          <w:rFonts w:hint="eastAsia"/>
        </w:rPr>
        <w:t>小野さんのメールの内容を反映</w:t>
      </w:r>
    </w:p>
  </w:comment>
  <w:comment w:id="557" w:author="Shinji Kawasaki" w:date="2016-09-15T14:39:00Z" w:initials="SK">
    <w:p w14:paraId="16265FFC" w14:textId="20836319" w:rsidR="001A640B" w:rsidRDefault="001A640B">
      <w:pPr>
        <w:pStyle w:val="CommentText"/>
      </w:pPr>
      <w:r>
        <w:rPr>
          <w:rStyle w:val="CommentReference"/>
        </w:rPr>
        <w:annotationRef/>
      </w:r>
      <w:r>
        <w:rPr>
          <w:rFonts w:hint="eastAsia"/>
        </w:rPr>
        <w:t>小野さんからのメールの内容を反映</w:t>
      </w:r>
    </w:p>
  </w:comment>
  <w:comment w:id="606" w:author="Shinji Kawasaki" w:date="2016-09-15T19:47:00Z" w:initials="SK">
    <w:p w14:paraId="5B75D069" w14:textId="77777777" w:rsidR="001A640B" w:rsidRDefault="001A640B">
      <w:pPr>
        <w:pStyle w:val="CommentText"/>
      </w:pPr>
      <w:r>
        <w:rPr>
          <w:rStyle w:val="CommentReference"/>
        </w:rPr>
        <w:annotationRef/>
      </w:r>
      <w:r>
        <w:rPr>
          <w:rFonts w:hint="eastAsia"/>
        </w:rPr>
        <w:t>先送りになった</w:t>
      </w:r>
    </w:p>
    <w:p w14:paraId="3B2BCFF0" w14:textId="6DE2A088" w:rsidR="001A640B" w:rsidRDefault="001A640B">
      <w:pPr>
        <w:pStyle w:val="CommentText"/>
      </w:pPr>
      <w:r>
        <w:rPr>
          <w:rFonts w:hint="eastAsia"/>
        </w:rPr>
        <w:t>で</w:t>
      </w:r>
      <w:r>
        <w:rPr>
          <w:rFonts w:hint="eastAsia"/>
        </w:rPr>
        <w:t>OK</w:t>
      </w:r>
      <w:r>
        <w:rPr>
          <w:rFonts w:hint="eastAsia"/>
        </w:rPr>
        <w:t>？（リジェクトされた、になってました）</w:t>
      </w:r>
    </w:p>
  </w:comment>
  <w:comment w:id="607" w:author="Masayuki Ono" w:date="2016-09-16T20:06:00Z" w:initials="MO">
    <w:p w14:paraId="3C94E6AE" w14:textId="70D8D252" w:rsidR="001A640B" w:rsidRDefault="001A640B">
      <w:pPr>
        <w:pStyle w:val="CommentText"/>
        <w:rPr>
          <w:rFonts w:hint="eastAsia"/>
        </w:rPr>
      </w:pPr>
      <w:r>
        <w:rPr>
          <w:rStyle w:val="CommentReference"/>
        </w:rPr>
        <w:annotationRef/>
      </w:r>
      <w:r>
        <w:t>OK</w:t>
      </w:r>
      <w:r>
        <w:rPr>
          <w:rFonts w:hint="eastAsia"/>
        </w:rPr>
        <w:t>です。</w:t>
      </w:r>
    </w:p>
  </w:comment>
  <w:comment w:id="612" w:author="Shinji Kawasaki" w:date="2016-09-15T19:51:00Z" w:initials="SK">
    <w:p w14:paraId="4556965D" w14:textId="77777777" w:rsidR="001A640B" w:rsidRDefault="001A640B">
      <w:pPr>
        <w:pStyle w:val="CommentText"/>
      </w:pPr>
      <w:r>
        <w:rPr>
          <w:rStyle w:val="CommentReference"/>
        </w:rPr>
        <w:annotationRef/>
      </w:r>
      <w:r>
        <w:rPr>
          <w:rFonts w:hint="eastAsia"/>
        </w:rPr>
        <w:t>「～で～で～で」はちょっと</w:t>
      </w:r>
    </w:p>
    <w:p w14:paraId="50CCA168" w14:textId="77777777" w:rsidR="001A640B" w:rsidRDefault="001A640B">
      <w:pPr>
        <w:pStyle w:val="CommentText"/>
      </w:pPr>
      <w:r>
        <w:rPr>
          <w:rFonts w:hint="eastAsia"/>
        </w:rPr>
        <w:t>分からないので、修正をお願いします</w:t>
      </w:r>
    </w:p>
    <w:p w14:paraId="5935DF86" w14:textId="77777777" w:rsidR="001A640B" w:rsidRDefault="001A640B">
      <w:pPr>
        <w:pStyle w:val="CommentText"/>
      </w:pPr>
      <w:r>
        <w:rPr>
          <w:rFonts w:hint="eastAsia"/>
        </w:rPr>
        <w:t>Proposal</w:t>
      </w:r>
      <w:r>
        <w:rPr>
          <w:rFonts w:hint="eastAsia"/>
        </w:rPr>
        <w:t>は斜め読みしましたが難しい</w:t>
      </w:r>
    </w:p>
    <w:p w14:paraId="352CB755" w14:textId="67E20CC5" w:rsidR="001A640B" w:rsidRDefault="001A640B">
      <w:pPr>
        <w:pStyle w:val="CommentText"/>
      </w:pPr>
      <w:r>
        <w:rPr>
          <w:rFonts w:hint="eastAsia"/>
        </w:rPr>
        <w:t>.self</w:t>
      </w:r>
      <w:r>
        <w:rPr>
          <w:rFonts w:hint="eastAsia"/>
        </w:rPr>
        <w:t>を削除して、式中での型推論を自由におお萎えるようにする？</w:t>
      </w:r>
    </w:p>
  </w:comment>
  <w:comment w:id="614" w:author="Masayuki Ono" w:date="2016-09-16T20:35:00Z" w:initials="MO">
    <w:p w14:paraId="6D468E46" w14:textId="1B968E02" w:rsidR="001A640B" w:rsidRDefault="001A640B">
      <w:pPr>
        <w:pStyle w:val="CommentText"/>
        <w:rPr>
          <w:rFonts w:hint="eastAsia"/>
        </w:rPr>
      </w:pPr>
      <w:r>
        <w:rPr>
          <w:rStyle w:val="CommentReference"/>
        </w:rPr>
        <w:annotationRef/>
      </w:r>
      <w:r>
        <w:rPr>
          <w:rFonts w:hint="eastAsia"/>
        </w:rPr>
        <w:t>一文で説明が難しい箇所でした。</w:t>
      </w:r>
      <w:r>
        <w:br/>
      </w:r>
      <w:r>
        <w:br/>
      </w:r>
      <w:r>
        <w:rPr>
          <w:rFonts w:hint="eastAsia"/>
        </w:rPr>
        <w:t>この対応を諦めたことは</w:t>
      </w:r>
      <w:r>
        <w:br/>
      </w:r>
      <w:hyperlink r:id="rId2" w:history="1">
        <w:r w:rsidRPr="003D567B">
          <w:rPr>
            <w:rStyle w:val="Hyperlink"/>
          </w:rPr>
          <w:t>http://qiita.com/touyoubuntu/items/d40d2603aa066d48887e#realm</w:t>
        </w:r>
      </w:hyperlink>
      <w:r>
        <w:t xml:space="preserve"> </w:t>
      </w:r>
      <w:r>
        <w:rPr>
          <w:rFonts w:hint="eastAsia"/>
        </w:rPr>
        <w:t>に相当していて、その逆を試みようとした</w:t>
      </w:r>
      <w:r>
        <w:t>Proposal</w:t>
      </w:r>
      <w:r>
        <w:rPr>
          <w:rFonts w:hint="eastAsia"/>
        </w:rPr>
        <w:t>です。</w:t>
      </w:r>
      <w:r>
        <w:br/>
        <w:t>(Realm</w:t>
      </w:r>
      <w:r>
        <w:rPr>
          <w:rFonts w:hint="eastAsia"/>
        </w:rPr>
        <w:t>の変更として解釈した内容の記事ですが、</w:t>
      </w:r>
      <w:r>
        <w:t>Swift 3</w:t>
      </w:r>
      <w:r>
        <w:rPr>
          <w:rFonts w:hint="eastAsia"/>
        </w:rPr>
        <w:t>の変更の影響のはずです。以前は一部型推論が効いていたのが、いったん全部型推論諦めた感じのようです。</w:t>
      </w:r>
      <w:r>
        <w:t>)</w:t>
      </w:r>
      <w:r>
        <w:br/>
      </w:r>
      <w:r w:rsidR="0024530A">
        <w:br/>
      </w:r>
      <w:r w:rsidR="0024530A">
        <w:rPr>
          <w:rFonts w:hint="eastAsia"/>
        </w:rPr>
        <w:t>ちょっとマシにしてみましたが、いかがでしょうか？</w:t>
      </w:r>
      <w:r>
        <w:br/>
      </w:r>
      <w:r>
        <w:rPr>
          <w:rFonts w:hint="eastAsia"/>
        </w:rPr>
        <w:t>「</w:t>
      </w:r>
      <w:r w:rsidRPr="001A640B">
        <w:t>型を参照する際の</w:t>
      </w:r>
      <w:r w:rsidRPr="001A640B">
        <w:t>◎.self◎</w:t>
      </w:r>
      <w:r w:rsidRPr="001A640B">
        <w:t>の廃止および、</w:t>
      </w:r>
      <w:r w:rsidR="0024530A">
        <w:rPr>
          <w:rFonts w:hint="eastAsia"/>
        </w:rPr>
        <w:t>その</w:t>
      </w:r>
      <w:r w:rsidRPr="001A640B">
        <w:t>利用箇所で型推論</w:t>
      </w:r>
      <w:r>
        <w:rPr>
          <w:rFonts w:hint="eastAsia"/>
        </w:rPr>
        <w:t>によって</w:t>
      </w:r>
      <w:r w:rsidRPr="001A640B">
        <w:t>◎.self◎</w:t>
      </w:r>
      <w:r w:rsidR="0024530A">
        <w:rPr>
          <w:rFonts w:hint="eastAsia"/>
        </w:rPr>
        <w:t>呼び出しをせずに済むように</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BB4ACA" w15:done="0"/>
  <w15:commentEx w15:paraId="3A3EE258" w15:done="0"/>
  <w15:commentEx w15:paraId="25B68EF3" w15:done="0"/>
  <w15:commentEx w15:paraId="4F7FEA0A" w15:done="0"/>
  <w15:commentEx w15:paraId="3F4270D5" w15:done="0"/>
  <w15:commentEx w15:paraId="6699ACC7" w15:done="0"/>
  <w15:commentEx w15:paraId="11DDDDB5" w15:done="0"/>
  <w15:commentEx w15:paraId="30D43FF0" w15:done="0"/>
  <w15:commentEx w15:paraId="6375F1BB" w15:done="0"/>
  <w15:commentEx w15:paraId="3AD5F568" w15:done="0"/>
  <w15:commentEx w15:paraId="08B3F519" w15:done="0"/>
  <w15:commentEx w15:paraId="335DBE8F" w15:done="0"/>
  <w15:commentEx w15:paraId="350F55A1" w15:done="0"/>
  <w15:commentEx w15:paraId="55200E1E" w15:done="0"/>
  <w15:commentEx w15:paraId="664E8B1F" w15:done="0"/>
  <w15:commentEx w15:paraId="52C60822" w15:done="0"/>
  <w15:commentEx w15:paraId="072BA3A7" w15:done="0"/>
  <w15:commentEx w15:paraId="7245724B" w15:done="0"/>
  <w15:commentEx w15:paraId="789D8E3F" w15:done="0"/>
  <w15:commentEx w15:paraId="4F66F601" w15:done="0"/>
  <w15:commentEx w15:paraId="0B9AFF8C" w15:done="0"/>
  <w15:commentEx w15:paraId="16265FFC" w15:done="0"/>
  <w15:commentEx w15:paraId="3B2BCFF0" w15:done="0"/>
  <w15:commentEx w15:paraId="352CB75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FDFD99" w14:textId="77777777" w:rsidR="001A640B" w:rsidRDefault="001A640B" w:rsidP="00572CD1">
      <w:r>
        <w:separator/>
      </w:r>
    </w:p>
  </w:endnote>
  <w:endnote w:type="continuationSeparator" w:id="0">
    <w:p w14:paraId="13AEF960" w14:textId="77777777" w:rsidR="001A640B" w:rsidRDefault="001A640B" w:rsidP="00572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游明朝">
    <w:altName w:val="Ricty Bold"/>
    <w:charset w:val="80"/>
    <w:family w:val="roman"/>
    <w:pitch w:val="variable"/>
    <w:sig w:usb0="800002E7" w:usb1="2AC7FCFF"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游ゴシック Light">
    <w:altName w:val="Ricty Bold"/>
    <w:charset w:val="80"/>
    <w:family w:val="modern"/>
    <w:pitch w:val="variable"/>
    <w:sig w:usb0="E00002FF" w:usb1="2AC7FDFF" w:usb2="00000016" w:usb3="00000000" w:csb0="0002009F" w:csb1="00000000"/>
  </w:font>
  <w:font w:name="メイリオ">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3ABC0D" w14:textId="77777777" w:rsidR="001A640B" w:rsidRDefault="001A640B" w:rsidP="00572CD1">
      <w:r>
        <w:separator/>
      </w:r>
    </w:p>
  </w:footnote>
  <w:footnote w:type="continuationSeparator" w:id="0">
    <w:p w14:paraId="31C916A1" w14:textId="77777777" w:rsidR="001A640B" w:rsidRDefault="001A640B" w:rsidP="00572CD1">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inji Kawasaki">
    <w15:presenceInfo w15:providerId="None" w15:userId="Shinji Kawasaki"/>
  </w15:person>
  <w15:person w15:author="DA 一色">
    <w15:presenceInfo w15:providerId="None" w15:userId="DA 一色"/>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trackRevisions/>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382"/>
    <w:rsid w:val="000C482C"/>
    <w:rsid w:val="000F4326"/>
    <w:rsid w:val="00113ADC"/>
    <w:rsid w:val="0014247D"/>
    <w:rsid w:val="0015158F"/>
    <w:rsid w:val="001A640B"/>
    <w:rsid w:val="0020467B"/>
    <w:rsid w:val="0022376B"/>
    <w:rsid w:val="0024530A"/>
    <w:rsid w:val="002607AF"/>
    <w:rsid w:val="002A271C"/>
    <w:rsid w:val="00312791"/>
    <w:rsid w:val="00322423"/>
    <w:rsid w:val="004002AF"/>
    <w:rsid w:val="0042762A"/>
    <w:rsid w:val="004503B7"/>
    <w:rsid w:val="00484E58"/>
    <w:rsid w:val="00495D37"/>
    <w:rsid w:val="004B7235"/>
    <w:rsid w:val="004E0339"/>
    <w:rsid w:val="00533F29"/>
    <w:rsid w:val="00545A13"/>
    <w:rsid w:val="005649E3"/>
    <w:rsid w:val="00572CD1"/>
    <w:rsid w:val="005B499A"/>
    <w:rsid w:val="00625F7E"/>
    <w:rsid w:val="00645B10"/>
    <w:rsid w:val="00664DF3"/>
    <w:rsid w:val="00683896"/>
    <w:rsid w:val="006A1370"/>
    <w:rsid w:val="006E63FF"/>
    <w:rsid w:val="00720A3D"/>
    <w:rsid w:val="00726858"/>
    <w:rsid w:val="007955AB"/>
    <w:rsid w:val="0089206E"/>
    <w:rsid w:val="008B1158"/>
    <w:rsid w:val="008C6B2E"/>
    <w:rsid w:val="009162C4"/>
    <w:rsid w:val="00970BDE"/>
    <w:rsid w:val="0098023B"/>
    <w:rsid w:val="009A1F5A"/>
    <w:rsid w:val="009D5031"/>
    <w:rsid w:val="00A257FF"/>
    <w:rsid w:val="00AB172B"/>
    <w:rsid w:val="00B30FA4"/>
    <w:rsid w:val="00B513A9"/>
    <w:rsid w:val="00B90241"/>
    <w:rsid w:val="00BC1168"/>
    <w:rsid w:val="00C30382"/>
    <w:rsid w:val="00C82E65"/>
    <w:rsid w:val="00CC024B"/>
    <w:rsid w:val="00DB2106"/>
    <w:rsid w:val="00DC75A1"/>
    <w:rsid w:val="00E3291E"/>
    <w:rsid w:val="00E67E40"/>
    <w:rsid w:val="00E7337E"/>
    <w:rsid w:val="00E846A3"/>
    <w:rsid w:val="00EA7E96"/>
    <w:rsid w:val="00EB7214"/>
    <w:rsid w:val="00F11FED"/>
    <w:rsid w:val="00F14A8B"/>
    <w:rsid w:val="00F14B04"/>
    <w:rsid w:val="00F40521"/>
    <w:rsid w:val="00F640C3"/>
    <w:rsid w:val="00F97E9E"/>
    <w:rsid w:val="00FE7B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4AFE5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DF3"/>
    <w:pPr>
      <w:widowControl w:val="0"/>
      <w:jc w:val="both"/>
    </w:pPr>
    <w:rPr>
      <w:rFonts w:eastAsia="ＭＳ ゴシック"/>
    </w:rPr>
  </w:style>
  <w:style w:type="paragraph" w:styleId="Heading1">
    <w:name w:val="heading 1"/>
    <w:basedOn w:val="Normal"/>
    <w:next w:val="Normal"/>
    <w:link w:val="Heading1Char"/>
    <w:uiPriority w:val="9"/>
    <w:qFormat/>
    <w:rsid w:val="00664DF3"/>
    <w:pPr>
      <w:keepNext/>
      <w:spacing w:beforeLines="50" w:before="50" w:afterLines="50" w:after="50"/>
      <w:outlineLvl w:val="0"/>
    </w:pPr>
    <w:rPr>
      <w:rFonts w:ascii="ＭＳ ゴシック" w:cs="Times New Roman"/>
      <w:b/>
      <w:sz w:val="24"/>
      <w:szCs w:val="24"/>
      <w:u w:val="double" w:color="4472C4" w:themeColor="accent5"/>
    </w:rPr>
  </w:style>
  <w:style w:type="paragraph" w:styleId="Heading2">
    <w:name w:val="heading 2"/>
    <w:basedOn w:val="Normal"/>
    <w:next w:val="Normal"/>
    <w:link w:val="Heading2Char"/>
    <w:uiPriority w:val="9"/>
    <w:qFormat/>
    <w:rsid w:val="00664DF3"/>
    <w:pPr>
      <w:keepNext/>
      <w:outlineLvl w:val="1"/>
    </w:pPr>
    <w:rPr>
      <w:rFonts w:ascii="ＭＳ ゴシック" w:hAnsi="ＭＳ ゴシック" w:cs="Times New Roman"/>
      <w:b/>
      <w:sz w:val="23"/>
      <w:u w:val="single" w:color="4472C4" w:themeColor="accent5"/>
    </w:rPr>
  </w:style>
  <w:style w:type="paragraph" w:styleId="Heading3">
    <w:name w:val="heading 3"/>
    <w:basedOn w:val="Normal"/>
    <w:next w:val="Normal"/>
    <w:link w:val="Heading3Char"/>
    <w:uiPriority w:val="9"/>
    <w:qFormat/>
    <w:rsid w:val="00664DF3"/>
    <w:pPr>
      <w:keepNext/>
      <w:spacing w:beforeLines="50" w:before="50" w:afterLines="50" w:after="50"/>
      <w:outlineLvl w:val="2"/>
    </w:pPr>
    <w:rPr>
      <w:rFonts w:ascii="ＭＳ ゴシック" w:hAnsi="ＭＳ ゴシック" w:cs="Times New Roman"/>
      <w:b/>
      <w:u w:val="dottedHeavy" w:color="B4C6E7" w:themeColor="accent5" w:themeTint="66"/>
    </w:rPr>
  </w:style>
  <w:style w:type="paragraph" w:styleId="Heading4">
    <w:name w:val="heading 4"/>
    <w:basedOn w:val="Normal"/>
    <w:next w:val="Normal"/>
    <w:link w:val="Heading4Char"/>
    <w:uiPriority w:val="9"/>
    <w:qFormat/>
    <w:rsid w:val="00664DF3"/>
    <w:pPr>
      <w:keepNext/>
      <w:spacing w:beforeLines="50" w:before="50" w:afterLines="50" w:after="50"/>
      <w:jc w:val="left"/>
      <w:outlineLvl w:val="3"/>
    </w:pPr>
    <w:rPr>
      <w:rFonts w:ascii="ＭＳ ゴシック" w:hAnsi="ＭＳ ゴシック"/>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B172B"/>
    <w:rPr>
      <w:sz w:val="18"/>
      <w:szCs w:val="18"/>
    </w:rPr>
  </w:style>
  <w:style w:type="paragraph" w:styleId="CommentText">
    <w:name w:val="annotation text"/>
    <w:basedOn w:val="Normal"/>
    <w:link w:val="CommentTextChar"/>
    <w:uiPriority w:val="99"/>
    <w:semiHidden/>
    <w:unhideWhenUsed/>
    <w:rsid w:val="00AB172B"/>
    <w:pPr>
      <w:jc w:val="left"/>
    </w:pPr>
  </w:style>
  <w:style w:type="character" w:customStyle="1" w:styleId="CommentTextChar">
    <w:name w:val="Comment Text Char"/>
    <w:basedOn w:val="DefaultParagraphFont"/>
    <w:link w:val="CommentText"/>
    <w:uiPriority w:val="99"/>
    <w:semiHidden/>
    <w:rsid w:val="00AB172B"/>
  </w:style>
  <w:style w:type="paragraph" w:styleId="CommentSubject">
    <w:name w:val="annotation subject"/>
    <w:basedOn w:val="CommentText"/>
    <w:next w:val="CommentText"/>
    <w:link w:val="CommentSubjectChar"/>
    <w:uiPriority w:val="99"/>
    <w:semiHidden/>
    <w:unhideWhenUsed/>
    <w:rsid w:val="00AB172B"/>
    <w:rPr>
      <w:b/>
      <w:bCs/>
    </w:rPr>
  </w:style>
  <w:style w:type="character" w:customStyle="1" w:styleId="CommentSubjectChar">
    <w:name w:val="Comment Subject Char"/>
    <w:basedOn w:val="CommentTextChar"/>
    <w:link w:val="CommentSubject"/>
    <w:uiPriority w:val="99"/>
    <w:semiHidden/>
    <w:rsid w:val="00AB172B"/>
    <w:rPr>
      <w:b/>
      <w:bCs/>
    </w:rPr>
  </w:style>
  <w:style w:type="paragraph" w:styleId="BalloonText">
    <w:name w:val="Balloon Text"/>
    <w:basedOn w:val="Normal"/>
    <w:link w:val="BalloonTextChar"/>
    <w:uiPriority w:val="99"/>
    <w:semiHidden/>
    <w:unhideWhenUsed/>
    <w:rsid w:val="00AB172B"/>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B172B"/>
    <w:rPr>
      <w:rFonts w:asciiTheme="majorHAnsi" w:eastAsiaTheme="majorEastAsia" w:hAnsiTheme="majorHAnsi" w:cstheme="majorBidi"/>
      <w:sz w:val="18"/>
      <w:szCs w:val="18"/>
    </w:rPr>
  </w:style>
  <w:style w:type="paragraph" w:customStyle="1" w:styleId="a">
    <w:name w:val="紹介文"/>
    <w:link w:val="a0"/>
    <w:uiPriority w:val="12"/>
    <w:qFormat/>
    <w:rsid w:val="00664DF3"/>
    <w:pPr>
      <w:spacing w:before="240" w:after="240"/>
    </w:pPr>
    <w:rPr>
      <w:rFonts w:ascii="メイリオ" w:eastAsia="メイリオ"/>
      <w:iCs/>
      <w:color w:val="404040" w:themeColor="text1" w:themeTint="BF"/>
    </w:rPr>
  </w:style>
  <w:style w:type="character" w:customStyle="1" w:styleId="a0">
    <w:name w:val="紹介文 (文字)"/>
    <w:basedOn w:val="DefaultParagraphFont"/>
    <w:link w:val="a"/>
    <w:uiPriority w:val="12"/>
    <w:rsid w:val="00664DF3"/>
    <w:rPr>
      <w:rFonts w:ascii="メイリオ" w:eastAsia="メイリオ"/>
      <w:iCs/>
      <w:color w:val="404040" w:themeColor="text1" w:themeTint="BF"/>
    </w:rPr>
  </w:style>
  <w:style w:type="character" w:customStyle="1" w:styleId="Heading1Char">
    <w:name w:val="Heading 1 Char"/>
    <w:link w:val="Heading1"/>
    <w:uiPriority w:val="9"/>
    <w:rsid w:val="00664DF3"/>
    <w:rPr>
      <w:rFonts w:ascii="ＭＳ ゴシック" w:eastAsia="ＭＳ ゴシック" w:cs="Times New Roman"/>
      <w:b/>
      <w:sz w:val="24"/>
      <w:szCs w:val="24"/>
      <w:u w:val="double" w:color="4472C4" w:themeColor="accent5"/>
    </w:rPr>
  </w:style>
  <w:style w:type="character" w:customStyle="1" w:styleId="Heading2Char">
    <w:name w:val="Heading 2 Char"/>
    <w:link w:val="Heading2"/>
    <w:uiPriority w:val="9"/>
    <w:rsid w:val="00664DF3"/>
    <w:rPr>
      <w:rFonts w:ascii="ＭＳ ゴシック" w:eastAsia="ＭＳ ゴシック" w:hAnsi="ＭＳ ゴシック" w:cs="Times New Roman"/>
      <w:b/>
      <w:sz w:val="23"/>
      <w:u w:val="single" w:color="4472C4" w:themeColor="accent5"/>
    </w:rPr>
  </w:style>
  <w:style w:type="character" w:customStyle="1" w:styleId="Heading3Char">
    <w:name w:val="Heading 3 Char"/>
    <w:link w:val="Heading3"/>
    <w:uiPriority w:val="9"/>
    <w:rsid w:val="00664DF3"/>
    <w:rPr>
      <w:rFonts w:ascii="ＭＳ ゴシック" w:eastAsia="ＭＳ ゴシック" w:hAnsi="ＭＳ ゴシック" w:cs="Times New Roman"/>
      <w:b/>
      <w:u w:val="dottedHeavy" w:color="B4C6E7" w:themeColor="accent5" w:themeTint="66"/>
    </w:rPr>
  </w:style>
  <w:style w:type="character" w:customStyle="1" w:styleId="Heading4Char">
    <w:name w:val="Heading 4 Char"/>
    <w:link w:val="Heading4"/>
    <w:uiPriority w:val="9"/>
    <w:rsid w:val="00664DF3"/>
    <w:rPr>
      <w:rFonts w:ascii="ＭＳ ゴシック" w:eastAsia="ＭＳ ゴシック" w:hAnsi="ＭＳ ゴシック"/>
      <w:b/>
      <w:bCs/>
    </w:rPr>
  </w:style>
  <w:style w:type="paragraph" w:styleId="Caption">
    <w:name w:val="caption"/>
    <w:basedOn w:val="Normal"/>
    <w:next w:val="Normal"/>
    <w:uiPriority w:val="35"/>
    <w:semiHidden/>
    <w:unhideWhenUsed/>
    <w:qFormat/>
    <w:rsid w:val="00664DF3"/>
    <w:rPr>
      <w:b/>
      <w:bCs/>
    </w:rPr>
  </w:style>
  <w:style w:type="paragraph" w:styleId="Title">
    <w:name w:val="Title"/>
    <w:aliases w:val="記事名"/>
    <w:basedOn w:val="Normal"/>
    <w:next w:val="Normal"/>
    <w:link w:val="TitleChar"/>
    <w:uiPriority w:val="10"/>
    <w:qFormat/>
    <w:rsid w:val="00664DF3"/>
    <w:pPr>
      <w:spacing w:before="240" w:after="120"/>
      <w:jc w:val="left"/>
      <w:outlineLvl w:val="0"/>
    </w:pPr>
    <w:rPr>
      <w:rFonts w:ascii="Arial" w:eastAsia="メイリオ" w:hAnsi="Arial" w:cs="Times New Roman"/>
      <w:sz w:val="44"/>
      <w:szCs w:val="32"/>
    </w:rPr>
  </w:style>
  <w:style w:type="character" w:customStyle="1" w:styleId="TitleChar">
    <w:name w:val="Title Char"/>
    <w:aliases w:val="記事名 Char"/>
    <w:link w:val="Title"/>
    <w:uiPriority w:val="10"/>
    <w:rsid w:val="00664DF3"/>
    <w:rPr>
      <w:rFonts w:ascii="Arial" w:eastAsia="メイリオ" w:hAnsi="Arial" w:cs="Times New Roman"/>
      <w:sz w:val="44"/>
      <w:szCs w:val="32"/>
    </w:rPr>
  </w:style>
  <w:style w:type="paragraph" w:styleId="Subtitle">
    <w:name w:val="Subtitle"/>
    <w:aliases w:val="連載名"/>
    <w:basedOn w:val="Normal"/>
    <w:next w:val="Normal"/>
    <w:link w:val="SubtitleChar"/>
    <w:uiPriority w:val="11"/>
    <w:qFormat/>
    <w:rsid w:val="00664DF3"/>
    <w:pPr>
      <w:jc w:val="left"/>
      <w:outlineLvl w:val="1"/>
    </w:pPr>
    <w:rPr>
      <w:rFonts w:ascii="Arial" w:eastAsia="メイリオ" w:hAnsi="Arial" w:cs="Times New Roman"/>
      <w:b/>
      <w:color w:val="ED7D31"/>
      <w:sz w:val="28"/>
      <w:szCs w:val="24"/>
    </w:rPr>
  </w:style>
  <w:style w:type="character" w:customStyle="1" w:styleId="SubtitleChar">
    <w:name w:val="Subtitle Char"/>
    <w:aliases w:val="連載名 Char"/>
    <w:link w:val="Subtitle"/>
    <w:uiPriority w:val="11"/>
    <w:rsid w:val="00664DF3"/>
    <w:rPr>
      <w:rFonts w:ascii="Arial" w:eastAsia="メイリオ" w:hAnsi="Arial" w:cs="Times New Roman"/>
      <w:b/>
      <w:color w:val="ED7D31"/>
      <w:sz w:val="28"/>
      <w:szCs w:val="24"/>
    </w:rPr>
  </w:style>
  <w:style w:type="character" w:styleId="Strong">
    <w:name w:val="Strong"/>
    <w:uiPriority w:val="22"/>
    <w:qFormat/>
    <w:rsid w:val="00664DF3"/>
    <w:rPr>
      <w:b/>
      <w:bCs/>
    </w:rPr>
  </w:style>
  <w:style w:type="character" w:styleId="Emphasis">
    <w:name w:val="Emphasis"/>
    <w:uiPriority w:val="20"/>
    <w:qFormat/>
    <w:rsid w:val="00664DF3"/>
    <w:rPr>
      <w:i/>
      <w:iCs/>
    </w:rPr>
  </w:style>
  <w:style w:type="paragraph" w:styleId="ListParagraph">
    <w:name w:val="List Paragraph"/>
    <w:basedOn w:val="Normal"/>
    <w:uiPriority w:val="34"/>
    <w:qFormat/>
    <w:rsid w:val="00664DF3"/>
    <w:pPr>
      <w:ind w:leftChars="400" w:left="840"/>
    </w:pPr>
  </w:style>
  <w:style w:type="paragraph" w:styleId="Quote">
    <w:name w:val="Quote"/>
    <w:basedOn w:val="Normal"/>
    <w:next w:val="Normal"/>
    <w:link w:val="QuoteChar"/>
    <w:uiPriority w:val="29"/>
    <w:qFormat/>
    <w:rsid w:val="00664DF3"/>
    <w:pPr>
      <w:spacing w:before="200" w:after="160"/>
      <w:ind w:left="864" w:right="864"/>
      <w:jc w:val="center"/>
    </w:pPr>
    <w:rPr>
      <w:i/>
      <w:iCs/>
      <w:color w:val="404040" w:themeColor="text1" w:themeTint="BF"/>
    </w:rPr>
  </w:style>
  <w:style w:type="character" w:customStyle="1" w:styleId="QuoteChar">
    <w:name w:val="Quote Char"/>
    <w:link w:val="Quote"/>
    <w:uiPriority w:val="29"/>
    <w:rsid w:val="00664DF3"/>
    <w:rPr>
      <w:rFonts w:eastAsia="ＭＳ ゴシック"/>
      <w:i/>
      <w:iCs/>
      <w:color w:val="404040" w:themeColor="text1" w:themeTint="BF"/>
    </w:rPr>
  </w:style>
  <w:style w:type="paragraph" w:styleId="IntenseQuote">
    <w:name w:val="Intense Quote"/>
    <w:basedOn w:val="Normal"/>
    <w:next w:val="Normal"/>
    <w:link w:val="IntenseQuoteChar"/>
    <w:uiPriority w:val="30"/>
    <w:qFormat/>
    <w:rsid w:val="00664DF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link w:val="IntenseQuote"/>
    <w:uiPriority w:val="30"/>
    <w:rsid w:val="00664DF3"/>
    <w:rPr>
      <w:rFonts w:eastAsia="ＭＳ ゴシック"/>
      <w:i/>
      <w:iCs/>
      <w:color w:val="5B9BD5" w:themeColor="accent1"/>
    </w:rPr>
  </w:style>
  <w:style w:type="character" w:styleId="SubtleEmphasis">
    <w:name w:val="Subtle Emphasis"/>
    <w:uiPriority w:val="19"/>
    <w:qFormat/>
    <w:rsid w:val="00664DF3"/>
    <w:rPr>
      <w:i/>
      <w:iCs/>
      <w:color w:val="404040" w:themeColor="text1" w:themeTint="BF"/>
    </w:rPr>
  </w:style>
  <w:style w:type="character" w:styleId="IntenseEmphasis">
    <w:name w:val="Intense Emphasis"/>
    <w:uiPriority w:val="21"/>
    <w:qFormat/>
    <w:rsid w:val="00664DF3"/>
    <w:rPr>
      <w:i/>
      <w:iCs/>
      <w:color w:val="5B9BD5" w:themeColor="accent1"/>
    </w:rPr>
  </w:style>
  <w:style w:type="character" w:styleId="SubtleReference">
    <w:name w:val="Subtle Reference"/>
    <w:uiPriority w:val="31"/>
    <w:qFormat/>
    <w:rsid w:val="00664DF3"/>
    <w:rPr>
      <w:smallCaps/>
      <w:color w:val="5A5A5A" w:themeColor="text1" w:themeTint="A5"/>
    </w:rPr>
  </w:style>
  <w:style w:type="character" w:styleId="IntenseReference">
    <w:name w:val="Intense Reference"/>
    <w:uiPriority w:val="32"/>
    <w:qFormat/>
    <w:rsid w:val="00664DF3"/>
    <w:rPr>
      <w:b/>
      <w:bCs/>
      <w:smallCaps/>
      <w:color w:val="5B9BD5" w:themeColor="accent1"/>
      <w:spacing w:val="5"/>
    </w:rPr>
  </w:style>
  <w:style w:type="character" w:styleId="BookTitle">
    <w:name w:val="Book Title"/>
    <w:uiPriority w:val="33"/>
    <w:qFormat/>
    <w:rsid w:val="00664DF3"/>
    <w:rPr>
      <w:b/>
      <w:bCs/>
      <w:i/>
      <w:iCs/>
      <w:spacing w:val="5"/>
    </w:rPr>
  </w:style>
  <w:style w:type="paragraph" w:styleId="TOCHeading">
    <w:name w:val="TOC Heading"/>
    <w:basedOn w:val="Heading1"/>
    <w:next w:val="Normal"/>
    <w:uiPriority w:val="39"/>
    <w:semiHidden/>
    <w:unhideWhenUsed/>
    <w:qFormat/>
    <w:rsid w:val="00664DF3"/>
    <w:pPr>
      <w:outlineLvl w:val="9"/>
    </w:pPr>
    <w:rPr>
      <w:rFonts w:asciiTheme="majorHAnsi" w:eastAsiaTheme="majorEastAsia" w:hAnsiTheme="majorHAnsi" w:cstheme="majorBidi"/>
    </w:rPr>
  </w:style>
  <w:style w:type="paragraph" w:styleId="Header">
    <w:name w:val="header"/>
    <w:basedOn w:val="Normal"/>
    <w:link w:val="HeaderChar"/>
    <w:uiPriority w:val="99"/>
    <w:unhideWhenUsed/>
    <w:rsid w:val="00572CD1"/>
    <w:pPr>
      <w:tabs>
        <w:tab w:val="center" w:pos="4252"/>
        <w:tab w:val="right" w:pos="8504"/>
      </w:tabs>
      <w:snapToGrid w:val="0"/>
    </w:pPr>
  </w:style>
  <w:style w:type="character" w:customStyle="1" w:styleId="HeaderChar">
    <w:name w:val="Header Char"/>
    <w:basedOn w:val="DefaultParagraphFont"/>
    <w:link w:val="Header"/>
    <w:uiPriority w:val="99"/>
    <w:rsid w:val="00572CD1"/>
    <w:rPr>
      <w:rFonts w:eastAsia="ＭＳ ゴシック"/>
    </w:rPr>
  </w:style>
  <w:style w:type="paragraph" w:styleId="Footer">
    <w:name w:val="footer"/>
    <w:basedOn w:val="Normal"/>
    <w:link w:val="FooterChar"/>
    <w:uiPriority w:val="99"/>
    <w:unhideWhenUsed/>
    <w:rsid w:val="00572CD1"/>
    <w:pPr>
      <w:tabs>
        <w:tab w:val="center" w:pos="4252"/>
        <w:tab w:val="right" w:pos="8504"/>
      </w:tabs>
      <w:snapToGrid w:val="0"/>
    </w:pPr>
  </w:style>
  <w:style w:type="character" w:customStyle="1" w:styleId="FooterChar">
    <w:name w:val="Footer Char"/>
    <w:basedOn w:val="DefaultParagraphFont"/>
    <w:link w:val="Footer"/>
    <w:uiPriority w:val="99"/>
    <w:rsid w:val="00572CD1"/>
    <w:rPr>
      <w:rFonts w:eastAsia="ＭＳ ゴシック"/>
    </w:rPr>
  </w:style>
  <w:style w:type="character" w:styleId="Hyperlink">
    <w:name w:val="Hyperlink"/>
    <w:basedOn w:val="DefaultParagraphFont"/>
    <w:uiPriority w:val="99"/>
    <w:unhideWhenUsed/>
    <w:rsid w:val="00533F29"/>
    <w:rPr>
      <w:color w:val="0563C1" w:themeColor="hyperlink"/>
      <w:u w:val="single"/>
    </w:rPr>
  </w:style>
  <w:style w:type="paragraph" w:styleId="Revision">
    <w:name w:val="Revision"/>
    <w:hidden/>
    <w:uiPriority w:val="99"/>
    <w:semiHidden/>
    <w:rsid w:val="00533F29"/>
    <w:rPr>
      <w:rFonts w:eastAsia="ＭＳ ゴシック"/>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DF3"/>
    <w:pPr>
      <w:widowControl w:val="0"/>
      <w:jc w:val="both"/>
    </w:pPr>
    <w:rPr>
      <w:rFonts w:eastAsia="ＭＳ ゴシック"/>
    </w:rPr>
  </w:style>
  <w:style w:type="paragraph" w:styleId="Heading1">
    <w:name w:val="heading 1"/>
    <w:basedOn w:val="Normal"/>
    <w:next w:val="Normal"/>
    <w:link w:val="Heading1Char"/>
    <w:uiPriority w:val="9"/>
    <w:qFormat/>
    <w:rsid w:val="00664DF3"/>
    <w:pPr>
      <w:keepNext/>
      <w:spacing w:beforeLines="50" w:before="50" w:afterLines="50" w:after="50"/>
      <w:outlineLvl w:val="0"/>
    </w:pPr>
    <w:rPr>
      <w:rFonts w:ascii="ＭＳ ゴシック" w:cs="Times New Roman"/>
      <w:b/>
      <w:sz w:val="24"/>
      <w:szCs w:val="24"/>
      <w:u w:val="double" w:color="4472C4" w:themeColor="accent5"/>
    </w:rPr>
  </w:style>
  <w:style w:type="paragraph" w:styleId="Heading2">
    <w:name w:val="heading 2"/>
    <w:basedOn w:val="Normal"/>
    <w:next w:val="Normal"/>
    <w:link w:val="Heading2Char"/>
    <w:uiPriority w:val="9"/>
    <w:qFormat/>
    <w:rsid w:val="00664DF3"/>
    <w:pPr>
      <w:keepNext/>
      <w:outlineLvl w:val="1"/>
    </w:pPr>
    <w:rPr>
      <w:rFonts w:ascii="ＭＳ ゴシック" w:hAnsi="ＭＳ ゴシック" w:cs="Times New Roman"/>
      <w:b/>
      <w:sz w:val="23"/>
      <w:u w:val="single" w:color="4472C4" w:themeColor="accent5"/>
    </w:rPr>
  </w:style>
  <w:style w:type="paragraph" w:styleId="Heading3">
    <w:name w:val="heading 3"/>
    <w:basedOn w:val="Normal"/>
    <w:next w:val="Normal"/>
    <w:link w:val="Heading3Char"/>
    <w:uiPriority w:val="9"/>
    <w:qFormat/>
    <w:rsid w:val="00664DF3"/>
    <w:pPr>
      <w:keepNext/>
      <w:spacing w:beforeLines="50" w:before="50" w:afterLines="50" w:after="50"/>
      <w:outlineLvl w:val="2"/>
    </w:pPr>
    <w:rPr>
      <w:rFonts w:ascii="ＭＳ ゴシック" w:hAnsi="ＭＳ ゴシック" w:cs="Times New Roman"/>
      <w:b/>
      <w:u w:val="dottedHeavy" w:color="B4C6E7" w:themeColor="accent5" w:themeTint="66"/>
    </w:rPr>
  </w:style>
  <w:style w:type="paragraph" w:styleId="Heading4">
    <w:name w:val="heading 4"/>
    <w:basedOn w:val="Normal"/>
    <w:next w:val="Normal"/>
    <w:link w:val="Heading4Char"/>
    <w:uiPriority w:val="9"/>
    <w:qFormat/>
    <w:rsid w:val="00664DF3"/>
    <w:pPr>
      <w:keepNext/>
      <w:spacing w:beforeLines="50" w:before="50" w:afterLines="50" w:after="50"/>
      <w:jc w:val="left"/>
      <w:outlineLvl w:val="3"/>
    </w:pPr>
    <w:rPr>
      <w:rFonts w:ascii="ＭＳ ゴシック" w:hAnsi="ＭＳ ゴシック"/>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B172B"/>
    <w:rPr>
      <w:sz w:val="18"/>
      <w:szCs w:val="18"/>
    </w:rPr>
  </w:style>
  <w:style w:type="paragraph" w:styleId="CommentText">
    <w:name w:val="annotation text"/>
    <w:basedOn w:val="Normal"/>
    <w:link w:val="CommentTextChar"/>
    <w:uiPriority w:val="99"/>
    <w:semiHidden/>
    <w:unhideWhenUsed/>
    <w:rsid w:val="00AB172B"/>
    <w:pPr>
      <w:jc w:val="left"/>
    </w:pPr>
  </w:style>
  <w:style w:type="character" w:customStyle="1" w:styleId="CommentTextChar">
    <w:name w:val="Comment Text Char"/>
    <w:basedOn w:val="DefaultParagraphFont"/>
    <w:link w:val="CommentText"/>
    <w:uiPriority w:val="99"/>
    <w:semiHidden/>
    <w:rsid w:val="00AB172B"/>
  </w:style>
  <w:style w:type="paragraph" w:styleId="CommentSubject">
    <w:name w:val="annotation subject"/>
    <w:basedOn w:val="CommentText"/>
    <w:next w:val="CommentText"/>
    <w:link w:val="CommentSubjectChar"/>
    <w:uiPriority w:val="99"/>
    <w:semiHidden/>
    <w:unhideWhenUsed/>
    <w:rsid w:val="00AB172B"/>
    <w:rPr>
      <w:b/>
      <w:bCs/>
    </w:rPr>
  </w:style>
  <w:style w:type="character" w:customStyle="1" w:styleId="CommentSubjectChar">
    <w:name w:val="Comment Subject Char"/>
    <w:basedOn w:val="CommentTextChar"/>
    <w:link w:val="CommentSubject"/>
    <w:uiPriority w:val="99"/>
    <w:semiHidden/>
    <w:rsid w:val="00AB172B"/>
    <w:rPr>
      <w:b/>
      <w:bCs/>
    </w:rPr>
  </w:style>
  <w:style w:type="paragraph" w:styleId="BalloonText">
    <w:name w:val="Balloon Text"/>
    <w:basedOn w:val="Normal"/>
    <w:link w:val="BalloonTextChar"/>
    <w:uiPriority w:val="99"/>
    <w:semiHidden/>
    <w:unhideWhenUsed/>
    <w:rsid w:val="00AB172B"/>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B172B"/>
    <w:rPr>
      <w:rFonts w:asciiTheme="majorHAnsi" w:eastAsiaTheme="majorEastAsia" w:hAnsiTheme="majorHAnsi" w:cstheme="majorBidi"/>
      <w:sz w:val="18"/>
      <w:szCs w:val="18"/>
    </w:rPr>
  </w:style>
  <w:style w:type="paragraph" w:customStyle="1" w:styleId="a">
    <w:name w:val="紹介文"/>
    <w:link w:val="a0"/>
    <w:uiPriority w:val="12"/>
    <w:qFormat/>
    <w:rsid w:val="00664DF3"/>
    <w:pPr>
      <w:spacing w:before="240" w:after="240"/>
    </w:pPr>
    <w:rPr>
      <w:rFonts w:ascii="メイリオ" w:eastAsia="メイリオ"/>
      <w:iCs/>
      <w:color w:val="404040" w:themeColor="text1" w:themeTint="BF"/>
    </w:rPr>
  </w:style>
  <w:style w:type="character" w:customStyle="1" w:styleId="a0">
    <w:name w:val="紹介文 (文字)"/>
    <w:basedOn w:val="DefaultParagraphFont"/>
    <w:link w:val="a"/>
    <w:uiPriority w:val="12"/>
    <w:rsid w:val="00664DF3"/>
    <w:rPr>
      <w:rFonts w:ascii="メイリオ" w:eastAsia="メイリオ"/>
      <w:iCs/>
      <w:color w:val="404040" w:themeColor="text1" w:themeTint="BF"/>
    </w:rPr>
  </w:style>
  <w:style w:type="character" w:customStyle="1" w:styleId="Heading1Char">
    <w:name w:val="Heading 1 Char"/>
    <w:link w:val="Heading1"/>
    <w:uiPriority w:val="9"/>
    <w:rsid w:val="00664DF3"/>
    <w:rPr>
      <w:rFonts w:ascii="ＭＳ ゴシック" w:eastAsia="ＭＳ ゴシック" w:cs="Times New Roman"/>
      <w:b/>
      <w:sz w:val="24"/>
      <w:szCs w:val="24"/>
      <w:u w:val="double" w:color="4472C4" w:themeColor="accent5"/>
    </w:rPr>
  </w:style>
  <w:style w:type="character" w:customStyle="1" w:styleId="Heading2Char">
    <w:name w:val="Heading 2 Char"/>
    <w:link w:val="Heading2"/>
    <w:uiPriority w:val="9"/>
    <w:rsid w:val="00664DF3"/>
    <w:rPr>
      <w:rFonts w:ascii="ＭＳ ゴシック" w:eastAsia="ＭＳ ゴシック" w:hAnsi="ＭＳ ゴシック" w:cs="Times New Roman"/>
      <w:b/>
      <w:sz w:val="23"/>
      <w:u w:val="single" w:color="4472C4" w:themeColor="accent5"/>
    </w:rPr>
  </w:style>
  <w:style w:type="character" w:customStyle="1" w:styleId="Heading3Char">
    <w:name w:val="Heading 3 Char"/>
    <w:link w:val="Heading3"/>
    <w:uiPriority w:val="9"/>
    <w:rsid w:val="00664DF3"/>
    <w:rPr>
      <w:rFonts w:ascii="ＭＳ ゴシック" w:eastAsia="ＭＳ ゴシック" w:hAnsi="ＭＳ ゴシック" w:cs="Times New Roman"/>
      <w:b/>
      <w:u w:val="dottedHeavy" w:color="B4C6E7" w:themeColor="accent5" w:themeTint="66"/>
    </w:rPr>
  </w:style>
  <w:style w:type="character" w:customStyle="1" w:styleId="Heading4Char">
    <w:name w:val="Heading 4 Char"/>
    <w:link w:val="Heading4"/>
    <w:uiPriority w:val="9"/>
    <w:rsid w:val="00664DF3"/>
    <w:rPr>
      <w:rFonts w:ascii="ＭＳ ゴシック" w:eastAsia="ＭＳ ゴシック" w:hAnsi="ＭＳ ゴシック"/>
      <w:b/>
      <w:bCs/>
    </w:rPr>
  </w:style>
  <w:style w:type="paragraph" w:styleId="Caption">
    <w:name w:val="caption"/>
    <w:basedOn w:val="Normal"/>
    <w:next w:val="Normal"/>
    <w:uiPriority w:val="35"/>
    <w:semiHidden/>
    <w:unhideWhenUsed/>
    <w:qFormat/>
    <w:rsid w:val="00664DF3"/>
    <w:rPr>
      <w:b/>
      <w:bCs/>
    </w:rPr>
  </w:style>
  <w:style w:type="paragraph" w:styleId="Title">
    <w:name w:val="Title"/>
    <w:aliases w:val="記事名"/>
    <w:basedOn w:val="Normal"/>
    <w:next w:val="Normal"/>
    <w:link w:val="TitleChar"/>
    <w:uiPriority w:val="10"/>
    <w:qFormat/>
    <w:rsid w:val="00664DF3"/>
    <w:pPr>
      <w:spacing w:before="240" w:after="120"/>
      <w:jc w:val="left"/>
      <w:outlineLvl w:val="0"/>
    </w:pPr>
    <w:rPr>
      <w:rFonts w:ascii="Arial" w:eastAsia="メイリオ" w:hAnsi="Arial" w:cs="Times New Roman"/>
      <w:sz w:val="44"/>
      <w:szCs w:val="32"/>
    </w:rPr>
  </w:style>
  <w:style w:type="character" w:customStyle="1" w:styleId="TitleChar">
    <w:name w:val="Title Char"/>
    <w:aliases w:val="記事名 Char"/>
    <w:link w:val="Title"/>
    <w:uiPriority w:val="10"/>
    <w:rsid w:val="00664DF3"/>
    <w:rPr>
      <w:rFonts w:ascii="Arial" w:eastAsia="メイリオ" w:hAnsi="Arial" w:cs="Times New Roman"/>
      <w:sz w:val="44"/>
      <w:szCs w:val="32"/>
    </w:rPr>
  </w:style>
  <w:style w:type="paragraph" w:styleId="Subtitle">
    <w:name w:val="Subtitle"/>
    <w:aliases w:val="連載名"/>
    <w:basedOn w:val="Normal"/>
    <w:next w:val="Normal"/>
    <w:link w:val="SubtitleChar"/>
    <w:uiPriority w:val="11"/>
    <w:qFormat/>
    <w:rsid w:val="00664DF3"/>
    <w:pPr>
      <w:jc w:val="left"/>
      <w:outlineLvl w:val="1"/>
    </w:pPr>
    <w:rPr>
      <w:rFonts w:ascii="Arial" w:eastAsia="メイリオ" w:hAnsi="Arial" w:cs="Times New Roman"/>
      <w:b/>
      <w:color w:val="ED7D31"/>
      <w:sz w:val="28"/>
      <w:szCs w:val="24"/>
    </w:rPr>
  </w:style>
  <w:style w:type="character" w:customStyle="1" w:styleId="SubtitleChar">
    <w:name w:val="Subtitle Char"/>
    <w:aliases w:val="連載名 Char"/>
    <w:link w:val="Subtitle"/>
    <w:uiPriority w:val="11"/>
    <w:rsid w:val="00664DF3"/>
    <w:rPr>
      <w:rFonts w:ascii="Arial" w:eastAsia="メイリオ" w:hAnsi="Arial" w:cs="Times New Roman"/>
      <w:b/>
      <w:color w:val="ED7D31"/>
      <w:sz w:val="28"/>
      <w:szCs w:val="24"/>
    </w:rPr>
  </w:style>
  <w:style w:type="character" w:styleId="Strong">
    <w:name w:val="Strong"/>
    <w:uiPriority w:val="22"/>
    <w:qFormat/>
    <w:rsid w:val="00664DF3"/>
    <w:rPr>
      <w:b/>
      <w:bCs/>
    </w:rPr>
  </w:style>
  <w:style w:type="character" w:styleId="Emphasis">
    <w:name w:val="Emphasis"/>
    <w:uiPriority w:val="20"/>
    <w:qFormat/>
    <w:rsid w:val="00664DF3"/>
    <w:rPr>
      <w:i/>
      <w:iCs/>
    </w:rPr>
  </w:style>
  <w:style w:type="paragraph" w:styleId="ListParagraph">
    <w:name w:val="List Paragraph"/>
    <w:basedOn w:val="Normal"/>
    <w:uiPriority w:val="34"/>
    <w:qFormat/>
    <w:rsid w:val="00664DF3"/>
    <w:pPr>
      <w:ind w:leftChars="400" w:left="840"/>
    </w:pPr>
  </w:style>
  <w:style w:type="paragraph" w:styleId="Quote">
    <w:name w:val="Quote"/>
    <w:basedOn w:val="Normal"/>
    <w:next w:val="Normal"/>
    <w:link w:val="QuoteChar"/>
    <w:uiPriority w:val="29"/>
    <w:qFormat/>
    <w:rsid w:val="00664DF3"/>
    <w:pPr>
      <w:spacing w:before="200" w:after="160"/>
      <w:ind w:left="864" w:right="864"/>
      <w:jc w:val="center"/>
    </w:pPr>
    <w:rPr>
      <w:i/>
      <w:iCs/>
      <w:color w:val="404040" w:themeColor="text1" w:themeTint="BF"/>
    </w:rPr>
  </w:style>
  <w:style w:type="character" w:customStyle="1" w:styleId="QuoteChar">
    <w:name w:val="Quote Char"/>
    <w:link w:val="Quote"/>
    <w:uiPriority w:val="29"/>
    <w:rsid w:val="00664DF3"/>
    <w:rPr>
      <w:rFonts w:eastAsia="ＭＳ ゴシック"/>
      <w:i/>
      <w:iCs/>
      <w:color w:val="404040" w:themeColor="text1" w:themeTint="BF"/>
    </w:rPr>
  </w:style>
  <w:style w:type="paragraph" w:styleId="IntenseQuote">
    <w:name w:val="Intense Quote"/>
    <w:basedOn w:val="Normal"/>
    <w:next w:val="Normal"/>
    <w:link w:val="IntenseQuoteChar"/>
    <w:uiPriority w:val="30"/>
    <w:qFormat/>
    <w:rsid w:val="00664DF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link w:val="IntenseQuote"/>
    <w:uiPriority w:val="30"/>
    <w:rsid w:val="00664DF3"/>
    <w:rPr>
      <w:rFonts w:eastAsia="ＭＳ ゴシック"/>
      <w:i/>
      <w:iCs/>
      <w:color w:val="5B9BD5" w:themeColor="accent1"/>
    </w:rPr>
  </w:style>
  <w:style w:type="character" w:styleId="SubtleEmphasis">
    <w:name w:val="Subtle Emphasis"/>
    <w:uiPriority w:val="19"/>
    <w:qFormat/>
    <w:rsid w:val="00664DF3"/>
    <w:rPr>
      <w:i/>
      <w:iCs/>
      <w:color w:val="404040" w:themeColor="text1" w:themeTint="BF"/>
    </w:rPr>
  </w:style>
  <w:style w:type="character" w:styleId="IntenseEmphasis">
    <w:name w:val="Intense Emphasis"/>
    <w:uiPriority w:val="21"/>
    <w:qFormat/>
    <w:rsid w:val="00664DF3"/>
    <w:rPr>
      <w:i/>
      <w:iCs/>
      <w:color w:val="5B9BD5" w:themeColor="accent1"/>
    </w:rPr>
  </w:style>
  <w:style w:type="character" w:styleId="SubtleReference">
    <w:name w:val="Subtle Reference"/>
    <w:uiPriority w:val="31"/>
    <w:qFormat/>
    <w:rsid w:val="00664DF3"/>
    <w:rPr>
      <w:smallCaps/>
      <w:color w:val="5A5A5A" w:themeColor="text1" w:themeTint="A5"/>
    </w:rPr>
  </w:style>
  <w:style w:type="character" w:styleId="IntenseReference">
    <w:name w:val="Intense Reference"/>
    <w:uiPriority w:val="32"/>
    <w:qFormat/>
    <w:rsid w:val="00664DF3"/>
    <w:rPr>
      <w:b/>
      <w:bCs/>
      <w:smallCaps/>
      <w:color w:val="5B9BD5" w:themeColor="accent1"/>
      <w:spacing w:val="5"/>
    </w:rPr>
  </w:style>
  <w:style w:type="character" w:styleId="BookTitle">
    <w:name w:val="Book Title"/>
    <w:uiPriority w:val="33"/>
    <w:qFormat/>
    <w:rsid w:val="00664DF3"/>
    <w:rPr>
      <w:b/>
      <w:bCs/>
      <w:i/>
      <w:iCs/>
      <w:spacing w:val="5"/>
    </w:rPr>
  </w:style>
  <w:style w:type="paragraph" w:styleId="TOCHeading">
    <w:name w:val="TOC Heading"/>
    <w:basedOn w:val="Heading1"/>
    <w:next w:val="Normal"/>
    <w:uiPriority w:val="39"/>
    <w:semiHidden/>
    <w:unhideWhenUsed/>
    <w:qFormat/>
    <w:rsid w:val="00664DF3"/>
    <w:pPr>
      <w:outlineLvl w:val="9"/>
    </w:pPr>
    <w:rPr>
      <w:rFonts w:asciiTheme="majorHAnsi" w:eastAsiaTheme="majorEastAsia" w:hAnsiTheme="majorHAnsi" w:cstheme="majorBidi"/>
    </w:rPr>
  </w:style>
  <w:style w:type="paragraph" w:styleId="Header">
    <w:name w:val="header"/>
    <w:basedOn w:val="Normal"/>
    <w:link w:val="HeaderChar"/>
    <w:uiPriority w:val="99"/>
    <w:unhideWhenUsed/>
    <w:rsid w:val="00572CD1"/>
    <w:pPr>
      <w:tabs>
        <w:tab w:val="center" w:pos="4252"/>
        <w:tab w:val="right" w:pos="8504"/>
      </w:tabs>
      <w:snapToGrid w:val="0"/>
    </w:pPr>
  </w:style>
  <w:style w:type="character" w:customStyle="1" w:styleId="HeaderChar">
    <w:name w:val="Header Char"/>
    <w:basedOn w:val="DefaultParagraphFont"/>
    <w:link w:val="Header"/>
    <w:uiPriority w:val="99"/>
    <w:rsid w:val="00572CD1"/>
    <w:rPr>
      <w:rFonts w:eastAsia="ＭＳ ゴシック"/>
    </w:rPr>
  </w:style>
  <w:style w:type="paragraph" w:styleId="Footer">
    <w:name w:val="footer"/>
    <w:basedOn w:val="Normal"/>
    <w:link w:val="FooterChar"/>
    <w:uiPriority w:val="99"/>
    <w:unhideWhenUsed/>
    <w:rsid w:val="00572CD1"/>
    <w:pPr>
      <w:tabs>
        <w:tab w:val="center" w:pos="4252"/>
        <w:tab w:val="right" w:pos="8504"/>
      </w:tabs>
      <w:snapToGrid w:val="0"/>
    </w:pPr>
  </w:style>
  <w:style w:type="character" w:customStyle="1" w:styleId="FooterChar">
    <w:name w:val="Footer Char"/>
    <w:basedOn w:val="DefaultParagraphFont"/>
    <w:link w:val="Footer"/>
    <w:uiPriority w:val="99"/>
    <w:rsid w:val="00572CD1"/>
    <w:rPr>
      <w:rFonts w:eastAsia="ＭＳ ゴシック"/>
    </w:rPr>
  </w:style>
  <w:style w:type="character" w:styleId="Hyperlink">
    <w:name w:val="Hyperlink"/>
    <w:basedOn w:val="DefaultParagraphFont"/>
    <w:uiPriority w:val="99"/>
    <w:unhideWhenUsed/>
    <w:rsid w:val="00533F29"/>
    <w:rPr>
      <w:color w:val="0563C1" w:themeColor="hyperlink"/>
      <w:u w:val="single"/>
    </w:rPr>
  </w:style>
  <w:style w:type="paragraph" w:styleId="Revision">
    <w:name w:val="Revision"/>
    <w:hidden/>
    <w:uiPriority w:val="99"/>
    <w:semiHidden/>
    <w:rsid w:val="00533F29"/>
    <w:rPr>
      <w:rFonts w:eastAsia="ＭＳ ゴシック"/>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ufcpp.net/blog/2016/8/pickuproslyn0810/" TargetMode="External"/><Relationship Id="rId2" Type="http://schemas.openxmlformats.org/officeDocument/2006/relationships/hyperlink" Target="http://qiita.com/touyoubuntu/items/d40d2603aa066d48887e#realm" TargetMode="External"/></Relationship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1801</TotalTime>
  <Pages>17</Pages>
  <Words>2199</Words>
  <Characters>12540</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Shinji Kawasaki</dc:creator>
  <cp:keywords/>
  <dc:description/>
  <cp:lastModifiedBy>Masayuki Ono</cp:lastModifiedBy>
  <cp:revision>21</cp:revision>
  <dcterms:created xsi:type="dcterms:W3CDTF">2016-09-14T03:57:00Z</dcterms:created>
  <dcterms:modified xsi:type="dcterms:W3CDTF">2016-09-16T11:36:00Z</dcterms:modified>
</cp:coreProperties>
</file>