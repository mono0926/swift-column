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138E5" w14:textId="77777777" w:rsidR="00CC2070" w:rsidRPr="004C2E37" w:rsidRDefault="00CC2070" w:rsidP="004C2E37">
      <w:pPr>
        <w:pStyle w:val="Subtitle"/>
      </w:pPr>
      <w:r w:rsidRPr="004C2E37">
        <w:t>Build Insider</w:t>
      </w:r>
      <w:r w:rsidRPr="004C2E37">
        <w:t>オピニオン：小野将之（</w:t>
      </w:r>
      <w:r w:rsidRPr="004C2E37">
        <w:rPr>
          <w:rFonts w:hint="eastAsia"/>
        </w:rPr>
        <w:t>3</w:t>
      </w:r>
      <w:r w:rsidRPr="004C2E37">
        <w:t>）</w:t>
      </w:r>
    </w:p>
    <w:p w14:paraId="5FE0092A" w14:textId="7B2BEEE8" w:rsidR="00FC626C" w:rsidRDefault="00DB409B" w:rsidP="004C2E37">
      <w:pPr>
        <w:pStyle w:val="Title"/>
        <w:rPr>
          <w:ins w:id="0" w:author="DA 一色" w:date="2016-08-23T02:14:00Z"/>
        </w:rPr>
      </w:pPr>
      <w:ins w:id="1" w:author="DA 一色" w:date="2016-08-23T01:42:00Z">
        <w:r w:rsidRPr="00DB409B">
          <w:t>Swift</w:t>
        </w:r>
        <w:r w:rsidRPr="00DB409B">
          <w:t>の開発体制、</w:t>
        </w:r>
        <w:r w:rsidRPr="00DB409B">
          <w:t>swift.org</w:t>
        </w:r>
        <w:r w:rsidRPr="00DB409B">
          <w:t>／</w:t>
        </w:r>
        <w:r w:rsidRPr="00DB409B">
          <w:t>Swift Evolution</w:t>
        </w:r>
      </w:ins>
      <w:ins w:id="2" w:author="DA 一色" w:date="2016-08-24T14:59:00Z">
        <w:r w:rsidR="00B1411B">
          <w:t>リポジトリとは？</w:t>
        </w:r>
      </w:ins>
    </w:p>
    <w:p w14:paraId="3AE08774" w14:textId="56BE2FD7" w:rsidR="00CC2070" w:rsidRPr="00932278" w:rsidRDefault="00FC626C" w:rsidP="004C2E37">
      <w:pPr>
        <w:pStyle w:val="Title"/>
        <w:rPr>
          <w:sz w:val="28"/>
          <w:szCs w:val="28"/>
        </w:rPr>
      </w:pPr>
      <w:ins w:id="3" w:author="DA 一色" w:date="2016-08-23T02:14:00Z">
        <w:r w:rsidRPr="00932278">
          <w:rPr>
            <w:rFonts w:hint="eastAsia"/>
            <w:sz w:val="28"/>
            <w:szCs w:val="28"/>
          </w:rPr>
          <w:t>―</w:t>
        </w:r>
      </w:ins>
      <w:ins w:id="4" w:author="DA 一色" w:date="2016-08-23T01:24:00Z">
        <w:r w:rsidR="004C2E37" w:rsidRPr="00932278">
          <w:rPr>
            <w:rFonts w:hint="eastAsia"/>
            <w:sz w:val="28"/>
            <w:szCs w:val="28"/>
          </w:rPr>
          <w:t>―</w:t>
        </w:r>
      </w:ins>
      <w:ins w:id="5" w:author="DA 一色" w:date="2016-08-23T01:23:00Z">
        <w:r w:rsidR="004C2E37" w:rsidRPr="00932278">
          <w:rPr>
            <w:sz w:val="28"/>
            <w:szCs w:val="28"/>
          </w:rPr>
          <w:t xml:space="preserve"> </w:t>
        </w:r>
      </w:ins>
      <w:r w:rsidR="00CC2070" w:rsidRPr="00932278">
        <w:rPr>
          <w:sz w:val="28"/>
          <w:szCs w:val="28"/>
        </w:rPr>
        <w:t>Swift 3</w:t>
      </w:r>
      <w:ins w:id="6" w:author="DA 一色" w:date="2016-08-23T02:14:00Z">
        <w:r>
          <w:rPr>
            <w:sz w:val="28"/>
            <w:szCs w:val="28"/>
          </w:rPr>
          <w:t>への</w:t>
        </w:r>
      </w:ins>
      <w:ins w:id="7" w:author="DA 一色" w:date="2016-08-23T01:41:00Z">
        <w:r w:rsidR="00DB409B" w:rsidRPr="00932278">
          <w:rPr>
            <w:rFonts w:hint="eastAsia"/>
            <w:sz w:val="28"/>
            <w:szCs w:val="28"/>
          </w:rPr>
          <w:t>ロードマップ</w:t>
        </w:r>
      </w:ins>
      <w:r w:rsidR="00CC2070" w:rsidRPr="00932278">
        <w:rPr>
          <w:rFonts w:hint="eastAsia"/>
          <w:sz w:val="28"/>
          <w:szCs w:val="28"/>
        </w:rPr>
        <w:t>（後編）</w:t>
      </w:r>
      <w:ins w:id="8" w:author="DA 一色" w:date="2016-08-23T02:14:00Z">
        <w:r w:rsidRPr="00932278">
          <w:rPr>
            <w:sz w:val="28"/>
            <w:szCs w:val="28"/>
          </w:rPr>
          <w:t xml:space="preserve"> </w:t>
        </w:r>
        <w:r w:rsidRPr="00932278">
          <w:rPr>
            <w:rFonts w:hint="eastAsia"/>
            <w:sz w:val="28"/>
            <w:szCs w:val="28"/>
          </w:rPr>
          <w:t>――</w:t>
        </w:r>
      </w:ins>
    </w:p>
    <w:p w14:paraId="52B933F2" w14:textId="77777777" w:rsidR="00CC2070" w:rsidRPr="004C2E37" w:rsidRDefault="00CC2070" w:rsidP="00CC2070">
      <w:pPr>
        <w:rPr>
          <w:rFonts w:ascii="ＭＳ ゴシック" w:hAnsi="ＭＳ ゴシック"/>
        </w:rPr>
      </w:pPr>
    </w:p>
    <w:p w14:paraId="260ABDB5" w14:textId="7EF47490" w:rsidR="00CC2070" w:rsidRPr="004C2E37" w:rsidRDefault="002B48F3" w:rsidP="004C2E37">
      <w:pPr>
        <w:pStyle w:val="a"/>
      </w:pPr>
      <w:ins w:id="9" w:author="DA 一色" w:date="2016-08-24T14:18:00Z">
        <w:r>
          <w:rPr>
            <w:rFonts w:hint="eastAsia"/>
          </w:rPr>
          <w:t>次期</w:t>
        </w:r>
      </w:ins>
      <w:ins w:id="10" w:author="Shinji Kawasaki" w:date="2016-08-22T15:36:00Z">
        <w:r w:rsidR="00E17CB6" w:rsidRPr="004C2E37">
          <w:rPr>
            <w:rFonts w:hint="eastAsia"/>
          </w:rPr>
          <w:t>Swift</w:t>
        </w:r>
      </w:ins>
      <w:ins w:id="11" w:author="DA 一色" w:date="2016-08-24T14:21:00Z">
        <w:r w:rsidR="00C905C9">
          <w:rPr>
            <w:rFonts w:hint="eastAsia"/>
          </w:rPr>
          <w:t>に搭載予定の新</w:t>
        </w:r>
      </w:ins>
      <w:ins w:id="12" w:author="Shinji Kawasaki" w:date="2016-08-22T15:36:00Z">
        <w:r w:rsidR="00E17CB6" w:rsidRPr="004C2E37">
          <w:rPr>
            <w:rFonts w:hint="eastAsia"/>
          </w:rPr>
          <w:t>機能</w:t>
        </w:r>
      </w:ins>
      <w:ins w:id="13" w:author="Shinji Kawasaki" w:date="2016-08-22T15:37:00Z">
        <w:r w:rsidR="00E17CB6" w:rsidRPr="004C2E37">
          <w:rPr>
            <w:rFonts w:hint="eastAsia"/>
          </w:rPr>
          <w:t>といった</w:t>
        </w:r>
      </w:ins>
      <w:ins w:id="14" w:author="Shinji Kawasaki" w:date="2016-08-22T15:36:00Z">
        <w:r w:rsidR="00E17CB6" w:rsidRPr="004C2E37">
          <w:rPr>
            <w:rFonts w:hint="eastAsia"/>
          </w:rPr>
          <w:t>最新情報</w:t>
        </w:r>
      </w:ins>
      <w:ins w:id="15" w:author="Shinji Kawasaki" w:date="2016-08-22T15:37:00Z">
        <w:r w:rsidR="00E17CB6" w:rsidRPr="004C2E37">
          <w:rPr>
            <w:rFonts w:hint="eastAsia"/>
          </w:rPr>
          <w:t>はどこ</w:t>
        </w:r>
      </w:ins>
      <w:ins w:id="16" w:author="DA 一色" w:date="2016-08-24T14:19:00Z">
        <w:r>
          <w:rPr>
            <w:rFonts w:hint="eastAsia"/>
          </w:rPr>
          <w:t>で入手できる</w:t>
        </w:r>
      </w:ins>
      <w:ins w:id="17" w:author="Shinji Kawasaki" w:date="2016-08-22T15:37:00Z">
        <w:r w:rsidR="00E17CB6" w:rsidRPr="004C2E37">
          <w:rPr>
            <w:rFonts w:hint="eastAsia"/>
          </w:rPr>
          <w:t>のか。Swiftについての情報を常にキャッチアップする</w:t>
        </w:r>
      </w:ins>
      <w:ins w:id="18" w:author="Shinji Kawasaki" w:date="2016-08-22T15:38:00Z">
        <w:r w:rsidR="00E17CB6" w:rsidRPr="004C2E37">
          <w:rPr>
            <w:rFonts w:hint="eastAsia"/>
          </w:rPr>
          <w:t>ために見ておくべきサイトを紹介する。</w:t>
        </w:r>
      </w:ins>
    </w:p>
    <w:p w14:paraId="051C86B9" w14:textId="77777777" w:rsidR="00CC2070" w:rsidRPr="004C2E37" w:rsidRDefault="00CC2070" w:rsidP="00CC2070">
      <w:pPr>
        <w:rPr>
          <w:rFonts w:ascii="ＭＳ ゴシック" w:hAnsi="ＭＳ ゴシック"/>
        </w:rPr>
      </w:pPr>
    </w:p>
    <w:p w14:paraId="32692300" w14:textId="77777777" w:rsidR="00CC2070" w:rsidRPr="004C2E37" w:rsidRDefault="00CC2070" w:rsidP="00CC2070">
      <w:pPr>
        <w:rPr>
          <w:rFonts w:ascii="ＭＳ ゴシック" w:hAnsi="ＭＳ ゴシック"/>
        </w:rPr>
      </w:pPr>
      <w:r w:rsidRPr="004C2E37">
        <w:rPr>
          <w:rFonts w:ascii="ＭＳ ゴシック" w:hAnsi="ＭＳ ゴシック" w:hint="eastAsia"/>
        </w:rPr>
        <w:t>小野</w:t>
      </w:r>
      <w:r w:rsidRPr="004C2E37">
        <w:rPr>
          <w:rFonts w:ascii="ＭＳ ゴシック" w:hAnsi="ＭＳ ゴシック"/>
        </w:rPr>
        <w:t xml:space="preserve"> 将之</w:t>
      </w:r>
    </w:p>
    <w:p w14:paraId="06708EE5" w14:textId="77777777" w:rsidR="00CC2070" w:rsidRPr="004C2E37" w:rsidRDefault="00CC2070" w:rsidP="00CC2070">
      <w:pPr>
        <w:rPr>
          <w:rFonts w:ascii="ＭＳ ゴシック" w:hAnsi="ＭＳ ゴシック"/>
        </w:rPr>
      </w:pPr>
      <w:r w:rsidRPr="004C2E37">
        <w:rPr>
          <w:rFonts w:ascii="ＭＳ ゴシック" w:hAnsi="ＭＳ ゴシック"/>
        </w:rPr>
        <w:t>2016/08/xx</w:t>
      </w:r>
    </w:p>
    <w:p w14:paraId="27269D24" w14:textId="77777777" w:rsidR="00CC2070" w:rsidRPr="004C2E37" w:rsidRDefault="00CC2070" w:rsidP="00CC2070">
      <w:pPr>
        <w:rPr>
          <w:rFonts w:ascii="ＭＳ ゴシック" w:hAnsi="ＭＳ ゴシック"/>
        </w:rPr>
      </w:pPr>
      <w:r w:rsidRPr="004C2E37">
        <w:rPr>
          <w:rFonts w:ascii="ＭＳ ゴシック" w:hAnsi="ＭＳ ゴシック"/>
        </w:rPr>
        <w:t>############################################################</w:t>
      </w:r>
    </w:p>
    <w:p w14:paraId="0F673F87" w14:textId="77777777" w:rsidR="00CC2070" w:rsidRPr="004C2E37" w:rsidRDefault="00CC2070" w:rsidP="0087242B">
      <w:pPr>
        <w:rPr>
          <w:rFonts w:ascii="ＭＳ ゴシック" w:hAnsi="ＭＳ ゴシック"/>
        </w:rPr>
      </w:pPr>
    </w:p>
    <w:p w14:paraId="06FCE288" w14:textId="0DF1591D" w:rsidR="0087242B" w:rsidRPr="004C2E37" w:rsidRDefault="00CC2070"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前編では</w:t>
      </w:r>
      <w:r w:rsidR="0087242B" w:rsidRPr="004C2E37">
        <w:rPr>
          <w:rFonts w:ascii="ＭＳ ゴシック" w:hAnsi="ＭＳ ゴシック"/>
        </w:rPr>
        <w:t>Swift 3.0のリリース予定内容について紹介した</w:t>
      </w:r>
      <w:ins w:id="19" w:author="Shinji Kawasaki" w:date="2016-08-20T13:58:00Z">
        <w:r w:rsidR="00F65ED3" w:rsidRPr="004C2E37">
          <w:rPr>
            <w:rFonts w:ascii="ＭＳ ゴシック" w:hAnsi="ＭＳ ゴシック" w:hint="eastAsia"/>
          </w:rPr>
          <w:t>。</w:t>
        </w:r>
      </w:ins>
      <w:r w:rsidR="0087242B" w:rsidRPr="004C2E37">
        <w:rPr>
          <w:rFonts w:ascii="ＭＳ ゴシック" w:hAnsi="ＭＳ ゴシック"/>
        </w:rPr>
        <w:t>後編ではそれらの情報をどのように得るのかを紹介する。</w:t>
      </w:r>
    </w:p>
    <w:p w14:paraId="2E8B2FA2" w14:textId="77777777" w:rsidR="0087242B" w:rsidRPr="004C2E37" w:rsidRDefault="0087242B" w:rsidP="0087242B">
      <w:pPr>
        <w:rPr>
          <w:rFonts w:ascii="ＭＳ ゴシック" w:hAnsi="ＭＳ ゴシック"/>
        </w:rPr>
      </w:pPr>
    </w:p>
    <w:p w14:paraId="2CAF247B" w14:textId="77777777" w:rsidR="0087242B" w:rsidRPr="004C2E37" w:rsidRDefault="0087242B" w:rsidP="004C2E37">
      <w:pPr>
        <w:pStyle w:val="Heading1"/>
        <w:spacing w:before="180" w:after="180"/>
      </w:pPr>
      <w:r w:rsidRPr="004C2E37">
        <w:rPr>
          <w:rFonts w:hint="eastAsia"/>
        </w:rPr>
        <w:t>■</w:t>
      </w:r>
      <w:r w:rsidRPr="004C2E37">
        <w:t>Swift 3の開発がどのように進められているか</w:t>
      </w:r>
    </w:p>
    <w:p w14:paraId="5617593A" w14:textId="77777777" w:rsidR="0087242B" w:rsidRPr="004C2E37" w:rsidRDefault="0087242B" w:rsidP="0087242B">
      <w:pPr>
        <w:rPr>
          <w:rFonts w:ascii="ＭＳ ゴシック" w:hAnsi="ＭＳ ゴシック"/>
        </w:rPr>
      </w:pPr>
    </w:p>
    <w:p w14:paraId="58C6D80A" w14:textId="6AB9B507" w:rsidR="0087242B" w:rsidRPr="004C2E37" w:rsidRDefault="00CC2070"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以前は</w:t>
      </w:r>
      <w:r w:rsidR="0087242B" w:rsidRPr="004C2E37">
        <w:rPr>
          <w:rFonts w:ascii="ＭＳ ゴシック" w:hAnsi="ＭＳ ゴシック"/>
        </w:rPr>
        <w:t>Swiftの開発が内部的にどのように進められているかは</w:t>
      </w:r>
      <w:ins w:id="20" w:author="Shinji Kawasaki" w:date="2016-08-20T13:59:00Z">
        <w:r w:rsidR="00F65ED3" w:rsidRPr="004C2E37">
          <w:rPr>
            <w:rFonts w:ascii="ＭＳ ゴシック" w:hAnsi="ＭＳ ゴシック" w:hint="eastAsia"/>
          </w:rPr>
          <w:t>アップル</w:t>
        </w:r>
      </w:ins>
      <w:r w:rsidR="0087242B" w:rsidRPr="004C2E37">
        <w:rPr>
          <w:rFonts w:ascii="ＭＳ ゴシック" w:hAnsi="ＭＳ ゴシック"/>
        </w:rPr>
        <w:t>のコアメンバー以外にはほぼブラックボックス</w:t>
      </w:r>
      <w:ins w:id="21" w:author="Shinji Kawasaki" w:date="2016-08-20T13:59:00Z">
        <w:r w:rsidR="00F65ED3" w:rsidRPr="004C2E37">
          <w:rPr>
            <w:rFonts w:ascii="ＭＳ ゴシック" w:hAnsi="ＭＳ ゴシック" w:hint="eastAsia"/>
          </w:rPr>
          <w:t>の状態に</w:t>
        </w:r>
      </w:ins>
      <w:r w:rsidR="0087242B" w:rsidRPr="004C2E37">
        <w:rPr>
          <w:rFonts w:ascii="ＭＳ ゴシック" w:hAnsi="ＭＳ ゴシック"/>
        </w:rPr>
        <w:t>なっていた。オープンソース化以降は開発に関するあらゆる情報が公開され、体系的にまとめられ、オープンかつ統制の取れた開発が行われ</w:t>
      </w:r>
      <w:ins w:id="22" w:author="Shinji Kawasaki" w:date="2016-08-20T13:59:00Z">
        <w:r w:rsidR="00F65ED3" w:rsidRPr="004C2E37">
          <w:rPr>
            <w:rFonts w:ascii="ＭＳ ゴシック" w:hAnsi="ＭＳ ゴシック" w:hint="eastAsia"/>
          </w:rPr>
          <w:t>るようになっ</w:t>
        </w:r>
      </w:ins>
      <w:r w:rsidR="0087242B" w:rsidRPr="004C2E37">
        <w:rPr>
          <w:rFonts w:ascii="ＭＳ ゴシック" w:hAnsi="ＭＳ ゴシック"/>
        </w:rPr>
        <w:t>ている。</w:t>
      </w:r>
      <w:ins w:id="23" w:author="Shinji Kawasaki" w:date="2016-08-20T14:00:00Z">
        <w:r w:rsidR="00F65ED3" w:rsidRPr="004C2E37">
          <w:rPr>
            <w:rFonts w:ascii="ＭＳ ゴシック" w:hAnsi="ＭＳ ゴシック" w:hint="eastAsia"/>
          </w:rPr>
          <w:t>「そうは</w:t>
        </w:r>
      </w:ins>
      <w:r w:rsidR="0087242B" w:rsidRPr="004C2E37">
        <w:rPr>
          <w:rFonts w:ascii="ＭＳ ゴシック" w:hAnsi="ＭＳ ゴシック"/>
        </w:rPr>
        <w:t>いっても、どこをどう見れば</w:t>
      </w:r>
      <w:ins w:id="24" w:author="Shinji Kawasaki" w:date="2016-08-20T13:59:00Z">
        <w:r w:rsidR="00F65ED3" w:rsidRPr="004C2E37">
          <w:rPr>
            <w:rFonts w:ascii="ＭＳ ゴシック" w:hAnsi="ＭＳ ゴシック" w:hint="eastAsia"/>
          </w:rPr>
          <w:t>よ</w:t>
        </w:r>
      </w:ins>
      <w:r w:rsidR="0087242B" w:rsidRPr="004C2E37">
        <w:rPr>
          <w:rFonts w:ascii="ＭＳ ゴシック" w:hAnsi="ＭＳ ゴシック"/>
        </w:rPr>
        <w:t>いの</w:t>
      </w:r>
      <w:ins w:id="25" w:author="Shinji Kawasaki" w:date="2016-08-20T14:00:00Z">
        <w:r w:rsidR="00F65ED3" w:rsidRPr="004C2E37">
          <w:rPr>
            <w:rFonts w:ascii="ＭＳ ゴシック" w:hAnsi="ＭＳ ゴシック" w:hint="eastAsia"/>
          </w:rPr>
          <w:t>？」</w:t>
        </w:r>
      </w:ins>
      <w:r w:rsidR="0087242B" w:rsidRPr="004C2E37">
        <w:rPr>
          <w:rFonts w:ascii="ＭＳ ゴシック" w:hAnsi="ＭＳ ゴシック"/>
        </w:rPr>
        <w:t>という疑問が生じる</w:t>
      </w:r>
      <w:ins w:id="26" w:author="Shinji Kawasaki" w:date="2016-08-20T14:00:00Z">
        <w:r w:rsidR="00F65ED3" w:rsidRPr="004C2E37">
          <w:rPr>
            <w:rFonts w:ascii="ＭＳ ゴシック" w:hAnsi="ＭＳ ゴシック" w:hint="eastAsia"/>
          </w:rPr>
          <w:t>かもしれない。</w:t>
        </w:r>
      </w:ins>
      <w:r w:rsidR="0087242B" w:rsidRPr="004C2E37">
        <w:rPr>
          <w:rFonts w:ascii="ＭＳ ゴシック" w:hAnsi="ＭＳ ゴシック"/>
        </w:rPr>
        <w:t>基本的には◆</w:t>
      </w:r>
      <w:proofErr w:type="spellStart"/>
      <w:r w:rsidR="0087242B" w:rsidRPr="004C2E37">
        <w:rPr>
          <w:rFonts w:ascii="ＭＳ ゴシック" w:hAnsi="ＭＳ ゴシック"/>
        </w:rPr>
        <w:t>swift.org◇https</w:t>
      </w:r>
      <w:proofErr w:type="spellEnd"/>
      <w:r w:rsidR="0087242B" w:rsidRPr="004C2E37">
        <w:rPr>
          <w:rFonts w:ascii="ＭＳ ゴシック" w:hAnsi="ＭＳ ゴシック"/>
        </w:rPr>
        <w:t>://swift.org◆と</w:t>
      </w:r>
      <w:r w:rsidRPr="004C2E37">
        <w:rPr>
          <w:rFonts w:ascii="ＭＳ ゴシック" w:hAnsi="ＭＳ ゴシック" w:hint="eastAsia"/>
        </w:rPr>
        <w:t>◆</w:t>
      </w:r>
      <w:r w:rsidR="0087242B" w:rsidRPr="004C2E37">
        <w:rPr>
          <w:rFonts w:ascii="ＭＳ ゴシック" w:hAnsi="ＭＳ ゴシック"/>
        </w:rPr>
        <w:t>Swift Evolutionリポジトリ</w:t>
      </w:r>
      <w:r w:rsidRPr="004C2E37">
        <w:rPr>
          <w:rFonts w:ascii="ＭＳ ゴシック" w:hAnsi="ＭＳ ゴシック" w:hint="eastAsia"/>
        </w:rPr>
        <w:t>◇</w:t>
      </w:r>
      <w:r w:rsidR="0087242B" w:rsidRPr="004C2E37">
        <w:rPr>
          <w:rFonts w:ascii="ＭＳ ゴシック" w:hAnsi="ＭＳ ゴシック"/>
        </w:rPr>
        <w:t>https://github.com/apple/swift-evolution</w:t>
      </w:r>
      <w:r w:rsidRPr="004C2E37">
        <w:rPr>
          <w:rFonts w:ascii="ＭＳ ゴシック" w:hAnsi="ＭＳ ゴシック" w:hint="eastAsia"/>
        </w:rPr>
        <w:t>◆</w:t>
      </w:r>
      <w:r w:rsidR="0087242B" w:rsidRPr="004C2E37">
        <w:rPr>
          <w:rFonts w:ascii="ＭＳ ゴシック" w:hAnsi="ＭＳ ゴシック" w:hint="eastAsia"/>
        </w:rPr>
        <w:t>の</w:t>
      </w:r>
      <w:r w:rsidR="0087242B" w:rsidRPr="004C2E37">
        <w:rPr>
          <w:rFonts w:ascii="ＭＳ ゴシック" w:hAnsi="ＭＳ ゴシック"/>
        </w:rPr>
        <w:t>2つに目を通せば</w:t>
      </w:r>
      <w:ins w:id="27" w:author="Shinji Kawasaki" w:date="2016-08-20T14:00:00Z">
        <w:r w:rsidR="00F65ED3" w:rsidRPr="004C2E37">
          <w:rPr>
            <w:rFonts w:ascii="ＭＳ ゴシック" w:hAnsi="ＭＳ ゴシック" w:hint="eastAsia"/>
          </w:rPr>
          <w:t>よ</w:t>
        </w:r>
      </w:ins>
      <w:r w:rsidR="0087242B" w:rsidRPr="004C2E37">
        <w:rPr>
          <w:rFonts w:ascii="ＭＳ ゴシック" w:hAnsi="ＭＳ ゴシック"/>
        </w:rPr>
        <w:t>い。</w:t>
      </w:r>
    </w:p>
    <w:p w14:paraId="5F5AECE5" w14:textId="3A7D02DB" w:rsidR="0087242B" w:rsidRPr="004C2E37" w:rsidRDefault="0087242B" w:rsidP="0087242B">
      <w:pPr>
        <w:rPr>
          <w:ins w:id="28" w:author="Shinji Kawasaki" w:date="2016-08-22T15:11:00Z"/>
          <w:rFonts w:ascii="ＭＳ ゴシック" w:hAnsi="ＭＳ ゴシック"/>
        </w:rPr>
      </w:pPr>
    </w:p>
    <w:p w14:paraId="68E3719C" w14:textId="161B8C94" w:rsidR="008B4BB7" w:rsidRPr="004C2E37" w:rsidRDefault="008B4BB7" w:rsidP="0087242B">
      <w:pPr>
        <w:rPr>
          <w:ins w:id="29" w:author="Shinji Kawasaki" w:date="2016-08-22T15:11:00Z"/>
          <w:rFonts w:ascii="ＭＳ ゴシック" w:hAnsi="ＭＳ ゴシック"/>
        </w:rPr>
      </w:pPr>
      <w:ins w:id="30" w:author="Shinji Kawasaki" w:date="2016-08-22T15:11:00Z">
        <w:r w:rsidRPr="004C2E37">
          <w:rPr>
            <w:rFonts w:ascii="ＭＳ ゴシック" w:hAnsi="ＭＳ ゴシック" w:hint="eastAsia"/>
          </w:rPr>
          <w:t xml:space="preserve">　そこで、今回はこの2つのサイト／リポジトリにどんな情報がまとめられているか</w:t>
        </w:r>
      </w:ins>
      <w:ins w:id="31" w:author="Shinji Kawasaki" w:date="2016-08-22T15:12:00Z">
        <w:r w:rsidRPr="004C2E37">
          <w:rPr>
            <w:rFonts w:ascii="ＭＳ ゴシック" w:hAnsi="ＭＳ ゴシック" w:hint="eastAsia"/>
          </w:rPr>
          <w:t>、</w:t>
        </w:r>
      </w:ins>
      <w:ins w:id="32" w:author="Shinji Kawasaki" w:date="2016-08-22T15:38:00Z">
        <w:r w:rsidR="00E17CB6" w:rsidRPr="004C2E37">
          <w:rPr>
            <w:rFonts w:ascii="ＭＳ ゴシック" w:hAnsi="ＭＳ ゴシック" w:hint="eastAsia"/>
          </w:rPr>
          <w:t>その</w:t>
        </w:r>
      </w:ins>
      <w:ins w:id="33" w:author="Shinji Kawasaki" w:date="2016-08-22T15:12:00Z">
        <w:r w:rsidRPr="004C2E37">
          <w:rPr>
            <w:rFonts w:ascii="ＭＳ ゴシック" w:hAnsi="ＭＳ ゴシック" w:hint="eastAsia"/>
          </w:rPr>
          <w:t>開発</w:t>
        </w:r>
      </w:ins>
      <w:ins w:id="34" w:author="Shinji Kawasaki" w:date="2016-08-22T15:38:00Z">
        <w:r w:rsidR="00E17CB6" w:rsidRPr="004C2E37">
          <w:rPr>
            <w:rFonts w:ascii="ＭＳ ゴシック" w:hAnsi="ＭＳ ゴシック" w:hint="eastAsia"/>
          </w:rPr>
          <w:t>体制はどんなものか</w:t>
        </w:r>
      </w:ins>
      <w:ins w:id="35" w:author="Shinji Kawasaki" w:date="2016-08-22T15:12:00Z">
        <w:r w:rsidRPr="004C2E37">
          <w:rPr>
            <w:rFonts w:ascii="ＭＳ ゴシック" w:hAnsi="ＭＳ ゴシック" w:hint="eastAsia"/>
          </w:rPr>
          <w:t>、</w:t>
        </w:r>
      </w:ins>
      <w:ins w:id="36" w:author="Shinji Kawasaki" w:date="2016-08-22T15:38:00Z">
        <w:r w:rsidR="00E17CB6" w:rsidRPr="004C2E37">
          <w:rPr>
            <w:rFonts w:ascii="ＭＳ ゴシック" w:hAnsi="ＭＳ ゴシック" w:hint="eastAsia"/>
          </w:rPr>
          <w:t>Swiftに</w:t>
        </w:r>
      </w:ins>
      <w:ins w:id="37" w:author="Shinji Kawasaki" w:date="2016-08-22T15:12:00Z">
        <w:r w:rsidRPr="004C2E37">
          <w:rPr>
            <w:rFonts w:ascii="ＭＳ ゴシック" w:hAnsi="ＭＳ ゴシック" w:hint="eastAsia"/>
          </w:rPr>
          <w:t>貢献するにはどうしたらよいかを見てみよう。</w:t>
        </w:r>
      </w:ins>
    </w:p>
    <w:p w14:paraId="6E2AE423" w14:textId="77777777" w:rsidR="008B4BB7" w:rsidRPr="00C905C9" w:rsidRDefault="008B4BB7" w:rsidP="0087242B">
      <w:pPr>
        <w:rPr>
          <w:rFonts w:ascii="ＭＳ ゴシック" w:hAnsi="ＭＳ ゴシック"/>
        </w:rPr>
      </w:pPr>
    </w:p>
    <w:p w14:paraId="3E3EF14C" w14:textId="0956706D" w:rsidR="0087242B" w:rsidRPr="004C2E37" w:rsidRDefault="0087242B" w:rsidP="004C2E37">
      <w:pPr>
        <w:pStyle w:val="Heading2"/>
      </w:pPr>
      <w:r w:rsidRPr="004C2E37">
        <w:rPr>
          <w:rFonts w:hint="eastAsia"/>
        </w:rPr>
        <w:t>●</w:t>
      </w:r>
      <w:r w:rsidRPr="004C2E37">
        <w:t>swift.orgとは</w:t>
      </w:r>
    </w:p>
    <w:p w14:paraId="0FBBBDDD" w14:textId="77777777" w:rsidR="0087242B" w:rsidRPr="004C2E37" w:rsidRDefault="0087242B" w:rsidP="0087242B">
      <w:pPr>
        <w:rPr>
          <w:rFonts w:ascii="ＭＳ ゴシック" w:hAnsi="ＭＳ ゴシック"/>
        </w:rPr>
      </w:pPr>
    </w:p>
    <w:p w14:paraId="2F07687B" w14:textId="77777777" w:rsidR="00AB492D" w:rsidRPr="004C2E37" w:rsidRDefault="00CC2070" w:rsidP="0087242B">
      <w:pPr>
        <w:rPr>
          <w:ins w:id="38" w:author="Shinji Kawasaki" w:date="2016-08-22T15:26:00Z"/>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w:t>
      </w:r>
      <w:proofErr w:type="spellStart"/>
      <w:r w:rsidR="0087242B" w:rsidRPr="004C2E37">
        <w:rPr>
          <w:rFonts w:ascii="ＭＳ ゴシック" w:hAnsi="ＭＳ ゴシック"/>
        </w:rPr>
        <w:t>swift.org◇https</w:t>
      </w:r>
      <w:proofErr w:type="spellEnd"/>
      <w:r w:rsidR="0087242B" w:rsidRPr="004C2E37">
        <w:rPr>
          <w:rFonts w:ascii="ＭＳ ゴシック" w:hAnsi="ＭＳ ゴシック"/>
        </w:rPr>
        <w:t>://swift.org◆は、2015年12月3日のSwiftオープンソース化と同時に公開され、Swiftに関する情報のハブ的役割を担っている。</w:t>
      </w:r>
    </w:p>
    <w:p w14:paraId="6F586466" w14:textId="77777777" w:rsidR="00AB492D" w:rsidRPr="004C2E37" w:rsidRDefault="00AB492D" w:rsidP="00AB492D">
      <w:pPr>
        <w:rPr>
          <w:ins w:id="39" w:author="Shinji Kawasaki" w:date="2016-08-22T15:26:00Z"/>
          <w:rFonts w:ascii="ＭＳ ゴシック" w:hAnsi="ＭＳ ゴシック"/>
        </w:rPr>
      </w:pPr>
    </w:p>
    <w:p w14:paraId="2D1094DE" w14:textId="77777777" w:rsidR="00AB492D" w:rsidRPr="004C2E37" w:rsidRDefault="00AB492D" w:rsidP="00AB492D">
      <w:pPr>
        <w:rPr>
          <w:ins w:id="40" w:author="Shinji Kawasaki" w:date="2016-08-22T15:26:00Z"/>
          <w:rFonts w:ascii="ＭＳ ゴシック" w:hAnsi="ＭＳ ゴシック"/>
        </w:rPr>
      </w:pPr>
      <w:ins w:id="41" w:author="Shinji Kawasaki" w:date="2016-08-22T15:26:00Z">
        <w:r w:rsidRPr="004C2E37">
          <w:rPr>
            <w:rFonts w:ascii="ＭＳ ゴシック" w:hAnsi="ＭＳ ゴシック" w:hint="eastAsia"/>
          </w:rPr>
          <w:t>□----------------------------</w:t>
        </w:r>
        <w:commentRangeStart w:id="42"/>
        <w:r w:rsidRPr="004C2E37">
          <w:rPr>
            <w:rFonts w:ascii="ＭＳ ゴシック" w:hAnsi="ＭＳ ゴシック" w:hint="eastAsia"/>
          </w:rPr>
          <w:t>--</w:t>
        </w:r>
      </w:ins>
      <w:commentRangeEnd w:id="42"/>
      <w:ins w:id="43" w:author="Shinji Kawasaki" w:date="2016-08-22T15:27:00Z">
        <w:r w:rsidRPr="004C2E37">
          <w:rPr>
            <w:rStyle w:val="CommentReference"/>
            <w:rFonts w:ascii="ＭＳ ゴシック" w:hAnsi="ＭＳ ゴシック"/>
          </w:rPr>
          <w:commentReference w:id="42"/>
        </w:r>
      </w:ins>
    </w:p>
    <w:p w14:paraId="702BCD35" w14:textId="77777777" w:rsidR="00AB492D" w:rsidRPr="004C2E37" w:rsidRDefault="00AB492D" w:rsidP="00AB492D">
      <w:pPr>
        <w:rPr>
          <w:ins w:id="44" w:author="Shinji Kawasaki" w:date="2016-08-22T15:26:00Z"/>
          <w:rFonts w:ascii="ＭＳ ゴシック" w:hAnsi="ＭＳ ゴシック"/>
        </w:rPr>
      </w:pPr>
      <w:ins w:id="45" w:author="Shinji Kawasaki" w:date="2016-08-22T15:26:00Z">
        <w:r w:rsidRPr="004C2E37">
          <w:rPr>
            <w:rFonts w:ascii="ＭＳ ゴシック" w:hAnsi="ＭＳ ゴシック" w:cs="Segoe UI Symbol"/>
          </w:rPr>
          <w:t>★</w:t>
        </w:r>
        <w:r w:rsidRPr="004C2E37">
          <w:rPr>
            <w:rFonts w:ascii="ＭＳ ゴシック" w:hAnsi="ＭＳ ゴシック" w:hint="eastAsia"/>
          </w:rPr>
          <w:t>画像【01.png】</w:t>
        </w:r>
        <w:r w:rsidRPr="004C2E37">
          <w:rPr>
            <w:rFonts w:ascii="ＭＳ ゴシック" w:hAnsi="ＭＳ ゴシック" w:cs="Segoe UI Symbol"/>
          </w:rPr>
          <w:t>★</w:t>
        </w:r>
      </w:ins>
    </w:p>
    <w:p w14:paraId="5B6C4BCF" w14:textId="388B2DC8" w:rsidR="00AB492D" w:rsidRPr="004C2E37" w:rsidRDefault="00932278" w:rsidP="00AB492D">
      <w:pPr>
        <w:rPr>
          <w:ins w:id="46" w:author="Shinji Kawasaki" w:date="2016-08-22T15:26:00Z"/>
          <w:rFonts w:ascii="ＭＳ ゴシック" w:hAnsi="ＭＳ ゴシック"/>
        </w:rPr>
      </w:pPr>
      <w:r>
        <w:rPr>
          <w:rFonts w:ascii="ＭＳ ゴシック" w:hAnsi="ＭＳ ゴシック"/>
          <w:noProof/>
        </w:rPr>
        <w:pict w14:anchorId="4E681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pt;height:328pt">
            <v:imagedata r:id="rId8" o:title="01_s"/>
          </v:shape>
        </w:pict>
      </w:r>
    </w:p>
    <w:p w14:paraId="64A53138" w14:textId="77777777" w:rsidR="00AB492D" w:rsidRPr="004C2E37" w:rsidRDefault="00AB492D" w:rsidP="00AB492D">
      <w:pPr>
        <w:rPr>
          <w:ins w:id="47" w:author="Shinji Kawasaki" w:date="2016-08-22T15:26:00Z"/>
          <w:rFonts w:ascii="ＭＳ ゴシック" w:hAnsi="ＭＳ ゴシック"/>
        </w:rPr>
      </w:pPr>
      <w:ins w:id="48" w:author="Shinji Kawasaki" w:date="2016-08-22T15:26:00Z">
        <w:r w:rsidRPr="004C2E37">
          <w:rPr>
            <w:rFonts w:ascii="ＭＳ ゴシック" w:hAnsi="ＭＳ ゴシック" w:hint="eastAsia"/>
          </w:rPr>
          <w:t>□□----------------------------</w:t>
        </w:r>
      </w:ins>
    </w:p>
    <w:p w14:paraId="305E1633" w14:textId="77777777" w:rsidR="00AB492D" w:rsidRPr="004C2E37" w:rsidRDefault="00AB492D" w:rsidP="00AB492D">
      <w:pPr>
        <w:rPr>
          <w:ins w:id="49" w:author="Shinji Kawasaki" w:date="2016-08-22T15:26:00Z"/>
          <w:rFonts w:ascii="ＭＳ ゴシック" w:hAnsi="ＭＳ ゴシック"/>
        </w:rPr>
      </w:pPr>
      <w:ins w:id="50" w:author="Shinji Kawasaki" w:date="2016-08-22T15:26:00Z">
        <w:r w:rsidRPr="004C2E37">
          <w:rPr>
            <w:rFonts w:ascii="ＭＳ ゴシック" w:hAnsi="ＭＳ ゴシック" w:hint="eastAsia"/>
          </w:rPr>
          <w:t>swift.org</w:t>
        </w:r>
      </w:ins>
    </w:p>
    <w:p w14:paraId="248668BD" w14:textId="77777777" w:rsidR="00AB492D" w:rsidRPr="004C2E37" w:rsidRDefault="00AB492D" w:rsidP="00AB492D">
      <w:pPr>
        <w:rPr>
          <w:ins w:id="51" w:author="Shinji Kawasaki" w:date="2016-08-22T15:26:00Z"/>
          <w:rFonts w:ascii="ＭＳ ゴシック" w:hAnsi="ＭＳ ゴシック"/>
        </w:rPr>
      </w:pPr>
      <w:ins w:id="52" w:author="Shinji Kawasaki" w:date="2016-08-22T15:26:00Z">
        <w:r w:rsidRPr="004C2E37">
          <w:rPr>
            <w:rFonts w:ascii="ＭＳ ゴシック" w:hAnsi="ＭＳ ゴシック" w:hint="eastAsia"/>
          </w:rPr>
          <w:t>□□□--------------------------</w:t>
        </w:r>
      </w:ins>
    </w:p>
    <w:p w14:paraId="174530AA" w14:textId="504D3EC3" w:rsidR="00AB492D" w:rsidRPr="004C2E37" w:rsidRDefault="00AB492D" w:rsidP="0087242B">
      <w:pPr>
        <w:rPr>
          <w:ins w:id="53" w:author="Shinji Kawasaki" w:date="2016-08-22T15:26:00Z"/>
          <w:rFonts w:ascii="ＭＳ ゴシック" w:hAnsi="ＭＳ ゴシック"/>
        </w:rPr>
      </w:pPr>
    </w:p>
    <w:p w14:paraId="306F852D" w14:textId="25B77BAC" w:rsidR="0087242B" w:rsidRPr="004C2E37" w:rsidRDefault="00AB492D" w:rsidP="0087242B">
      <w:pPr>
        <w:rPr>
          <w:rFonts w:ascii="ＭＳ ゴシック" w:hAnsi="ＭＳ ゴシック"/>
        </w:rPr>
      </w:pPr>
      <w:ins w:id="54" w:author="Shinji Kawasaki" w:date="2016-08-22T15:26:00Z">
        <w:r w:rsidRPr="004C2E37">
          <w:rPr>
            <w:rFonts w:ascii="ＭＳ ゴシック" w:hAnsi="ＭＳ ゴシック" w:hint="eastAsia"/>
          </w:rPr>
          <w:t xml:space="preserve">　ここには</w:t>
        </w:r>
      </w:ins>
      <w:r w:rsidR="0087242B" w:rsidRPr="004C2E37">
        <w:rPr>
          <w:rFonts w:ascii="ＭＳ ゴシック" w:hAnsi="ＭＳ ゴシック"/>
        </w:rPr>
        <w:t>あらゆる情報が網羅されているが、</w:t>
      </w:r>
      <w:ins w:id="55" w:author="Shinji Kawasaki" w:date="2016-08-21T14:48:00Z">
        <w:r w:rsidR="00BD420D" w:rsidRPr="004C2E37">
          <w:rPr>
            <w:rFonts w:ascii="ＭＳ ゴシック" w:hAnsi="ＭＳ ゴシック" w:hint="eastAsia"/>
          </w:rPr>
          <w:t>特に重要なのは以下の</w:t>
        </w:r>
      </w:ins>
      <w:ins w:id="56" w:author="Shinji Kawasaki" w:date="2016-08-21T18:44:00Z">
        <w:r w:rsidR="009B0070" w:rsidRPr="004C2E37">
          <w:rPr>
            <w:rFonts w:ascii="ＭＳ ゴシック" w:hAnsi="ＭＳ ゴシック" w:hint="eastAsia"/>
          </w:rPr>
          <w:t>ページ</w:t>
        </w:r>
      </w:ins>
      <w:ins w:id="57" w:author="Shinji Kawasaki" w:date="2016-08-21T14:48:00Z">
        <w:r w:rsidR="00BD420D" w:rsidRPr="004C2E37">
          <w:rPr>
            <w:rFonts w:ascii="ＭＳ ゴシック" w:hAnsi="ＭＳ ゴシック" w:hint="eastAsia"/>
          </w:rPr>
          <w:t>だ</w:t>
        </w:r>
      </w:ins>
      <w:r w:rsidR="0087242B" w:rsidRPr="004C2E37">
        <w:rPr>
          <w:rFonts w:ascii="ＭＳ ゴシック" w:hAnsi="ＭＳ ゴシック"/>
        </w:rPr>
        <w:t>。</w:t>
      </w:r>
      <w:ins w:id="58" w:author="Shinji Kawasaki" w:date="2016-08-21T14:48:00Z">
        <w:r w:rsidR="00BD420D" w:rsidRPr="004C2E37">
          <w:rPr>
            <w:rFonts w:ascii="ＭＳ ゴシック" w:hAnsi="ＭＳ ゴシック" w:hint="eastAsia"/>
          </w:rPr>
          <w:t>これら</w:t>
        </w:r>
      </w:ins>
      <w:r w:rsidR="0087242B" w:rsidRPr="004C2E37">
        <w:rPr>
          <w:rFonts w:ascii="ＭＳ ゴシック" w:hAnsi="ＭＳ ゴシック"/>
        </w:rPr>
        <w:t>のページ</w:t>
      </w:r>
      <w:ins w:id="59" w:author="Shinji Kawasaki" w:date="2016-08-21T14:48:00Z">
        <w:r w:rsidR="00BD420D" w:rsidRPr="004C2E37">
          <w:rPr>
            <w:rFonts w:ascii="ＭＳ ゴシック" w:hAnsi="ＭＳ ゴシック" w:hint="eastAsia"/>
          </w:rPr>
          <w:t>には</w:t>
        </w:r>
      </w:ins>
      <w:ins w:id="60" w:author="Shinji Kawasaki" w:date="2016-08-21T14:49:00Z">
        <w:r w:rsidR="00BD420D" w:rsidRPr="004C2E37">
          <w:rPr>
            <w:rFonts w:ascii="ＭＳ ゴシック" w:hAnsi="ＭＳ ゴシック" w:hint="eastAsia"/>
          </w:rPr>
          <w:t>まず</w:t>
        </w:r>
      </w:ins>
      <w:r w:rsidR="0087242B" w:rsidRPr="004C2E37">
        <w:rPr>
          <w:rFonts w:ascii="ＭＳ ゴシック" w:hAnsi="ＭＳ ゴシック"/>
        </w:rPr>
        <w:t>概要</w:t>
      </w:r>
      <w:ins w:id="61" w:author="Shinji Kawasaki" w:date="2016-08-21T14:49:00Z">
        <w:r w:rsidR="00BD420D" w:rsidRPr="004C2E37">
          <w:rPr>
            <w:rFonts w:ascii="ＭＳ ゴシック" w:hAnsi="ＭＳ ゴシック" w:hint="eastAsia"/>
          </w:rPr>
          <w:t>が</w:t>
        </w:r>
      </w:ins>
      <w:r w:rsidR="0087242B" w:rsidRPr="004C2E37">
        <w:rPr>
          <w:rFonts w:ascii="ＭＳ ゴシック" w:hAnsi="ＭＳ ゴシック"/>
        </w:rPr>
        <w:t>記載</w:t>
      </w:r>
      <w:ins w:id="62" w:author="Shinji Kawasaki" w:date="2016-08-21T14:49:00Z">
        <w:r w:rsidR="00BD420D" w:rsidRPr="004C2E37">
          <w:rPr>
            <w:rFonts w:ascii="ＭＳ ゴシック" w:hAnsi="ＭＳ ゴシック" w:hint="eastAsia"/>
          </w:rPr>
          <w:t>され</w:t>
        </w:r>
      </w:ins>
      <w:r w:rsidR="0087242B" w:rsidRPr="004C2E37">
        <w:rPr>
          <w:rFonts w:ascii="ＭＳ ゴシック" w:hAnsi="ＭＳ ゴシック"/>
        </w:rPr>
        <w:t>、さらに詳しい内容</w:t>
      </w:r>
      <w:ins w:id="63" w:author="Shinji Kawasaki" w:date="2016-08-21T14:49:00Z">
        <w:r w:rsidR="00BD420D" w:rsidRPr="004C2E37">
          <w:rPr>
            <w:rFonts w:ascii="ＭＳ ゴシック" w:hAnsi="ＭＳ ゴシック" w:hint="eastAsia"/>
          </w:rPr>
          <w:t>について</w:t>
        </w:r>
      </w:ins>
      <w:r w:rsidR="0087242B" w:rsidRPr="004C2E37">
        <w:rPr>
          <w:rFonts w:ascii="ＭＳ ゴシック" w:hAnsi="ＭＳ ゴシック"/>
        </w:rPr>
        <w:t>は別ページへのリンクがあるという構造</w:t>
      </w:r>
      <w:bookmarkStart w:id="64" w:name="_GoBack"/>
      <w:bookmarkEnd w:id="64"/>
      <w:ins w:id="65" w:author="Shinji Kawasaki" w:date="2016-08-21T14:49:00Z">
        <w:r w:rsidR="00BD420D" w:rsidRPr="004C2E37">
          <w:rPr>
            <w:rFonts w:ascii="ＭＳ ゴシック" w:hAnsi="ＭＳ ゴシック" w:hint="eastAsia"/>
          </w:rPr>
          <w:t>になっている</w:t>
        </w:r>
      </w:ins>
      <w:ins w:id="66" w:author="Shinji Kawasaki" w:date="2016-08-21T18:41:00Z">
        <w:r w:rsidR="00B55ED3" w:rsidRPr="004C2E37">
          <w:rPr>
            <w:rFonts w:ascii="ＭＳ ゴシック" w:hAnsi="ＭＳ ゴシック" w:hint="eastAsia"/>
          </w:rPr>
          <w:t>（かっこ内はswift.org公式ページの左側にあるナビゲーションペーンの項目名）</w:t>
        </w:r>
      </w:ins>
      <w:commentRangeStart w:id="67"/>
      <w:r w:rsidR="0087242B" w:rsidRPr="004C2E37">
        <w:rPr>
          <w:rFonts w:ascii="ＭＳ ゴシック" w:hAnsi="ＭＳ ゴシック"/>
        </w:rPr>
        <w:t>。</w:t>
      </w:r>
      <w:commentRangeEnd w:id="67"/>
      <w:r w:rsidR="00CC2070" w:rsidRPr="004C2E37">
        <w:rPr>
          <w:rStyle w:val="CommentReference"/>
          <w:rFonts w:ascii="ＭＳ ゴシック" w:hAnsi="ＭＳ ゴシック"/>
        </w:rPr>
        <w:commentReference w:id="67"/>
      </w:r>
    </w:p>
    <w:p w14:paraId="4154EA89" w14:textId="77777777" w:rsidR="0087242B" w:rsidRPr="004C2E37" w:rsidRDefault="0087242B" w:rsidP="0087242B">
      <w:pPr>
        <w:rPr>
          <w:rFonts w:ascii="ＭＳ ゴシック" w:hAnsi="ＭＳ ゴシック"/>
        </w:rPr>
      </w:pPr>
    </w:p>
    <w:p w14:paraId="71B665C7" w14:textId="2C637649" w:rsidR="00CC2070" w:rsidRPr="004C2E37" w:rsidRDefault="0087242B" w:rsidP="0087242B">
      <w:pPr>
        <w:rPr>
          <w:rFonts w:ascii="ＭＳ ゴシック" w:hAnsi="ＭＳ ゴシック"/>
        </w:rPr>
      </w:pPr>
      <w:r w:rsidRPr="004C2E37">
        <w:rPr>
          <w:rFonts w:ascii="ＭＳ ゴシック" w:hAnsi="ＭＳ ゴシック" w:hint="eastAsia"/>
        </w:rPr>
        <w:t>・</w:t>
      </w:r>
      <w:r w:rsidR="00CC2070" w:rsidRPr="004C2E37">
        <w:rPr>
          <w:rFonts w:ascii="ＭＳ ゴシック" w:hAnsi="ＭＳ ゴシック" w:hint="eastAsia"/>
        </w:rPr>
        <w:t xml:space="preserve"> </w:t>
      </w:r>
      <w:commentRangeStart w:id="68"/>
      <w:ins w:id="69" w:author="DA 一色" w:date="2016-08-24T14:41:00Z">
        <w:r w:rsidR="00E54F4C">
          <w:rPr>
            <w:rFonts w:ascii="ＭＳ ゴシック" w:hAnsi="ＭＳ ゴシック" w:hint="eastAsia"/>
          </w:rPr>
          <w:t>①</w:t>
        </w:r>
      </w:ins>
      <w:commentRangeEnd w:id="68"/>
      <w:ins w:id="70" w:author="DA 一色" w:date="2016-08-24T14:42:00Z">
        <w:r w:rsidR="00E54F4C">
          <w:rPr>
            <w:rStyle w:val="CommentReference"/>
          </w:rPr>
          <w:commentReference w:id="68"/>
        </w:r>
      </w:ins>
      <w:r w:rsidRPr="004C2E37">
        <w:rPr>
          <w:rFonts w:ascii="ＭＳ ゴシック" w:hAnsi="ＭＳ ゴシック" w:hint="eastAsia"/>
        </w:rPr>
        <w:t>◆</w:t>
      </w:r>
      <w:ins w:id="71" w:author="DA 一色" w:date="2016-08-24T14:24:00Z">
        <w:r w:rsidR="00C905C9">
          <w:rPr>
            <w:rFonts w:ascii="ＭＳ ゴシック" w:hAnsi="ＭＳ ゴシック" w:hint="eastAsia"/>
          </w:rPr>
          <w:t>▲</w:t>
        </w:r>
      </w:ins>
      <w:r w:rsidRPr="004C2E37">
        <w:rPr>
          <w:rFonts w:ascii="ＭＳ ゴシック" w:hAnsi="ＭＳ ゴシック"/>
        </w:rPr>
        <w:t>Swiftとは</w:t>
      </w:r>
      <w:ins w:id="72" w:author="DA 一色" w:date="2016-08-24T14:24:00Z">
        <w:r w:rsidR="00C905C9">
          <w:rPr>
            <w:rFonts w:ascii="ＭＳ ゴシック" w:hAnsi="ＭＳ ゴシック" w:hint="eastAsia"/>
          </w:rPr>
          <w:t>▲</w:t>
        </w:r>
      </w:ins>
      <w:ins w:id="73" w:author="Shinji Kawasaki" w:date="2016-08-21T15:33:00Z">
        <w:r w:rsidR="003F43BC" w:rsidRPr="004C2E37">
          <w:rPr>
            <w:rFonts w:ascii="ＭＳ ゴシック" w:hAnsi="ＭＳ ゴシック" w:hint="eastAsia"/>
          </w:rPr>
          <w:t>（「ABOUT SWIFT」）</w:t>
        </w:r>
      </w:ins>
      <w:r w:rsidRPr="004C2E37">
        <w:rPr>
          <w:rFonts w:ascii="ＭＳ ゴシック" w:hAnsi="ＭＳ ゴシック"/>
        </w:rPr>
        <w:t>◇https://swift.org/about/◆</w:t>
      </w:r>
    </w:p>
    <w:p w14:paraId="3773F90F" w14:textId="0C25A719" w:rsidR="00BD420D" w:rsidRPr="004C2E37" w:rsidRDefault="00BD420D" w:rsidP="00BD420D">
      <w:pPr>
        <w:rPr>
          <w:rFonts w:ascii="ＭＳ ゴシック" w:hAnsi="ＭＳ ゴシック"/>
        </w:rPr>
      </w:pPr>
      <w:r w:rsidRPr="004C2E37">
        <w:rPr>
          <w:rFonts w:ascii="ＭＳ ゴシック" w:hAnsi="ＭＳ ゴシック" w:hint="eastAsia"/>
        </w:rPr>
        <w:t xml:space="preserve">・ </w:t>
      </w:r>
      <w:ins w:id="74" w:author="DA 一色" w:date="2016-08-24T14:41:00Z">
        <w:r w:rsidR="00E54F4C">
          <w:rPr>
            <w:rFonts w:ascii="ＭＳ ゴシック" w:hAnsi="ＭＳ ゴシック" w:hint="eastAsia"/>
          </w:rPr>
          <w:t>②</w:t>
        </w:r>
      </w:ins>
      <w:r w:rsidRPr="004C2E37">
        <w:rPr>
          <w:rFonts w:ascii="ＭＳ ゴシック" w:hAnsi="ＭＳ ゴシック" w:hint="eastAsia"/>
        </w:rPr>
        <w:t>◆</w:t>
      </w:r>
      <w:ins w:id="75" w:author="DA 一色" w:date="2016-08-24T14:24:00Z">
        <w:r w:rsidR="00C905C9">
          <w:rPr>
            <w:rFonts w:ascii="ＭＳ ゴシック" w:hAnsi="ＭＳ ゴシック" w:hint="eastAsia"/>
          </w:rPr>
          <w:t>▲</w:t>
        </w:r>
      </w:ins>
      <w:r w:rsidRPr="004C2E37">
        <w:rPr>
          <w:rFonts w:ascii="ＭＳ ゴシック" w:hAnsi="ＭＳ ゴシック"/>
        </w:rPr>
        <w:t>Swiftブログ</w:t>
      </w:r>
      <w:ins w:id="76" w:author="DA 一色" w:date="2016-08-24T14:24:00Z">
        <w:r w:rsidR="00C905C9">
          <w:rPr>
            <w:rFonts w:ascii="ＭＳ ゴシック" w:hAnsi="ＭＳ ゴシック" w:hint="eastAsia"/>
          </w:rPr>
          <w:t>▲</w:t>
        </w:r>
      </w:ins>
      <w:ins w:id="77" w:author="Shinji Kawasaki" w:date="2016-08-21T15:33:00Z">
        <w:r w:rsidR="003F43BC" w:rsidRPr="004C2E37">
          <w:rPr>
            <w:rFonts w:ascii="ＭＳ ゴシック" w:hAnsi="ＭＳ ゴシック" w:hint="eastAsia"/>
          </w:rPr>
          <w:t>（「</w:t>
        </w:r>
      </w:ins>
      <w:ins w:id="78" w:author="Shinji Kawasaki" w:date="2016-08-21T15:34:00Z">
        <w:r w:rsidR="003F43BC" w:rsidRPr="004C2E37">
          <w:rPr>
            <w:rFonts w:ascii="ＭＳ ゴシック" w:hAnsi="ＭＳ ゴシック" w:hint="eastAsia"/>
          </w:rPr>
          <w:t>BLOG</w:t>
        </w:r>
      </w:ins>
      <w:ins w:id="79" w:author="Shinji Kawasaki" w:date="2016-08-21T15:33:00Z">
        <w:r w:rsidR="003F43BC" w:rsidRPr="004C2E37">
          <w:rPr>
            <w:rFonts w:ascii="ＭＳ ゴシック" w:hAnsi="ＭＳ ゴシック" w:hint="eastAsia"/>
          </w:rPr>
          <w:t>」）</w:t>
        </w:r>
      </w:ins>
      <w:r w:rsidRPr="004C2E37">
        <w:rPr>
          <w:rFonts w:ascii="ＭＳ ゴシック" w:hAnsi="ＭＳ ゴシック"/>
        </w:rPr>
        <w:t>◇https://swift.org/blog/◆</w:t>
      </w:r>
    </w:p>
    <w:p w14:paraId="7762EDA0" w14:textId="63DF5229" w:rsidR="00BD420D" w:rsidRPr="004C2E37" w:rsidRDefault="00BD420D" w:rsidP="00BD420D">
      <w:pPr>
        <w:rPr>
          <w:ins w:id="80" w:author="Shinji Kawasaki" w:date="2016-08-21T14:46:00Z"/>
          <w:rFonts w:ascii="ＭＳ ゴシック" w:hAnsi="ＭＳ ゴシック"/>
        </w:rPr>
      </w:pPr>
      <w:ins w:id="81" w:author="Shinji Kawasaki" w:date="2016-08-21T14:46:00Z">
        <w:r w:rsidRPr="004C2E37">
          <w:rPr>
            <w:rFonts w:ascii="ＭＳ ゴシック" w:hAnsi="ＭＳ ゴシック" w:hint="eastAsia"/>
          </w:rPr>
          <w:t xml:space="preserve">・ </w:t>
        </w:r>
      </w:ins>
      <w:ins w:id="82" w:author="DA 一色" w:date="2016-08-24T14:41:00Z">
        <w:r w:rsidR="00E54F4C">
          <w:rPr>
            <w:rFonts w:ascii="ＭＳ ゴシック" w:hAnsi="ＭＳ ゴシック" w:hint="eastAsia"/>
          </w:rPr>
          <w:t>③</w:t>
        </w:r>
      </w:ins>
      <w:ins w:id="83" w:author="Shinji Kawasaki" w:date="2016-08-21T14:46:00Z">
        <w:r w:rsidRPr="004C2E37">
          <w:rPr>
            <w:rFonts w:ascii="ＭＳ ゴシック" w:hAnsi="ＭＳ ゴシック" w:hint="eastAsia"/>
          </w:rPr>
          <w:t>◆</w:t>
        </w:r>
      </w:ins>
      <w:ins w:id="84" w:author="DA 一色" w:date="2016-08-24T14:24:00Z">
        <w:r w:rsidR="00C905C9">
          <w:rPr>
            <w:rFonts w:ascii="ＭＳ ゴシック" w:hAnsi="ＭＳ ゴシック" w:hint="eastAsia"/>
          </w:rPr>
          <w:t>▲</w:t>
        </w:r>
      </w:ins>
      <w:ins w:id="85" w:author="Shinji Kawasaki" w:date="2016-08-21T14:46:00Z">
        <w:r w:rsidRPr="004C2E37">
          <w:rPr>
            <w:rFonts w:ascii="ＭＳ ゴシック" w:hAnsi="ＭＳ ゴシック"/>
          </w:rPr>
          <w:t>Swiftでの開発を始めるに</w:t>
        </w:r>
        <w:r w:rsidRPr="004C2E37">
          <w:rPr>
            <w:rFonts w:ascii="ＭＳ ゴシック" w:hAnsi="ＭＳ ゴシック" w:hint="eastAsia"/>
          </w:rPr>
          <w:t>当たって</w:t>
        </w:r>
      </w:ins>
      <w:ins w:id="86" w:author="DA 一色" w:date="2016-08-24T14:24:00Z">
        <w:r w:rsidR="00C905C9">
          <w:rPr>
            <w:rFonts w:ascii="ＭＳ ゴシック" w:hAnsi="ＭＳ ゴシック" w:hint="eastAsia"/>
          </w:rPr>
          <w:t>▲</w:t>
        </w:r>
      </w:ins>
      <w:ins w:id="87" w:author="Shinji Kawasaki" w:date="2016-08-21T16:14:00Z">
        <w:r w:rsidR="00E90D0A" w:rsidRPr="004C2E37">
          <w:rPr>
            <w:rFonts w:ascii="ＭＳ ゴシック" w:hAnsi="ＭＳ ゴシック" w:hint="eastAsia"/>
          </w:rPr>
          <w:t>（「</w:t>
        </w:r>
        <w:r w:rsidR="00E90D0A" w:rsidRPr="004C2E37">
          <w:rPr>
            <w:rFonts w:ascii="ＭＳ ゴシック" w:hAnsi="ＭＳ ゴシック"/>
          </w:rPr>
          <w:t>GETTING STARTED</w:t>
        </w:r>
        <w:r w:rsidR="00E90D0A" w:rsidRPr="004C2E37">
          <w:rPr>
            <w:rFonts w:ascii="ＭＳ ゴシック" w:hAnsi="ＭＳ ゴシック" w:hint="eastAsia"/>
          </w:rPr>
          <w:t>」）</w:t>
        </w:r>
      </w:ins>
      <w:ins w:id="88" w:author="Shinji Kawasaki" w:date="2016-08-21T14:46:00Z">
        <w:r w:rsidRPr="004C2E37">
          <w:rPr>
            <w:rFonts w:ascii="ＭＳ ゴシック" w:hAnsi="ＭＳ ゴシック"/>
          </w:rPr>
          <w:t>◇https://swift.org/getting-started/</w:t>
        </w:r>
        <w:commentRangeStart w:id="89"/>
        <w:r w:rsidRPr="004C2E37">
          <w:rPr>
            <w:rFonts w:ascii="ＭＳ ゴシック" w:hAnsi="ＭＳ ゴシック"/>
          </w:rPr>
          <w:t>◆</w:t>
        </w:r>
      </w:ins>
      <w:commentRangeEnd w:id="89"/>
      <w:ins w:id="90" w:author="Shinji Kawasaki" w:date="2016-08-21T14:47:00Z">
        <w:r w:rsidRPr="004C2E37">
          <w:rPr>
            <w:rStyle w:val="CommentReference"/>
            <w:rFonts w:ascii="ＭＳ ゴシック" w:hAnsi="ＭＳ ゴシック"/>
          </w:rPr>
          <w:commentReference w:id="89"/>
        </w:r>
      </w:ins>
    </w:p>
    <w:p w14:paraId="7105C57B" w14:textId="28843F99" w:rsidR="00E90D0A" w:rsidRPr="004C2E37" w:rsidRDefault="00E90D0A" w:rsidP="00E90D0A">
      <w:pPr>
        <w:rPr>
          <w:ins w:id="91" w:author="Shinji Kawasaki" w:date="2016-08-21T16:15:00Z"/>
          <w:rFonts w:ascii="ＭＳ ゴシック" w:hAnsi="ＭＳ ゴシック"/>
        </w:rPr>
      </w:pPr>
      <w:ins w:id="92" w:author="Shinji Kawasaki" w:date="2016-08-21T16:15:00Z">
        <w:r w:rsidRPr="004C2E37">
          <w:rPr>
            <w:rFonts w:ascii="ＭＳ ゴシック" w:hAnsi="ＭＳ ゴシック" w:hint="eastAsia"/>
          </w:rPr>
          <w:t xml:space="preserve">・ </w:t>
        </w:r>
      </w:ins>
      <w:ins w:id="93" w:author="DA 一色" w:date="2016-08-24T14:41:00Z">
        <w:r w:rsidR="00E54F4C">
          <w:rPr>
            <w:rFonts w:ascii="ＭＳ ゴシック" w:hAnsi="ＭＳ ゴシック" w:hint="eastAsia"/>
          </w:rPr>
          <w:t>④</w:t>
        </w:r>
      </w:ins>
      <w:ins w:id="94" w:author="Shinji Kawasaki" w:date="2016-08-21T16:15:00Z">
        <w:r w:rsidRPr="004C2E37">
          <w:rPr>
            <w:rFonts w:ascii="ＭＳ ゴシック" w:hAnsi="ＭＳ ゴシック" w:hint="eastAsia"/>
          </w:rPr>
          <w:t>◆ドキュメント</w:t>
        </w:r>
      </w:ins>
      <w:ins w:id="95" w:author="DA 一色" w:date="2016-08-24T14:24:00Z">
        <w:r w:rsidR="00C905C9">
          <w:rPr>
            <w:rFonts w:ascii="ＭＳ ゴシック" w:hAnsi="ＭＳ ゴシック" w:hint="eastAsia"/>
          </w:rPr>
          <w:t>▲</w:t>
        </w:r>
      </w:ins>
      <w:ins w:id="96" w:author="Shinji Kawasaki" w:date="2016-08-21T16:15:00Z">
        <w:r w:rsidRPr="004C2E37">
          <w:rPr>
            <w:rFonts w:ascii="ＭＳ ゴシック" w:hAnsi="ＭＳ ゴシック" w:hint="eastAsia"/>
          </w:rPr>
          <w:t>（</w:t>
        </w:r>
      </w:ins>
      <w:ins w:id="97" w:author="Shinji Kawasaki" w:date="2016-08-21T16:16:00Z">
        <w:r w:rsidRPr="004C2E37">
          <w:rPr>
            <w:rFonts w:ascii="ＭＳ ゴシック" w:hAnsi="ＭＳ ゴシック" w:hint="eastAsia"/>
          </w:rPr>
          <w:t>「DOCUMENTATION」）</w:t>
        </w:r>
      </w:ins>
      <w:ins w:id="98" w:author="Shinji Kawasaki" w:date="2016-08-21T16:15:00Z">
        <w:r w:rsidRPr="004C2E37">
          <w:rPr>
            <w:rFonts w:ascii="ＭＳ ゴシック" w:hAnsi="ＭＳ ゴシック" w:hint="eastAsia"/>
          </w:rPr>
          <w:t>◇</w:t>
        </w:r>
        <w:r w:rsidRPr="004C2E37">
          <w:rPr>
            <w:rFonts w:ascii="ＭＳ ゴシック" w:hAnsi="ＭＳ ゴシック"/>
          </w:rPr>
          <w:t>https://swift.org/documentation/◆</w:t>
        </w:r>
      </w:ins>
    </w:p>
    <w:p w14:paraId="6D905169" w14:textId="09DEC2BF" w:rsidR="00BD420D" w:rsidRPr="004C2E37" w:rsidRDefault="00BD420D" w:rsidP="00BD420D">
      <w:pPr>
        <w:rPr>
          <w:rFonts w:ascii="ＭＳ ゴシック" w:hAnsi="ＭＳ ゴシック"/>
        </w:rPr>
      </w:pPr>
      <w:r w:rsidRPr="004C2E37">
        <w:rPr>
          <w:rFonts w:ascii="ＭＳ ゴシック" w:hAnsi="ＭＳ ゴシック" w:hint="eastAsia"/>
        </w:rPr>
        <w:t>・</w:t>
      </w:r>
      <w:ins w:id="99" w:author="DA 一色" w:date="2016-08-24T14:23:00Z">
        <w:r w:rsidR="00C905C9">
          <w:rPr>
            <w:rFonts w:ascii="ＭＳ ゴシック" w:hAnsi="ＭＳ ゴシック" w:hint="eastAsia"/>
          </w:rPr>
          <w:t xml:space="preserve"> </w:t>
        </w:r>
      </w:ins>
      <w:ins w:id="100" w:author="DA 一色" w:date="2016-08-24T14:41:00Z">
        <w:r w:rsidR="00E54F4C">
          <w:rPr>
            <w:rFonts w:ascii="ＭＳ ゴシック" w:hAnsi="ＭＳ ゴシック" w:hint="eastAsia"/>
          </w:rPr>
          <w:t>⑤</w:t>
        </w:r>
      </w:ins>
      <w:r w:rsidRPr="004C2E37">
        <w:rPr>
          <w:rFonts w:ascii="ＭＳ ゴシック" w:hAnsi="ＭＳ ゴシック" w:hint="eastAsia"/>
        </w:rPr>
        <w:t>◆</w:t>
      </w:r>
      <w:ins w:id="101" w:author="DA 一色" w:date="2016-08-24T14:24:00Z">
        <w:r w:rsidR="00C905C9">
          <w:rPr>
            <w:rFonts w:ascii="ＭＳ ゴシック" w:hAnsi="ＭＳ ゴシック" w:hint="eastAsia"/>
          </w:rPr>
          <w:t>▲</w:t>
        </w:r>
      </w:ins>
      <w:r w:rsidRPr="004C2E37">
        <w:rPr>
          <w:rFonts w:ascii="ＭＳ ゴシック" w:hAnsi="ＭＳ ゴシック" w:hint="eastAsia"/>
        </w:rPr>
        <w:t>コミュニティガイドライン</w:t>
      </w:r>
      <w:ins w:id="102" w:author="DA 一色" w:date="2016-08-24T14:24:00Z">
        <w:r w:rsidR="00C905C9">
          <w:rPr>
            <w:rFonts w:ascii="ＭＳ ゴシック" w:hAnsi="ＭＳ ゴシック" w:hint="eastAsia"/>
          </w:rPr>
          <w:t>▲</w:t>
        </w:r>
      </w:ins>
      <w:ins w:id="103" w:author="Shinji Kawasaki" w:date="2016-08-21T17:50:00Z">
        <w:r w:rsidR="00665779" w:rsidRPr="004C2E37">
          <w:rPr>
            <w:rFonts w:ascii="ＭＳ ゴシック" w:hAnsi="ＭＳ ゴシック" w:hint="eastAsia"/>
          </w:rPr>
          <w:t>（「COMMUNITY」）</w:t>
        </w:r>
      </w:ins>
      <w:r w:rsidRPr="004C2E37">
        <w:rPr>
          <w:rFonts w:ascii="ＭＳ ゴシック" w:hAnsi="ＭＳ ゴシック" w:hint="eastAsia"/>
        </w:rPr>
        <w:t>◇</w:t>
      </w:r>
      <w:r w:rsidRPr="004C2E37">
        <w:rPr>
          <w:rFonts w:ascii="ＭＳ ゴシック" w:hAnsi="ＭＳ ゴシック"/>
        </w:rPr>
        <w:t>https://swift.org/community/◆</w:t>
      </w:r>
    </w:p>
    <w:p w14:paraId="5543F3A2" w14:textId="0EE41946" w:rsidR="00BD420D" w:rsidRPr="004C2E37" w:rsidRDefault="00BD420D" w:rsidP="00BD420D">
      <w:pPr>
        <w:rPr>
          <w:rFonts w:ascii="ＭＳ ゴシック" w:hAnsi="ＭＳ ゴシック"/>
        </w:rPr>
      </w:pPr>
      <w:r w:rsidRPr="004C2E37">
        <w:rPr>
          <w:rFonts w:ascii="ＭＳ ゴシック" w:hAnsi="ＭＳ ゴシック" w:hint="eastAsia"/>
        </w:rPr>
        <w:t xml:space="preserve">・ </w:t>
      </w:r>
      <w:ins w:id="104" w:author="DA 一色" w:date="2016-08-24T14:41:00Z">
        <w:r w:rsidR="00E54F4C">
          <w:rPr>
            <w:rFonts w:ascii="ＭＳ ゴシック" w:hAnsi="ＭＳ ゴシック" w:hint="eastAsia"/>
          </w:rPr>
          <w:t>⑥</w:t>
        </w:r>
      </w:ins>
      <w:r w:rsidRPr="004C2E37">
        <w:rPr>
          <w:rFonts w:ascii="ＭＳ ゴシック" w:hAnsi="ＭＳ ゴシック" w:hint="eastAsia"/>
        </w:rPr>
        <w:t>◆</w:t>
      </w:r>
      <w:ins w:id="105" w:author="DA 一色" w:date="2016-08-24T14:24:00Z">
        <w:r w:rsidR="00C905C9">
          <w:rPr>
            <w:rFonts w:ascii="ＭＳ ゴシック" w:hAnsi="ＭＳ ゴシック" w:hint="eastAsia"/>
          </w:rPr>
          <w:t>▲</w:t>
        </w:r>
      </w:ins>
      <w:r w:rsidRPr="004C2E37">
        <w:rPr>
          <w:rFonts w:ascii="ＭＳ ゴシック" w:hAnsi="ＭＳ ゴシック"/>
        </w:rPr>
        <w:t>Swiftへのコントリビューションガイド</w:t>
      </w:r>
      <w:ins w:id="106" w:author="DA 一色" w:date="2016-08-24T14:24:00Z">
        <w:r w:rsidR="00C905C9">
          <w:rPr>
            <w:rFonts w:ascii="ＭＳ ゴシック" w:hAnsi="ＭＳ ゴシック" w:hint="eastAsia"/>
          </w:rPr>
          <w:t>▲</w:t>
        </w:r>
      </w:ins>
      <w:ins w:id="107" w:author="Shinji Kawasaki" w:date="2016-08-21T17:50:00Z">
        <w:r w:rsidR="00665779" w:rsidRPr="004C2E37">
          <w:rPr>
            <w:rFonts w:ascii="ＭＳ ゴシック" w:hAnsi="ＭＳ ゴシック" w:hint="eastAsia"/>
          </w:rPr>
          <w:t>（「</w:t>
        </w:r>
        <w:r w:rsidR="00665779" w:rsidRPr="004C2E37">
          <w:rPr>
            <w:rFonts w:ascii="ＭＳ ゴシック" w:hAnsi="ＭＳ ゴシック"/>
          </w:rPr>
          <w:t>CONTRIBUTING</w:t>
        </w:r>
        <w:r w:rsidR="00665779" w:rsidRPr="004C2E37">
          <w:rPr>
            <w:rFonts w:ascii="ＭＳ ゴシック" w:hAnsi="ＭＳ ゴシック" w:hint="eastAsia"/>
          </w:rPr>
          <w:t>」）</w:t>
        </w:r>
      </w:ins>
      <w:r w:rsidRPr="004C2E37">
        <w:rPr>
          <w:rFonts w:ascii="ＭＳ ゴシック" w:hAnsi="ＭＳ ゴシック"/>
        </w:rPr>
        <w:t>◇https://swift.org/contributing/◆</w:t>
      </w:r>
    </w:p>
    <w:p w14:paraId="444EB159" w14:textId="74488B02" w:rsidR="003F43BC" w:rsidRPr="004C2E37" w:rsidRDefault="003F43BC" w:rsidP="0087242B">
      <w:pPr>
        <w:rPr>
          <w:ins w:id="108" w:author="Shinji Kawasaki" w:date="2016-08-21T18:44:00Z"/>
          <w:rFonts w:ascii="ＭＳ ゴシック" w:hAnsi="ＭＳ ゴシック"/>
        </w:rPr>
      </w:pPr>
    </w:p>
    <w:p w14:paraId="1E09B5E7" w14:textId="21BBC1F5" w:rsidR="009B0070" w:rsidRPr="004C2E37" w:rsidRDefault="009B0070" w:rsidP="0087242B">
      <w:pPr>
        <w:rPr>
          <w:ins w:id="109" w:author="Shinji Kawasaki" w:date="2016-08-21T18:44:00Z"/>
          <w:rFonts w:ascii="ＭＳ ゴシック" w:hAnsi="ＭＳ ゴシック"/>
        </w:rPr>
      </w:pPr>
      <w:ins w:id="110" w:author="Shinji Kawasaki" w:date="2016-08-21T18:44:00Z">
        <w:r w:rsidRPr="004C2E37">
          <w:rPr>
            <w:rFonts w:ascii="ＭＳ ゴシック" w:hAnsi="ＭＳ ゴシック" w:hint="eastAsia"/>
          </w:rPr>
          <w:t xml:space="preserve">　それぞれの内容について簡単にまとめておこう</w:t>
        </w:r>
        <w:commentRangeStart w:id="111"/>
        <w:r w:rsidRPr="004C2E37">
          <w:rPr>
            <w:rFonts w:ascii="ＭＳ ゴシック" w:hAnsi="ＭＳ ゴシック" w:hint="eastAsia"/>
          </w:rPr>
          <w:t>。</w:t>
        </w:r>
      </w:ins>
      <w:commentRangeEnd w:id="111"/>
      <w:ins w:id="112" w:author="Shinji Kawasaki" w:date="2016-08-21T18:46:00Z">
        <w:r w:rsidRPr="004C2E37">
          <w:rPr>
            <w:rStyle w:val="CommentReference"/>
            <w:rFonts w:ascii="ＭＳ ゴシック" w:hAnsi="ＭＳ ゴシック"/>
          </w:rPr>
          <w:commentReference w:id="111"/>
        </w:r>
      </w:ins>
    </w:p>
    <w:p w14:paraId="4BD828D6" w14:textId="77777777" w:rsidR="009B0070" w:rsidRPr="004C2E37" w:rsidRDefault="009B0070" w:rsidP="0087242B">
      <w:pPr>
        <w:rPr>
          <w:ins w:id="113" w:author="Shinji Kawasaki" w:date="2016-08-21T15:32:00Z"/>
          <w:rFonts w:ascii="ＭＳ ゴシック" w:hAnsi="ＭＳ ゴシック"/>
        </w:rPr>
      </w:pPr>
    </w:p>
    <w:p w14:paraId="55CB0379" w14:textId="43CF976F" w:rsidR="0087242B" w:rsidRPr="004C2E37" w:rsidRDefault="003F43BC" w:rsidP="0087242B">
      <w:pPr>
        <w:rPr>
          <w:ins w:id="114" w:author="Shinji Kawasaki" w:date="2016-08-21T15:39:00Z"/>
          <w:rFonts w:ascii="ＭＳ ゴシック" w:hAnsi="ＭＳ ゴシック"/>
        </w:rPr>
      </w:pPr>
      <w:ins w:id="115" w:author="Shinji Kawasaki" w:date="2016-08-21T15:33:00Z">
        <w:r w:rsidRPr="004C2E37">
          <w:rPr>
            <w:rFonts w:ascii="ＭＳ ゴシック" w:hAnsi="ＭＳ ゴシック" w:hint="eastAsia"/>
          </w:rPr>
          <w:t xml:space="preserve">　「</w:t>
        </w:r>
      </w:ins>
      <w:ins w:id="116" w:author="DA 一色" w:date="2016-08-24T14:41:00Z">
        <w:r w:rsidR="00E54F4C">
          <w:rPr>
            <w:rFonts w:ascii="ＭＳ ゴシック" w:hAnsi="ＭＳ ゴシック" w:hint="eastAsia"/>
          </w:rPr>
          <w:t>①</w:t>
        </w:r>
      </w:ins>
      <w:ins w:id="117" w:author="DA 一色" w:date="2016-08-24T14:24:00Z">
        <w:r w:rsidR="00C905C9">
          <w:rPr>
            <w:rFonts w:ascii="ＭＳ ゴシック" w:hAnsi="ＭＳ ゴシック" w:hint="eastAsia"/>
          </w:rPr>
          <w:t>▲</w:t>
        </w:r>
      </w:ins>
      <w:ins w:id="118" w:author="Shinji Kawasaki" w:date="2016-08-21T15:33:00Z">
        <w:r w:rsidRPr="004C2E37">
          <w:rPr>
            <w:rFonts w:ascii="ＭＳ ゴシック" w:hAnsi="ＭＳ ゴシック" w:hint="eastAsia"/>
          </w:rPr>
          <w:t>Swiftとは</w:t>
        </w:r>
      </w:ins>
      <w:ins w:id="119" w:author="DA 一色" w:date="2016-08-24T14:24:00Z">
        <w:r w:rsidR="00C905C9">
          <w:rPr>
            <w:rFonts w:ascii="ＭＳ ゴシック" w:hAnsi="ＭＳ ゴシック" w:hint="eastAsia"/>
          </w:rPr>
          <w:t>▲</w:t>
        </w:r>
      </w:ins>
      <w:ins w:id="120" w:author="Shinji Kawasaki" w:date="2016-08-21T15:33:00Z">
        <w:r w:rsidRPr="004C2E37">
          <w:rPr>
            <w:rFonts w:ascii="ＭＳ ゴシック" w:hAnsi="ＭＳ ゴシック" w:hint="eastAsia"/>
          </w:rPr>
          <w:t>」では</w:t>
        </w:r>
      </w:ins>
      <w:r w:rsidR="0087242B" w:rsidRPr="004C2E37">
        <w:rPr>
          <w:rFonts w:ascii="ＭＳ ゴシック" w:hAnsi="ＭＳ ゴシック"/>
        </w:rPr>
        <w:t>「Swiftプロジェクトの目標は、システムプログラミング</w:t>
      </w:r>
      <w:ins w:id="121" w:author="Shinji Kawasaki" w:date="2016-08-21T18:42:00Z">
        <w:r w:rsidR="00B55ED3" w:rsidRPr="004C2E37">
          <w:rPr>
            <w:rFonts w:ascii="ＭＳ ゴシック" w:hAnsi="ＭＳ ゴシック" w:hint="eastAsia"/>
          </w:rPr>
          <w:t>や</w:t>
        </w:r>
      </w:ins>
      <w:r w:rsidR="0087242B" w:rsidRPr="004C2E37">
        <w:rPr>
          <w:rFonts w:ascii="ＭＳ ゴシック" w:hAnsi="ＭＳ ゴシック"/>
        </w:rPr>
        <w:t>モバイル</w:t>
      </w:r>
      <w:ins w:id="122" w:author="Shinji Kawasaki" w:date="2016-08-21T18:42:00Z">
        <w:r w:rsidR="00B55ED3" w:rsidRPr="004C2E37">
          <w:rPr>
            <w:rFonts w:ascii="ＭＳ ゴシック" w:hAnsi="ＭＳ ゴシック" w:hint="eastAsia"/>
          </w:rPr>
          <w:t>／</w:t>
        </w:r>
      </w:ins>
      <w:r w:rsidR="0087242B" w:rsidRPr="004C2E37">
        <w:rPr>
          <w:rFonts w:ascii="ＭＳ ゴシック" w:hAnsi="ＭＳ ゴシック"/>
        </w:rPr>
        <w:t>デスクトップアプリ</w:t>
      </w:r>
      <w:ins w:id="123" w:author="Shinji Kawasaki" w:date="2016-08-21T18:42:00Z">
        <w:r w:rsidR="00B55ED3" w:rsidRPr="004C2E37">
          <w:rPr>
            <w:rFonts w:ascii="ＭＳ ゴシック" w:hAnsi="ＭＳ ゴシック" w:hint="eastAsia"/>
          </w:rPr>
          <w:t>、</w:t>
        </w:r>
      </w:ins>
      <w:r w:rsidR="0087242B" w:rsidRPr="004C2E37">
        <w:rPr>
          <w:rFonts w:ascii="ＭＳ ゴシック" w:hAnsi="ＭＳ ゴシック"/>
        </w:rPr>
        <w:t>クラウドサービスなどあらゆる用途に使えるベストな言語を作ることである」と</w:t>
      </w:r>
      <w:ins w:id="124" w:author="Shinji Kawasaki" w:date="2016-08-21T15:38:00Z">
        <w:r w:rsidRPr="004C2E37">
          <w:rPr>
            <w:rFonts w:ascii="ＭＳ ゴシック" w:hAnsi="ＭＳ ゴシック" w:hint="eastAsia"/>
          </w:rPr>
          <w:t>示されるとともに、「</w:t>
        </w:r>
      </w:ins>
      <w:r w:rsidR="0087242B" w:rsidRPr="004C2E37">
        <w:rPr>
          <w:rFonts w:ascii="ＭＳ ゴシック" w:hAnsi="ＭＳ ゴシック" w:hint="eastAsia"/>
        </w:rPr>
        <w:t>安全</w:t>
      </w:r>
      <w:ins w:id="125" w:author="Shinji Kawasaki" w:date="2016-08-21T15:38:00Z">
        <w:r w:rsidRPr="004C2E37">
          <w:rPr>
            <w:rFonts w:ascii="ＭＳ ゴシック" w:hAnsi="ＭＳ ゴシック" w:hint="eastAsia"/>
          </w:rPr>
          <w:t>」「</w:t>
        </w:r>
      </w:ins>
      <w:r w:rsidR="0087242B" w:rsidRPr="004C2E37">
        <w:rPr>
          <w:rFonts w:ascii="ＭＳ ゴシック" w:hAnsi="ＭＳ ゴシック" w:hint="eastAsia"/>
        </w:rPr>
        <w:t>高速</w:t>
      </w:r>
      <w:ins w:id="126" w:author="Shinji Kawasaki" w:date="2016-08-21T15:38:00Z">
        <w:r w:rsidRPr="004C2E37">
          <w:rPr>
            <w:rFonts w:ascii="ＭＳ ゴシック" w:hAnsi="ＭＳ ゴシック" w:hint="eastAsia"/>
          </w:rPr>
          <w:t>」「</w:t>
        </w:r>
      </w:ins>
      <w:r w:rsidR="0087242B" w:rsidRPr="004C2E37">
        <w:rPr>
          <w:rFonts w:ascii="ＭＳ ゴシック" w:hAnsi="ＭＳ ゴシック" w:hint="eastAsia"/>
        </w:rPr>
        <w:t>表現豊か</w:t>
      </w:r>
      <w:ins w:id="127" w:author="Shinji Kawasaki" w:date="2016-08-21T15:39:00Z">
        <w:r w:rsidRPr="004C2E37">
          <w:rPr>
            <w:rFonts w:ascii="ＭＳ ゴシック" w:hAnsi="ＭＳ ゴシック" w:hint="eastAsia"/>
          </w:rPr>
          <w:t>」</w:t>
        </w:r>
      </w:ins>
      <w:r w:rsidR="0087242B" w:rsidRPr="004C2E37">
        <w:rPr>
          <w:rFonts w:ascii="ＭＳ ゴシック" w:hAnsi="ＭＳ ゴシック" w:hint="eastAsia"/>
        </w:rPr>
        <w:t>という</w:t>
      </w:r>
      <w:r w:rsidR="0087242B" w:rsidRPr="004C2E37">
        <w:rPr>
          <w:rFonts w:ascii="ＭＳ ゴシック" w:hAnsi="ＭＳ ゴシック"/>
        </w:rPr>
        <w:t>3つの特徴</w:t>
      </w:r>
      <w:ins w:id="128" w:author="Shinji Kawasaki" w:date="2016-08-22T15:17:00Z">
        <w:r w:rsidR="008B4BB7" w:rsidRPr="004C2E37">
          <w:rPr>
            <w:rFonts w:ascii="ＭＳ ゴシック" w:hAnsi="ＭＳ ゴシック" w:hint="eastAsia"/>
          </w:rPr>
          <w:t>と、</w:t>
        </w:r>
      </w:ins>
      <w:r w:rsidR="0087242B" w:rsidRPr="004C2E37">
        <w:rPr>
          <w:rFonts w:ascii="ＭＳ ゴシック" w:hAnsi="ＭＳ ゴシック" w:hint="eastAsia"/>
        </w:rPr>
        <w:t>ソースコードは全て◆</w:t>
      </w:r>
      <w:proofErr w:type="spellStart"/>
      <w:r w:rsidR="0087242B" w:rsidRPr="004C2E37">
        <w:rPr>
          <w:rFonts w:ascii="ＭＳ ゴシック" w:hAnsi="ＭＳ ゴシック"/>
        </w:rPr>
        <w:t>GitHub</w:t>
      </w:r>
      <w:proofErr w:type="spellEnd"/>
      <w:r w:rsidR="0087242B" w:rsidRPr="004C2E37">
        <w:rPr>
          <w:rFonts w:ascii="ＭＳ ゴシック" w:hAnsi="ＭＳ ゴシック"/>
        </w:rPr>
        <w:t>リポジトリ◇https://github.com/apple◆で管理されている</w:t>
      </w:r>
      <w:ins w:id="129" w:author="Shinji Kawasaki" w:date="2016-08-21T15:46:00Z">
        <w:r w:rsidR="00613F9C" w:rsidRPr="004C2E37">
          <w:rPr>
            <w:rFonts w:ascii="ＭＳ ゴシック" w:hAnsi="ＭＳ ゴシック" w:hint="eastAsia"/>
          </w:rPr>
          <w:t>ことが</w:t>
        </w:r>
      </w:ins>
      <w:ins w:id="130" w:author="Shinji Kawasaki" w:date="2016-08-22T15:17:00Z">
        <w:r w:rsidR="008B4BB7" w:rsidRPr="004C2E37">
          <w:rPr>
            <w:rFonts w:ascii="ＭＳ ゴシック" w:hAnsi="ＭＳ ゴシック" w:hint="eastAsia"/>
          </w:rPr>
          <w:t>述べられて</w:t>
        </w:r>
      </w:ins>
      <w:ins w:id="131" w:author="Shinji Kawasaki" w:date="2016-08-21T15:46:00Z">
        <w:r w:rsidR="00613F9C" w:rsidRPr="004C2E37">
          <w:rPr>
            <w:rFonts w:ascii="ＭＳ ゴシック" w:hAnsi="ＭＳ ゴシック"/>
          </w:rPr>
          <w:t>いる</w:t>
        </w:r>
      </w:ins>
      <w:ins w:id="132" w:author="Shinji Kawasaki" w:date="2016-08-21T15:39:00Z">
        <w:r w:rsidRPr="004C2E37">
          <w:rPr>
            <w:rFonts w:ascii="ＭＳ ゴシック" w:hAnsi="ＭＳ ゴシック" w:hint="eastAsia"/>
          </w:rPr>
          <w:t>。</w:t>
        </w:r>
      </w:ins>
    </w:p>
    <w:p w14:paraId="6C7AEF39" w14:textId="4338457C" w:rsidR="003F43BC" w:rsidRPr="004C2E37" w:rsidRDefault="003F43BC" w:rsidP="0087242B">
      <w:pPr>
        <w:rPr>
          <w:rFonts w:ascii="ＭＳ ゴシック" w:hAnsi="ＭＳ ゴシック"/>
        </w:rPr>
      </w:pPr>
    </w:p>
    <w:p w14:paraId="779A67E7" w14:textId="77FD45E3" w:rsidR="003F43BC" w:rsidRPr="004C2E37" w:rsidRDefault="003F43BC" w:rsidP="0087242B">
      <w:pPr>
        <w:rPr>
          <w:ins w:id="133" w:author="Shinji Kawasaki" w:date="2016-08-21T15:42:00Z"/>
          <w:rFonts w:ascii="ＭＳ ゴシック" w:hAnsi="ＭＳ ゴシック"/>
        </w:rPr>
      </w:pPr>
      <w:ins w:id="134" w:author="Shinji Kawasaki" w:date="2016-08-21T15:39:00Z">
        <w:r w:rsidRPr="004C2E37">
          <w:rPr>
            <w:rFonts w:ascii="ＭＳ ゴシック" w:hAnsi="ＭＳ ゴシック" w:hint="eastAsia"/>
          </w:rPr>
          <w:t xml:space="preserve">　</w:t>
        </w:r>
      </w:ins>
      <w:ins w:id="135" w:author="Shinji Kawasaki" w:date="2016-08-21T15:40:00Z">
        <w:r w:rsidRPr="004C2E37">
          <w:rPr>
            <w:rFonts w:ascii="ＭＳ ゴシック" w:hAnsi="ＭＳ ゴシック" w:hint="eastAsia"/>
          </w:rPr>
          <w:t>「</w:t>
        </w:r>
      </w:ins>
      <w:ins w:id="136" w:author="DA 一色" w:date="2016-08-24T14:41:00Z">
        <w:r w:rsidR="00E54F4C">
          <w:rPr>
            <w:rFonts w:ascii="ＭＳ ゴシック" w:hAnsi="ＭＳ ゴシック" w:hint="eastAsia"/>
          </w:rPr>
          <w:t>②</w:t>
        </w:r>
      </w:ins>
      <w:ins w:id="137" w:author="DA 一色" w:date="2016-08-24T14:24:00Z">
        <w:r w:rsidR="00C905C9">
          <w:rPr>
            <w:rFonts w:ascii="ＭＳ ゴシック" w:hAnsi="ＭＳ ゴシック" w:hint="eastAsia"/>
          </w:rPr>
          <w:t>▲</w:t>
        </w:r>
      </w:ins>
      <w:ins w:id="138" w:author="Shinji Kawasaki" w:date="2016-08-21T15:40:00Z">
        <w:r w:rsidRPr="004C2E37">
          <w:rPr>
            <w:rFonts w:ascii="ＭＳ ゴシック" w:hAnsi="ＭＳ ゴシック" w:hint="eastAsia"/>
          </w:rPr>
          <w:t>Swiftブログ</w:t>
        </w:r>
      </w:ins>
      <w:ins w:id="139" w:author="DA 一色" w:date="2016-08-24T14:24:00Z">
        <w:r w:rsidR="00C905C9">
          <w:rPr>
            <w:rFonts w:ascii="ＭＳ ゴシック" w:hAnsi="ＭＳ ゴシック" w:hint="eastAsia"/>
          </w:rPr>
          <w:t>▲</w:t>
        </w:r>
      </w:ins>
      <w:ins w:id="140" w:author="Shinji Kawasaki" w:date="2016-08-21T15:40:00Z">
        <w:r w:rsidRPr="004C2E37">
          <w:rPr>
            <w:rFonts w:ascii="ＭＳ ゴシック" w:hAnsi="ＭＳ ゴシック" w:hint="eastAsia"/>
          </w:rPr>
          <w:t>」では</w:t>
        </w:r>
        <w:r w:rsidRPr="004C2E37">
          <w:rPr>
            <w:rFonts w:ascii="ＭＳ ゴシック" w:hAnsi="ＭＳ ゴシック"/>
          </w:rPr>
          <w:t>Swift</w:t>
        </w:r>
        <w:r w:rsidR="008B4BB7" w:rsidRPr="004C2E37">
          <w:rPr>
            <w:rFonts w:ascii="ＭＳ ゴシック" w:hAnsi="ＭＳ ゴシック"/>
          </w:rPr>
          <w:t>の開発状況</w:t>
        </w:r>
        <w:r w:rsidRPr="004C2E37">
          <w:rPr>
            <w:rFonts w:ascii="ＭＳ ゴシック" w:hAnsi="ＭＳ ゴシック"/>
          </w:rPr>
          <w:t>など</w:t>
        </w:r>
        <w:r w:rsidRPr="004C2E37">
          <w:rPr>
            <w:rFonts w:ascii="ＭＳ ゴシック" w:hAnsi="ＭＳ ゴシック" w:hint="eastAsia"/>
          </w:rPr>
          <w:t>が紹介されている。</w:t>
        </w:r>
      </w:ins>
      <w:r w:rsidR="0087242B" w:rsidRPr="004C2E37">
        <w:rPr>
          <w:rFonts w:ascii="ＭＳ ゴシック" w:hAnsi="ＭＳ ゴシック"/>
        </w:rPr>
        <w:t>◆Swiftが発表された2014年6月からあった別ブログ◇https://developer.apple.com/swift/blog◆はアップデート情報</w:t>
      </w:r>
      <w:r w:rsidR="00CC2070" w:rsidRPr="004C2E37">
        <w:rPr>
          <w:rFonts w:ascii="ＭＳ ゴシック" w:hAnsi="ＭＳ ゴシック" w:hint="eastAsia"/>
        </w:rPr>
        <w:t>（</w:t>
      </w:r>
      <w:r w:rsidR="0087242B" w:rsidRPr="004C2E37">
        <w:rPr>
          <w:rFonts w:ascii="ＭＳ ゴシック" w:hAnsi="ＭＳ ゴシック"/>
        </w:rPr>
        <w:t>新機能紹介など</w:t>
      </w:r>
      <w:r w:rsidR="00CC2070" w:rsidRPr="004C2E37">
        <w:rPr>
          <w:rFonts w:ascii="ＭＳ ゴシック" w:hAnsi="ＭＳ ゴシック" w:hint="eastAsia"/>
        </w:rPr>
        <w:t>）</w:t>
      </w:r>
      <w:r w:rsidR="0087242B" w:rsidRPr="004C2E37">
        <w:rPr>
          <w:rFonts w:ascii="ＭＳ ゴシック" w:hAnsi="ＭＳ ゴシック"/>
        </w:rPr>
        <w:t>が中心だが、こちらは、よりコアな内容となっている</w:t>
      </w:r>
      <w:ins w:id="141" w:author="Shinji Kawasaki" w:date="2016-08-21T15:41:00Z">
        <w:r w:rsidRPr="004C2E37">
          <w:rPr>
            <w:rFonts w:ascii="ＭＳ ゴシック" w:hAnsi="ＭＳ ゴシック" w:hint="eastAsia"/>
          </w:rPr>
          <w:t>。</w:t>
        </w:r>
      </w:ins>
    </w:p>
    <w:p w14:paraId="71558646" w14:textId="790D27E2" w:rsidR="003F43BC" w:rsidRPr="004C2E37" w:rsidRDefault="003F43BC" w:rsidP="0087242B">
      <w:pPr>
        <w:rPr>
          <w:ins w:id="142" w:author="Shinji Kawasaki" w:date="2016-08-21T15:42:00Z"/>
          <w:rFonts w:ascii="ＭＳ ゴシック" w:hAnsi="ＭＳ ゴシック"/>
        </w:rPr>
      </w:pPr>
    </w:p>
    <w:p w14:paraId="10712E40" w14:textId="132E1BED" w:rsidR="0087242B" w:rsidRPr="004C2E37" w:rsidRDefault="003F43BC" w:rsidP="00E90D0A">
      <w:pPr>
        <w:rPr>
          <w:rFonts w:ascii="ＭＳ ゴシック" w:hAnsi="ＭＳ ゴシック"/>
        </w:rPr>
      </w:pPr>
      <w:ins w:id="143" w:author="Shinji Kawasaki" w:date="2016-08-21T15:42:00Z">
        <w:r w:rsidRPr="004C2E37">
          <w:rPr>
            <w:rFonts w:ascii="ＭＳ ゴシック" w:hAnsi="ＭＳ ゴシック" w:hint="eastAsia"/>
          </w:rPr>
          <w:t xml:space="preserve">　</w:t>
        </w:r>
      </w:ins>
      <w:ins w:id="144" w:author="Shinji Kawasaki" w:date="2016-08-21T16:12:00Z">
        <w:r w:rsidR="00E90D0A" w:rsidRPr="004C2E37">
          <w:rPr>
            <w:rFonts w:ascii="ＭＳ ゴシック" w:hAnsi="ＭＳ ゴシック" w:hint="eastAsia"/>
          </w:rPr>
          <w:t>「</w:t>
        </w:r>
      </w:ins>
      <w:ins w:id="145" w:author="DA 一色" w:date="2016-08-24T14:41:00Z">
        <w:r w:rsidR="00E54F4C">
          <w:rPr>
            <w:rFonts w:ascii="ＭＳ ゴシック" w:hAnsi="ＭＳ ゴシック" w:hint="eastAsia"/>
          </w:rPr>
          <w:t>③</w:t>
        </w:r>
      </w:ins>
      <w:ins w:id="146" w:author="DA 一色" w:date="2016-08-24T14:24:00Z">
        <w:r w:rsidR="00C905C9">
          <w:rPr>
            <w:rFonts w:ascii="ＭＳ ゴシック" w:hAnsi="ＭＳ ゴシック" w:hint="eastAsia"/>
          </w:rPr>
          <w:t>▲</w:t>
        </w:r>
      </w:ins>
      <w:ins w:id="147" w:author="Shinji Kawasaki" w:date="2016-08-21T16:12:00Z">
        <w:r w:rsidR="00E90D0A" w:rsidRPr="004C2E37">
          <w:rPr>
            <w:rFonts w:ascii="ＭＳ ゴシック" w:hAnsi="ＭＳ ゴシック"/>
          </w:rPr>
          <w:t>Swiftでの開発を始めるに当たって</w:t>
        </w:r>
      </w:ins>
      <w:ins w:id="148" w:author="DA 一色" w:date="2016-08-24T14:24:00Z">
        <w:r w:rsidR="00C905C9">
          <w:rPr>
            <w:rFonts w:ascii="ＭＳ ゴシック" w:hAnsi="ＭＳ ゴシック" w:hint="eastAsia"/>
          </w:rPr>
          <w:t>▲</w:t>
        </w:r>
      </w:ins>
      <w:ins w:id="149" w:author="Shinji Kawasaki" w:date="2016-08-21T16:12:00Z">
        <w:r w:rsidR="00E90D0A" w:rsidRPr="004C2E37">
          <w:rPr>
            <w:rFonts w:ascii="ＭＳ ゴシック" w:hAnsi="ＭＳ ゴシック" w:hint="eastAsia"/>
          </w:rPr>
          <w:t>」</w:t>
        </w:r>
      </w:ins>
      <w:ins w:id="150" w:author="Shinji Kawasaki" w:date="2016-08-22T15:18:00Z">
        <w:r w:rsidR="008B4BB7" w:rsidRPr="004C2E37">
          <w:rPr>
            <w:rFonts w:ascii="ＭＳ ゴシック" w:hAnsi="ＭＳ ゴシック" w:hint="eastAsia"/>
          </w:rPr>
          <w:t>に</w:t>
        </w:r>
      </w:ins>
      <w:ins w:id="151" w:author="Shinji Kawasaki" w:date="2016-08-21T16:12:00Z">
        <w:r w:rsidR="00E90D0A" w:rsidRPr="004C2E37">
          <w:rPr>
            <w:rFonts w:ascii="ＭＳ ゴシック" w:hAnsi="ＭＳ ゴシック" w:hint="eastAsia"/>
          </w:rPr>
          <w:t>は、</w:t>
        </w:r>
      </w:ins>
      <w:r w:rsidR="0087242B" w:rsidRPr="004C2E37">
        <w:rPr>
          <w:rFonts w:ascii="ＭＳ ゴシック" w:hAnsi="ＭＳ ゴシック"/>
        </w:rPr>
        <w:t>特に</w:t>
      </w:r>
      <w:proofErr w:type="spellStart"/>
      <w:r w:rsidR="0087242B" w:rsidRPr="004C2E37">
        <w:rPr>
          <w:rFonts w:ascii="ＭＳ ゴシック" w:hAnsi="ＭＳ ゴシック"/>
        </w:rPr>
        <w:t>Xcode</w:t>
      </w:r>
      <w:proofErr w:type="spellEnd"/>
      <w:r w:rsidR="0087242B" w:rsidRPr="004C2E37">
        <w:rPr>
          <w:rFonts w:ascii="ＭＳ ゴシック" w:hAnsi="ＭＳ ゴシック"/>
        </w:rPr>
        <w:t>を使わずコマンドライン経由でビルド</w:t>
      </w:r>
      <w:ins w:id="152" w:author="Shinji Kawasaki" w:date="2016-08-21T16:12:00Z">
        <w:r w:rsidR="00E90D0A" w:rsidRPr="004C2E37">
          <w:rPr>
            <w:rFonts w:ascii="ＭＳ ゴシック" w:hAnsi="ＭＳ ゴシック" w:hint="eastAsia"/>
          </w:rPr>
          <w:t>／</w:t>
        </w:r>
      </w:ins>
      <w:r w:rsidR="0087242B" w:rsidRPr="004C2E37">
        <w:rPr>
          <w:rFonts w:ascii="ＭＳ ゴシック" w:hAnsi="ＭＳ ゴシック"/>
        </w:rPr>
        <w:t>実行する方法が詳しく記載されている</w:t>
      </w:r>
      <w:ins w:id="153" w:author="Shinji Kawasaki" w:date="2016-08-21T17:41:00Z">
        <w:r w:rsidR="00022FB2" w:rsidRPr="004C2E37">
          <w:rPr>
            <w:rFonts w:ascii="ＭＳ ゴシック" w:hAnsi="ＭＳ ゴシック" w:hint="eastAsia"/>
          </w:rPr>
          <w:t>。</w:t>
        </w:r>
      </w:ins>
    </w:p>
    <w:p w14:paraId="799EB945" w14:textId="77777777" w:rsidR="00E90D0A" w:rsidRPr="004C2E37" w:rsidRDefault="00E90D0A" w:rsidP="003F43BC">
      <w:pPr>
        <w:rPr>
          <w:ins w:id="154" w:author="Shinji Kawasaki" w:date="2016-08-21T16:17:00Z"/>
          <w:rFonts w:ascii="ＭＳ ゴシック" w:hAnsi="ＭＳ ゴシック"/>
        </w:rPr>
      </w:pPr>
    </w:p>
    <w:p w14:paraId="5CD86EAF" w14:textId="1401DAC8" w:rsidR="00022FB2" w:rsidRPr="004C2E37" w:rsidRDefault="00E90D0A" w:rsidP="0087242B">
      <w:pPr>
        <w:rPr>
          <w:ins w:id="155" w:author="Shinji Kawasaki" w:date="2016-08-21T17:42:00Z"/>
          <w:rFonts w:ascii="ＭＳ ゴシック" w:hAnsi="ＭＳ ゴシック"/>
        </w:rPr>
      </w:pPr>
      <w:ins w:id="156" w:author="Shinji Kawasaki" w:date="2016-08-21T16:17:00Z">
        <w:r w:rsidRPr="004C2E37">
          <w:rPr>
            <w:rFonts w:ascii="ＭＳ ゴシック" w:hAnsi="ＭＳ ゴシック" w:hint="eastAsia"/>
          </w:rPr>
          <w:t xml:space="preserve">　</w:t>
        </w:r>
      </w:ins>
      <w:ins w:id="157" w:author="Shinji Kawasaki" w:date="2016-08-21T17:37:00Z">
        <w:r w:rsidR="00022FB2" w:rsidRPr="004C2E37">
          <w:rPr>
            <w:rFonts w:ascii="ＭＳ ゴシック" w:hAnsi="ＭＳ ゴシック" w:hint="eastAsia"/>
          </w:rPr>
          <w:t>「</w:t>
        </w:r>
      </w:ins>
      <w:ins w:id="158" w:author="DA 一色" w:date="2016-08-24T14:41:00Z">
        <w:r w:rsidR="00E54F4C">
          <w:rPr>
            <w:rFonts w:ascii="ＭＳ ゴシック" w:hAnsi="ＭＳ ゴシック" w:hint="eastAsia"/>
          </w:rPr>
          <w:t>④</w:t>
        </w:r>
      </w:ins>
      <w:ins w:id="159" w:author="DA 一色" w:date="2016-08-24T14:24:00Z">
        <w:r w:rsidR="00C905C9">
          <w:rPr>
            <w:rFonts w:ascii="ＭＳ ゴシック" w:hAnsi="ＭＳ ゴシック" w:hint="eastAsia"/>
          </w:rPr>
          <w:t>▲</w:t>
        </w:r>
      </w:ins>
      <w:ins w:id="160" w:author="Shinji Kawasaki" w:date="2016-08-21T17:37:00Z">
        <w:r w:rsidR="00022FB2" w:rsidRPr="004C2E37">
          <w:rPr>
            <w:rFonts w:ascii="ＭＳ ゴシック" w:hAnsi="ＭＳ ゴシック" w:hint="eastAsia"/>
          </w:rPr>
          <w:t>ドキュメント</w:t>
        </w:r>
      </w:ins>
      <w:ins w:id="161" w:author="DA 一色" w:date="2016-08-24T14:24:00Z">
        <w:r w:rsidR="00C905C9">
          <w:rPr>
            <w:rFonts w:ascii="ＭＳ ゴシック" w:hAnsi="ＭＳ ゴシック" w:hint="eastAsia"/>
          </w:rPr>
          <w:t>▲</w:t>
        </w:r>
      </w:ins>
      <w:ins w:id="162" w:author="Shinji Kawasaki" w:date="2016-08-21T17:37:00Z">
        <w:r w:rsidR="00022FB2" w:rsidRPr="004C2E37">
          <w:rPr>
            <w:rFonts w:ascii="ＭＳ ゴシック" w:hAnsi="ＭＳ ゴシック" w:hint="eastAsia"/>
          </w:rPr>
          <w:t>」には</w:t>
        </w:r>
      </w:ins>
      <w:r w:rsidR="0087242B" w:rsidRPr="004C2E37">
        <w:rPr>
          <w:rFonts w:ascii="ＭＳ ゴシック" w:hAnsi="ＭＳ ゴシック"/>
        </w:rPr>
        <w:t>◆各ドキュメントがまとめられているページ◇https://developer.apple.com/swift/resources/◆へのリンクが掲載されている</w:t>
      </w:r>
      <w:ins w:id="163" w:author="Shinji Kawasaki" w:date="2016-08-21T17:38:00Z">
        <w:r w:rsidR="00022FB2" w:rsidRPr="004C2E37">
          <w:rPr>
            <w:rFonts w:ascii="ＭＳ ゴシック" w:hAnsi="ＭＳ ゴシック" w:hint="eastAsia"/>
          </w:rPr>
          <w:t>。ただし、</w:t>
        </w:r>
      </w:ins>
      <w:r w:rsidR="0087242B" w:rsidRPr="004C2E37">
        <w:rPr>
          <w:rFonts w:ascii="ＭＳ ゴシック" w:hAnsi="ＭＳ ゴシック" w:hint="eastAsia"/>
        </w:rPr>
        <w:t>言語仕様を体系的・網羅的に学びたい</w:t>
      </w:r>
      <w:ins w:id="164" w:author="Shinji Kawasaki" w:date="2016-08-21T15:41:00Z">
        <w:r w:rsidR="003F43BC" w:rsidRPr="004C2E37">
          <w:rPr>
            <w:rFonts w:ascii="ＭＳ ゴシック" w:hAnsi="ＭＳ ゴシック" w:hint="eastAsia"/>
          </w:rPr>
          <w:t>とき</w:t>
        </w:r>
      </w:ins>
      <w:ins w:id="165" w:author="Shinji Kawasaki" w:date="2016-08-21T17:38:00Z">
        <w:r w:rsidR="00022FB2" w:rsidRPr="004C2E37">
          <w:rPr>
            <w:rFonts w:ascii="ＭＳ ゴシック" w:hAnsi="ＭＳ ゴシック" w:hint="eastAsia"/>
          </w:rPr>
          <w:t>に</w:t>
        </w:r>
      </w:ins>
      <w:r w:rsidR="0087242B" w:rsidRPr="004C2E37">
        <w:rPr>
          <w:rFonts w:ascii="ＭＳ ゴシック" w:hAnsi="ＭＳ ゴシック" w:hint="eastAsia"/>
        </w:rPr>
        <w:t>は、◆</w:t>
      </w:r>
      <w:proofErr w:type="spellStart"/>
      <w:r w:rsidR="0087242B" w:rsidRPr="004C2E37">
        <w:rPr>
          <w:rFonts w:ascii="ＭＳ ゴシック" w:hAnsi="ＭＳ ゴシック"/>
        </w:rPr>
        <w:t>iBooks</w:t>
      </w:r>
      <w:proofErr w:type="spellEnd"/>
      <w:r w:rsidR="0087242B" w:rsidRPr="004C2E37">
        <w:rPr>
          <w:rFonts w:ascii="ＭＳ ゴシック" w:hAnsi="ＭＳ ゴシック"/>
        </w:rPr>
        <w:t xml:space="preserve"> Store経由で配布されている電子書籍◇https://itunes.apple.com/us/book-series/swift-programming-series/id888896989?mt=11◆に目を通すことをお勧めする</w:t>
      </w:r>
      <w:ins w:id="166" w:author="Shinji Kawasaki" w:date="2016-08-21T15:42:00Z">
        <w:r w:rsidR="003F43BC" w:rsidRPr="004C2E37">
          <w:rPr>
            <w:rFonts w:ascii="ＭＳ ゴシック" w:hAnsi="ＭＳ ゴシック" w:hint="eastAsia"/>
          </w:rPr>
          <w:t>。</w:t>
        </w:r>
      </w:ins>
      <w:ins w:id="167" w:author="Shinji Kawasaki" w:date="2016-08-21T17:40:00Z">
        <w:r w:rsidR="00022FB2" w:rsidRPr="004C2E37">
          <w:rPr>
            <w:rFonts w:ascii="ＭＳ ゴシック" w:hAnsi="ＭＳ ゴシック" w:hint="eastAsia"/>
          </w:rPr>
          <w:t>この他にも</w:t>
        </w:r>
      </w:ins>
      <w:r w:rsidR="0087242B" w:rsidRPr="004C2E37">
        <w:rPr>
          <w:rFonts w:ascii="ＭＳ ゴシック" w:hAnsi="ＭＳ ゴシック" w:hint="eastAsia"/>
        </w:rPr>
        <w:t>◆</w:t>
      </w:r>
      <w:r w:rsidR="0087242B" w:rsidRPr="004C2E37">
        <w:rPr>
          <w:rFonts w:ascii="ＭＳ ゴシック" w:hAnsi="ＭＳ ゴシック"/>
        </w:rPr>
        <w:t>API</w:t>
      </w:r>
      <w:ins w:id="168" w:author="Shinji Kawasaki" w:date="2016-08-21T17:40:00Z">
        <w:r w:rsidR="00022FB2" w:rsidRPr="004C2E37">
          <w:rPr>
            <w:rFonts w:ascii="ＭＳ ゴシック" w:hAnsi="ＭＳ ゴシック" w:hint="eastAsia"/>
          </w:rPr>
          <w:t>デザイン</w:t>
        </w:r>
      </w:ins>
      <w:r w:rsidR="0087242B" w:rsidRPr="004C2E37">
        <w:rPr>
          <w:rFonts w:ascii="ＭＳ ゴシック" w:hAnsi="ＭＳ ゴシック"/>
        </w:rPr>
        <w:t>ガイドライン◇https://swift.org/documentation/</w:t>
      </w:r>
      <w:proofErr w:type="spellStart"/>
      <w:r w:rsidR="0087242B" w:rsidRPr="004C2E37">
        <w:rPr>
          <w:rFonts w:ascii="ＭＳ ゴシック" w:hAnsi="ＭＳ ゴシック"/>
        </w:rPr>
        <w:t>api</w:t>
      </w:r>
      <w:proofErr w:type="spellEnd"/>
      <w:r w:rsidR="0087242B" w:rsidRPr="004C2E37">
        <w:rPr>
          <w:rFonts w:ascii="ＭＳ ゴシック" w:hAnsi="ＭＳ ゴシック"/>
        </w:rPr>
        <w:t>-design-guidelines/◆</w:t>
      </w:r>
      <w:ins w:id="169" w:author="Shinji Kawasaki" w:date="2016-08-21T17:40:00Z">
        <w:r w:rsidR="00022FB2" w:rsidRPr="004C2E37">
          <w:rPr>
            <w:rFonts w:ascii="ＭＳ ゴシック" w:hAnsi="ＭＳ ゴシック" w:hint="eastAsia"/>
          </w:rPr>
          <w:t>へのリンクが掲載されている。</w:t>
        </w:r>
      </w:ins>
    </w:p>
    <w:p w14:paraId="0A4CEAC1" w14:textId="77777777" w:rsidR="00022FB2" w:rsidRPr="004C2E37" w:rsidRDefault="00022FB2" w:rsidP="0087242B">
      <w:pPr>
        <w:rPr>
          <w:ins w:id="170" w:author="Shinji Kawasaki" w:date="2016-08-21T17:42:00Z"/>
          <w:rFonts w:ascii="ＭＳ ゴシック" w:hAnsi="ＭＳ ゴシック"/>
        </w:rPr>
      </w:pPr>
    </w:p>
    <w:p w14:paraId="40434794" w14:textId="4F8992B7" w:rsidR="0087242B" w:rsidRPr="004C2E37" w:rsidRDefault="00022FB2" w:rsidP="00022FB2">
      <w:pPr>
        <w:rPr>
          <w:rFonts w:ascii="ＭＳ ゴシック" w:hAnsi="ＭＳ ゴシック"/>
        </w:rPr>
      </w:pPr>
      <w:ins w:id="171" w:author="Shinji Kawasaki" w:date="2016-08-21T17:42:00Z">
        <w:r w:rsidRPr="004C2E37">
          <w:rPr>
            <w:rFonts w:ascii="ＭＳ ゴシック" w:hAnsi="ＭＳ ゴシック" w:hint="eastAsia"/>
          </w:rPr>
          <w:t xml:space="preserve">　</w:t>
        </w:r>
      </w:ins>
      <w:ins w:id="172" w:author="Shinji Kawasaki" w:date="2016-08-22T15:18:00Z">
        <w:r w:rsidR="008B4BB7" w:rsidRPr="004C2E37">
          <w:rPr>
            <w:rFonts w:ascii="ＭＳ ゴシック" w:hAnsi="ＭＳ ゴシック" w:hint="eastAsia"/>
          </w:rPr>
          <w:t>この</w:t>
        </w:r>
      </w:ins>
      <w:ins w:id="173" w:author="Shinji Kawasaki" w:date="2016-08-21T17:41:00Z">
        <w:r w:rsidRPr="004C2E37">
          <w:rPr>
            <w:rFonts w:ascii="ＭＳ ゴシック" w:hAnsi="ＭＳ ゴシック" w:hint="eastAsia"/>
          </w:rPr>
          <w:t>APIデザインガイドラ</w:t>
        </w:r>
      </w:ins>
      <w:ins w:id="174" w:author="Shinji Kawasaki" w:date="2016-08-21T17:43:00Z">
        <w:r w:rsidRPr="004C2E37">
          <w:rPr>
            <w:rFonts w:ascii="ＭＳ ゴシック" w:hAnsi="ＭＳ ゴシック" w:hint="eastAsia"/>
          </w:rPr>
          <w:t>イン</w:t>
        </w:r>
      </w:ins>
      <w:ins w:id="175" w:author="Shinji Kawasaki" w:date="2016-08-21T17:41:00Z">
        <w:r w:rsidRPr="004C2E37">
          <w:rPr>
            <w:rFonts w:ascii="ＭＳ ゴシック" w:hAnsi="ＭＳ ゴシック" w:hint="eastAsia"/>
          </w:rPr>
          <w:t>には</w:t>
        </w:r>
      </w:ins>
      <w:r w:rsidR="0087242B" w:rsidRPr="004C2E37">
        <w:rPr>
          <w:rFonts w:ascii="ＭＳ ゴシック" w:hAnsi="ＭＳ ゴシック"/>
        </w:rPr>
        <w:t>◎</w:t>
      </w:r>
      <w:proofErr w:type="spellStart"/>
      <w:r w:rsidR="0087242B" w:rsidRPr="004C2E37">
        <w:rPr>
          <w:rFonts w:ascii="ＭＳ ゴシック" w:hAnsi="ＭＳ ゴシック"/>
        </w:rPr>
        <w:t>Swifty</w:t>
      </w:r>
      <w:proofErr w:type="spellEnd"/>
      <w:ins w:id="176" w:author="DA 一色" w:date="2016-08-24T14:30:00Z">
        <w:r w:rsidR="00C905C9">
          <w:rPr>
            <w:rFonts w:ascii="ＭＳ ゴシック" w:hAnsi="ＭＳ ゴシック" w:hint="eastAsia"/>
          </w:rPr>
          <w:t>△</w:t>
        </w:r>
      </w:ins>
      <w:r w:rsidR="003F6945" w:rsidRPr="004C2E37">
        <w:rPr>
          <w:rFonts w:ascii="ＭＳ ゴシック" w:hAnsi="ＭＳ ゴシック" w:hint="eastAsia"/>
        </w:rPr>
        <w:t>（</w:t>
      </w:r>
      <w:r w:rsidR="0087242B" w:rsidRPr="004C2E37">
        <w:rPr>
          <w:rFonts w:ascii="ＭＳ ゴシック" w:hAnsi="ＭＳ ゴシック"/>
        </w:rPr>
        <w:t>Appleもセッションや文書で使用おり、</w:t>
      </w:r>
      <w:ins w:id="177" w:author="DA 一色" w:date="2016-08-24T14:30:00Z">
        <w:r w:rsidR="00C905C9">
          <w:rPr>
            <w:rFonts w:ascii="ＭＳ ゴシック" w:hAnsi="ＭＳ ゴシック" w:hint="eastAsia"/>
          </w:rPr>
          <w:t>△</w:t>
        </w:r>
      </w:ins>
      <w:r w:rsidR="0087242B" w:rsidRPr="004C2E37">
        <w:rPr>
          <w:rFonts w:ascii="ＭＳ ゴシック" w:hAnsi="ＭＳ ゴシック"/>
        </w:rPr>
        <w:t>Swiftらしい</w:t>
      </w:r>
      <w:ins w:id="178" w:author="DA 一色" w:date="2016-08-24T14:30:00Z">
        <w:r w:rsidR="00C905C9">
          <w:rPr>
            <w:rFonts w:ascii="ＭＳ ゴシック" w:hAnsi="ＭＳ ゴシック" w:hint="eastAsia"/>
          </w:rPr>
          <w:t>△</w:t>
        </w:r>
      </w:ins>
      <w:r w:rsidR="0087242B" w:rsidRPr="004C2E37">
        <w:rPr>
          <w:rFonts w:ascii="ＭＳ ゴシック" w:hAnsi="ＭＳ ゴシック"/>
        </w:rPr>
        <w:t>という意味</w:t>
      </w:r>
      <w:r w:rsidR="003F6945" w:rsidRPr="004C2E37">
        <w:rPr>
          <w:rFonts w:ascii="ＭＳ ゴシック" w:hAnsi="ＭＳ ゴシック" w:hint="eastAsia"/>
        </w:rPr>
        <w:t>）</w:t>
      </w:r>
      <w:r w:rsidR="0087242B" w:rsidRPr="004C2E37">
        <w:rPr>
          <w:rFonts w:ascii="ＭＳ ゴシック" w:hAnsi="ＭＳ ゴシック"/>
        </w:rPr>
        <w:t>なコードを書くためのポイントが記載されている</w:t>
      </w:r>
      <w:ins w:id="179" w:author="Shinji Kawasaki" w:date="2016-08-21T17:43:00Z">
        <w:r w:rsidRPr="004C2E37">
          <w:rPr>
            <w:rFonts w:ascii="ＭＳ ゴシック" w:hAnsi="ＭＳ ゴシック" w:hint="eastAsia"/>
          </w:rPr>
          <w:t>。</w:t>
        </w:r>
      </w:ins>
      <w:r w:rsidR="0087242B" w:rsidRPr="004C2E37">
        <w:rPr>
          <w:rFonts w:ascii="ＭＳ ゴシック" w:hAnsi="ＭＳ ゴシック" w:hint="eastAsia"/>
        </w:rPr>
        <w:t>前編で述べた通り、現在</w:t>
      </w:r>
      <w:r w:rsidR="0087242B" w:rsidRPr="004C2E37">
        <w:rPr>
          <w:rFonts w:ascii="ＭＳ ゴシック" w:hAnsi="ＭＳ ゴシック"/>
        </w:rPr>
        <w:t>Swift 3に向けてSwift自身やコアライブラリが</w:t>
      </w:r>
      <w:ins w:id="180" w:author="Shinji Kawasaki" w:date="2016-08-22T15:18:00Z">
        <w:r w:rsidR="008B4BB7" w:rsidRPr="004C2E37">
          <w:rPr>
            <w:rFonts w:ascii="ＭＳ ゴシック" w:hAnsi="ＭＳ ゴシック" w:hint="eastAsia"/>
          </w:rPr>
          <w:t>あらためて</w:t>
        </w:r>
      </w:ins>
      <w:r w:rsidR="0087242B" w:rsidRPr="004C2E37">
        <w:rPr>
          <w:rFonts w:ascii="ＭＳ ゴシック" w:hAnsi="ＭＳ ゴシック"/>
        </w:rPr>
        <w:t>これに</w:t>
      </w:r>
      <w:ins w:id="181" w:author="DA 一色" w:date="2016-08-24T14:30:00Z">
        <w:r w:rsidR="00B35419">
          <w:rPr>
            <w:rFonts w:ascii="ＭＳ ゴシック" w:hAnsi="ＭＳ ゴシック"/>
          </w:rPr>
          <w:t>順守</w:t>
        </w:r>
      </w:ins>
      <w:r w:rsidR="0087242B" w:rsidRPr="004C2E37">
        <w:rPr>
          <w:rFonts w:ascii="ＭＳ ゴシック" w:hAnsi="ＭＳ ゴシック"/>
        </w:rPr>
        <w:t>するように刷新中であ</w:t>
      </w:r>
      <w:ins w:id="182" w:author="Shinji Kawasaki" w:date="2016-08-21T17:43:00Z">
        <w:r w:rsidRPr="004C2E37">
          <w:rPr>
            <w:rFonts w:ascii="ＭＳ ゴシック" w:hAnsi="ＭＳ ゴシック" w:hint="eastAsia"/>
          </w:rPr>
          <w:t>ることからも</w:t>
        </w:r>
      </w:ins>
      <w:r w:rsidR="0087242B" w:rsidRPr="004C2E37">
        <w:rPr>
          <w:rFonts w:ascii="ＭＳ ゴシック" w:hAnsi="ＭＳ ゴシック"/>
        </w:rPr>
        <w:t>、</w:t>
      </w:r>
      <w:ins w:id="183" w:author="Shinji Kawasaki" w:date="2016-08-21T17:43:00Z">
        <w:r w:rsidRPr="004C2E37">
          <w:rPr>
            <w:rFonts w:ascii="ＭＳ ゴシック" w:hAnsi="ＭＳ ゴシック" w:hint="eastAsia"/>
          </w:rPr>
          <w:t>これは</w:t>
        </w:r>
      </w:ins>
      <w:r w:rsidR="0087242B" w:rsidRPr="004C2E37">
        <w:rPr>
          <w:rFonts w:ascii="ＭＳ ゴシック" w:hAnsi="ＭＳ ゴシック"/>
        </w:rPr>
        <w:t>重要なガイドラインである</w:t>
      </w:r>
      <w:ins w:id="184" w:author="Shinji Kawasaki" w:date="2016-08-21T17:44:00Z">
        <w:r w:rsidRPr="004C2E37">
          <w:rPr>
            <w:rFonts w:ascii="ＭＳ ゴシック" w:hAnsi="ＭＳ ゴシック" w:hint="eastAsia"/>
          </w:rPr>
          <w:t>。</w:t>
        </w:r>
      </w:ins>
    </w:p>
    <w:p w14:paraId="701DBFCC" w14:textId="77777777" w:rsidR="0087242B" w:rsidRPr="004C2E37" w:rsidRDefault="0087242B" w:rsidP="0087242B">
      <w:pPr>
        <w:rPr>
          <w:rFonts w:ascii="ＭＳ ゴシック" w:hAnsi="ＭＳ ゴシック"/>
        </w:rPr>
      </w:pPr>
    </w:p>
    <w:p w14:paraId="170A3902" w14:textId="644572F6" w:rsidR="003F6945" w:rsidRPr="004C2E37" w:rsidRDefault="00022FB2" w:rsidP="0087242B">
      <w:pPr>
        <w:rPr>
          <w:ins w:id="185" w:author="Shinji Kawasaki" w:date="2016-08-21T17:47:00Z"/>
          <w:rFonts w:ascii="ＭＳ ゴシック" w:hAnsi="ＭＳ ゴシック"/>
        </w:rPr>
      </w:pPr>
      <w:ins w:id="186" w:author="Shinji Kawasaki" w:date="2016-08-21T17:45:00Z">
        <w:r w:rsidRPr="004C2E37">
          <w:rPr>
            <w:rFonts w:ascii="ＭＳ ゴシック" w:hAnsi="ＭＳ ゴシック" w:hint="eastAsia"/>
          </w:rPr>
          <w:t xml:space="preserve">　「</w:t>
        </w:r>
      </w:ins>
      <w:ins w:id="187" w:author="DA 一色" w:date="2016-08-24T14:41:00Z">
        <w:r w:rsidR="00E54F4C">
          <w:rPr>
            <w:rFonts w:ascii="ＭＳ ゴシック" w:hAnsi="ＭＳ ゴシック" w:hint="eastAsia"/>
          </w:rPr>
          <w:t>⑤</w:t>
        </w:r>
      </w:ins>
      <w:ins w:id="188" w:author="DA 一色" w:date="2016-08-24T14:24:00Z">
        <w:r w:rsidR="00C905C9">
          <w:rPr>
            <w:rFonts w:ascii="ＭＳ ゴシック" w:hAnsi="ＭＳ ゴシック" w:hint="eastAsia"/>
          </w:rPr>
          <w:t>▲</w:t>
        </w:r>
      </w:ins>
      <w:ins w:id="189" w:author="Shinji Kawasaki" w:date="2016-08-21T17:45:00Z">
        <w:r w:rsidRPr="004C2E37">
          <w:rPr>
            <w:rFonts w:ascii="ＭＳ ゴシック" w:hAnsi="ＭＳ ゴシック" w:hint="eastAsia"/>
          </w:rPr>
          <w:t>コミュニティガイドライン</w:t>
        </w:r>
      </w:ins>
      <w:ins w:id="190" w:author="DA 一色" w:date="2016-08-24T14:24:00Z">
        <w:r w:rsidR="00C905C9">
          <w:rPr>
            <w:rFonts w:ascii="ＭＳ ゴシック" w:hAnsi="ＭＳ ゴシック" w:hint="eastAsia"/>
          </w:rPr>
          <w:t>▲</w:t>
        </w:r>
      </w:ins>
      <w:ins w:id="191" w:author="Shinji Kawasaki" w:date="2016-08-21T17:45:00Z">
        <w:r w:rsidRPr="004C2E37">
          <w:rPr>
            <w:rFonts w:ascii="ＭＳ ゴシック" w:hAnsi="ＭＳ ゴシック" w:hint="eastAsia"/>
          </w:rPr>
          <w:t>」には</w:t>
        </w:r>
      </w:ins>
      <w:r w:rsidR="0087242B" w:rsidRPr="004C2E37">
        <w:rPr>
          <w:rFonts w:ascii="ＭＳ ゴシック" w:hAnsi="ＭＳ ゴシック"/>
        </w:rPr>
        <w:t>◆</w:t>
      </w:r>
      <w:ins w:id="192" w:author="Shinji Kawasaki" w:date="2016-08-21T17:46:00Z">
        <w:r w:rsidRPr="004C2E37">
          <w:rPr>
            <w:rFonts w:ascii="ＭＳ ゴシック" w:hAnsi="ＭＳ ゴシック"/>
          </w:rPr>
          <w:t>カテゴリごとに分けられた</w:t>
        </w:r>
      </w:ins>
      <w:r w:rsidR="0087242B" w:rsidRPr="004C2E37">
        <w:rPr>
          <w:rFonts w:ascii="ＭＳ ゴシック" w:hAnsi="ＭＳ ゴシック"/>
        </w:rPr>
        <w:t>メーリングリスト◇https://swift.org/community/#mailing-lists◆</w:t>
      </w:r>
      <w:ins w:id="193" w:author="Shinji Kawasaki" w:date="2016-08-21T17:46:00Z">
        <w:r w:rsidR="002B052B" w:rsidRPr="004C2E37">
          <w:rPr>
            <w:rFonts w:ascii="ＭＳ ゴシック" w:hAnsi="ＭＳ ゴシック" w:hint="eastAsia"/>
          </w:rPr>
          <w:t>が紹介されている</w:t>
        </w:r>
      </w:ins>
      <w:ins w:id="194" w:author="Shinji Kawasaki" w:date="2016-08-22T15:39:00Z">
        <w:r w:rsidR="002B052B" w:rsidRPr="004C2E37">
          <w:rPr>
            <w:rFonts w:ascii="ＭＳ ゴシック" w:hAnsi="ＭＳ ゴシック" w:hint="eastAsia"/>
          </w:rPr>
          <w:t>他</w:t>
        </w:r>
      </w:ins>
      <w:ins w:id="195" w:author="Shinji Kawasaki" w:date="2016-08-21T18:34:00Z">
        <w:r w:rsidR="00B55ED3" w:rsidRPr="004C2E37">
          <w:rPr>
            <w:rFonts w:ascii="ＭＳ ゴシック" w:hAnsi="ＭＳ ゴシック" w:hint="eastAsia"/>
          </w:rPr>
          <w:t>（</w:t>
        </w:r>
        <w:r w:rsidR="00B55ED3" w:rsidRPr="004C2E37">
          <w:rPr>
            <w:rFonts w:ascii="ＭＳ ゴシック" w:hAnsi="ＭＳ ゴシック"/>
          </w:rPr>
          <w:t>Swiftに関するコミュニケーションは主にメーリングリストを通して行うようになっている）</w:t>
        </w:r>
      </w:ins>
      <w:ins w:id="196" w:author="Shinji Kawasaki" w:date="2016-08-21T17:46:00Z">
        <w:r w:rsidRPr="004C2E37">
          <w:rPr>
            <w:rFonts w:ascii="ＭＳ ゴシック" w:hAnsi="ＭＳ ゴシック" w:hint="eastAsia"/>
          </w:rPr>
          <w:t>、</w:t>
        </w:r>
      </w:ins>
      <w:r w:rsidR="0087242B" w:rsidRPr="004C2E37">
        <w:rPr>
          <w:rFonts w:ascii="ＭＳ ゴシック" w:hAnsi="ＭＳ ゴシック" w:hint="eastAsia"/>
        </w:rPr>
        <w:t>コミュニティの構造◇</w:t>
      </w:r>
      <w:r w:rsidR="0087242B" w:rsidRPr="004C2E37">
        <w:rPr>
          <w:rFonts w:ascii="ＭＳ ゴシック" w:hAnsi="ＭＳ ゴシック"/>
        </w:rPr>
        <w:t>https://swift.org/community/#community-structure◆</w:t>
      </w:r>
      <w:ins w:id="197" w:author="Shinji Kawasaki" w:date="2016-08-22T15:20:00Z">
        <w:r w:rsidR="008B4BB7" w:rsidRPr="004C2E37">
          <w:rPr>
            <w:rFonts w:ascii="ＭＳ ゴシック" w:hAnsi="ＭＳ ゴシック" w:hint="eastAsia"/>
          </w:rPr>
          <w:t>が</w:t>
        </w:r>
      </w:ins>
      <w:ins w:id="198" w:author="Shinji Kawasaki" w:date="2016-08-21T17:46:00Z">
        <w:r w:rsidRPr="004C2E37">
          <w:rPr>
            <w:rFonts w:ascii="ＭＳ ゴシック" w:hAnsi="ＭＳ ゴシック" w:hint="eastAsia"/>
          </w:rPr>
          <w:t>説明されている。</w:t>
        </w:r>
      </w:ins>
      <w:ins w:id="199" w:author="Shinji Kawasaki" w:date="2016-08-21T17:47:00Z">
        <w:r w:rsidRPr="004C2E37">
          <w:rPr>
            <w:rFonts w:ascii="ＭＳ ゴシック" w:hAnsi="ＭＳ ゴシック" w:hint="eastAsia"/>
          </w:rPr>
          <w:t>コミュニティの構造</w:t>
        </w:r>
      </w:ins>
      <w:ins w:id="200" w:author="Shinji Kawasaki" w:date="2016-08-21T17:48:00Z">
        <w:r w:rsidR="00665779" w:rsidRPr="004C2E37">
          <w:rPr>
            <w:rFonts w:ascii="ＭＳ ゴシック" w:hAnsi="ＭＳ ゴシック" w:hint="eastAsia"/>
          </w:rPr>
          <w:t>についての説明</w:t>
        </w:r>
      </w:ins>
      <w:ins w:id="201" w:author="Shinji Kawasaki" w:date="2016-08-21T17:49:00Z">
        <w:r w:rsidR="00665779" w:rsidRPr="004C2E37">
          <w:rPr>
            <w:rFonts w:ascii="ＭＳ ゴシック" w:hAnsi="ＭＳ ゴシック" w:hint="eastAsia"/>
          </w:rPr>
          <w:t>を</w:t>
        </w:r>
      </w:ins>
      <w:ins w:id="202" w:author="DA 一色" w:date="2016-08-24T14:31:00Z">
        <w:r w:rsidR="00B35419">
          <w:rPr>
            <w:rFonts w:ascii="ＭＳ ゴシック" w:hAnsi="ＭＳ ゴシック" w:hint="eastAsia"/>
          </w:rPr>
          <w:t>大まか</w:t>
        </w:r>
      </w:ins>
      <w:ins w:id="203" w:author="Shinji Kawasaki" w:date="2016-08-21T17:49:00Z">
        <w:r w:rsidR="00665779" w:rsidRPr="004C2E37">
          <w:rPr>
            <w:rFonts w:ascii="ＭＳ ゴシック" w:hAnsi="ＭＳ ゴシック" w:hint="eastAsia"/>
          </w:rPr>
          <w:t>にまとめると次のようになる。</w:t>
        </w:r>
      </w:ins>
    </w:p>
    <w:p w14:paraId="49ACBC6F" w14:textId="77777777" w:rsidR="00022FB2" w:rsidRPr="004C2E37" w:rsidRDefault="00022FB2" w:rsidP="0087242B">
      <w:pPr>
        <w:rPr>
          <w:rFonts w:ascii="ＭＳ ゴシック" w:hAnsi="ＭＳ ゴシック"/>
        </w:rPr>
      </w:pPr>
    </w:p>
    <w:p w14:paraId="7E39ADA2" w14:textId="6C40B170" w:rsidR="0087242B" w:rsidRPr="004C2E37" w:rsidRDefault="0087242B" w:rsidP="0087242B">
      <w:pPr>
        <w:rPr>
          <w:rFonts w:ascii="ＭＳ ゴシック" w:hAnsi="ＭＳ ゴシック"/>
        </w:rPr>
      </w:pPr>
      <w:r w:rsidRPr="004C2E37">
        <w:rPr>
          <w:rFonts w:ascii="ＭＳ ゴシック" w:hAnsi="ＭＳ ゴシック"/>
        </w:rPr>
        <w:t>・</w:t>
      </w:r>
      <w:ins w:id="204" w:author="Shinji Kawasaki" w:date="2016-08-21T17:47:00Z">
        <w:r w:rsidR="00022FB2" w:rsidRPr="004C2E37">
          <w:rPr>
            <w:rFonts w:ascii="ＭＳ ゴシック" w:hAnsi="ＭＳ ゴシック" w:hint="eastAsia"/>
          </w:rPr>
          <w:t xml:space="preserve"> </w:t>
        </w:r>
      </w:ins>
      <w:ins w:id="205" w:author="Shinji Kawasaki" w:date="2016-08-22T15:44:00Z">
        <w:r w:rsidR="00901E4A" w:rsidRPr="004C2E37">
          <w:rPr>
            <w:rFonts w:ascii="ＭＳ ゴシック" w:hAnsi="ＭＳ ゴシック" w:hint="eastAsia"/>
          </w:rPr>
          <w:t>アップル</w:t>
        </w:r>
      </w:ins>
      <w:r w:rsidRPr="004C2E37">
        <w:rPr>
          <w:rFonts w:ascii="ＭＳ ゴシック" w:hAnsi="ＭＳ ゴシック"/>
        </w:rPr>
        <w:t>がプロジェクトリードかつ裁定者であり、プロジェクトの指揮を執る</w:t>
      </w:r>
    </w:p>
    <w:p w14:paraId="05C70AA1" w14:textId="34F46594" w:rsidR="0087242B" w:rsidRPr="004C2E37" w:rsidRDefault="0087242B" w:rsidP="0087242B">
      <w:pPr>
        <w:rPr>
          <w:rFonts w:ascii="ＭＳ ゴシック" w:hAnsi="ＭＳ ゴシック"/>
        </w:rPr>
      </w:pPr>
      <w:r w:rsidRPr="004C2E37">
        <w:rPr>
          <w:rFonts w:ascii="ＭＳ ゴシック" w:hAnsi="ＭＳ ゴシック" w:hint="eastAsia"/>
        </w:rPr>
        <w:t>・</w:t>
      </w:r>
      <w:ins w:id="206" w:author="Shinji Kawasaki" w:date="2016-08-21T17:47:00Z">
        <w:r w:rsidR="00022FB2" w:rsidRPr="004C2E37">
          <w:rPr>
            <w:rFonts w:ascii="ＭＳ ゴシック" w:hAnsi="ＭＳ ゴシック" w:hint="eastAsia"/>
          </w:rPr>
          <w:t xml:space="preserve"> </w:t>
        </w:r>
      </w:ins>
      <w:r w:rsidRPr="004C2E37">
        <w:rPr>
          <w:rFonts w:ascii="ＭＳ ゴシック" w:hAnsi="ＭＳ ゴシック"/>
        </w:rPr>
        <w:t>Swiftの開発を始めた</w:t>
      </w:r>
      <w:commentRangeStart w:id="207"/>
      <w:r w:rsidRPr="004C2E37">
        <w:rPr>
          <w:rFonts w:ascii="ＭＳ ゴシック" w:hAnsi="ＭＳ ゴシック"/>
        </w:rPr>
        <w:t xml:space="preserve">Chris </w:t>
      </w:r>
      <w:proofErr w:type="spellStart"/>
      <w:r w:rsidRPr="004C2E37">
        <w:rPr>
          <w:rFonts w:ascii="ＭＳ ゴシック" w:hAnsi="ＭＳ ゴシック"/>
        </w:rPr>
        <w:t>Lattner</w:t>
      </w:r>
      <w:proofErr w:type="spellEnd"/>
      <w:r w:rsidRPr="004C2E37">
        <w:rPr>
          <w:rFonts w:ascii="ＭＳ ゴシック" w:hAnsi="ＭＳ ゴシック"/>
        </w:rPr>
        <w:t>氏</w:t>
      </w:r>
      <w:commentRangeEnd w:id="207"/>
      <w:r w:rsidR="00B35419">
        <w:rPr>
          <w:rStyle w:val="CommentReference"/>
        </w:rPr>
        <w:commentReference w:id="207"/>
      </w:r>
      <w:r w:rsidRPr="004C2E37">
        <w:rPr>
          <w:rFonts w:ascii="ＭＳ ゴシック" w:hAnsi="ＭＳ ゴシック"/>
        </w:rPr>
        <w:t>がプロジェクトリードの代表である</w:t>
      </w:r>
    </w:p>
    <w:p w14:paraId="372CDFFC" w14:textId="1BEAF6AF" w:rsidR="00B55ED3" w:rsidRPr="004C2E37" w:rsidRDefault="0087242B" w:rsidP="00B55ED3">
      <w:pPr>
        <w:rPr>
          <w:ins w:id="208" w:author="Shinji Kawasaki" w:date="2016-08-21T18:35:00Z"/>
          <w:rFonts w:ascii="ＭＳ ゴシック" w:hAnsi="ＭＳ ゴシック"/>
        </w:rPr>
      </w:pPr>
      <w:r w:rsidRPr="004C2E37">
        <w:rPr>
          <w:rFonts w:ascii="ＭＳ ゴシック" w:hAnsi="ＭＳ ゴシック" w:hint="eastAsia"/>
        </w:rPr>
        <w:t>・</w:t>
      </w:r>
      <w:ins w:id="209" w:author="Shinji Kawasaki" w:date="2016-08-21T17:48:00Z">
        <w:r w:rsidR="00665779" w:rsidRPr="004C2E37">
          <w:rPr>
            <w:rFonts w:ascii="ＭＳ ゴシック" w:hAnsi="ＭＳ ゴシック" w:hint="eastAsia"/>
          </w:rPr>
          <w:t xml:space="preserve"> </w:t>
        </w:r>
      </w:ins>
      <w:r w:rsidRPr="004C2E37">
        <w:rPr>
          <w:rFonts w:ascii="ＭＳ ゴシック" w:hAnsi="ＭＳ ゴシック" w:hint="eastAsia"/>
        </w:rPr>
        <w:t>コアチームメンバーが開発指揮</w:t>
      </w:r>
      <w:ins w:id="210" w:author="DA 一色" w:date="2016-08-24T14:38:00Z">
        <w:r w:rsidR="00B35419">
          <w:rPr>
            <w:rFonts w:ascii="ＭＳ ゴシック" w:hAnsi="ＭＳ ゴシック" w:hint="eastAsia"/>
          </w:rPr>
          <w:t>、</w:t>
        </w:r>
      </w:ins>
      <w:r w:rsidRPr="004C2E37">
        <w:rPr>
          <w:rFonts w:ascii="ＭＳ ゴシック" w:hAnsi="ＭＳ ゴシック" w:hint="eastAsia"/>
        </w:rPr>
        <w:t>コードオーナーがコード品質の維持など</w:t>
      </w:r>
      <w:ins w:id="211" w:author="DA 一色" w:date="2016-08-24T14:38:00Z">
        <w:r w:rsidR="00B35419">
          <w:rPr>
            <w:rFonts w:ascii="ＭＳ ゴシック" w:hAnsi="ＭＳ ゴシック" w:hint="eastAsia"/>
          </w:rPr>
          <w:t>、</w:t>
        </w:r>
      </w:ins>
      <w:r w:rsidRPr="004C2E37">
        <w:rPr>
          <w:rFonts w:ascii="ＭＳ ゴシック" w:hAnsi="ＭＳ ゴシック" w:hint="eastAsia"/>
        </w:rPr>
        <w:t>責任を持</w:t>
      </w:r>
      <w:ins w:id="212" w:author="DA 一色" w:date="2016-08-24T14:38:00Z">
        <w:r w:rsidR="00B35419">
          <w:rPr>
            <w:rFonts w:ascii="ＭＳ ゴシック" w:hAnsi="ＭＳ ゴシック" w:hint="eastAsia"/>
          </w:rPr>
          <w:t>つ</w:t>
        </w:r>
      </w:ins>
      <w:ins w:id="213" w:author="DA 一色" w:date="2016-08-24T14:39:00Z">
        <w:r w:rsidR="00B35419">
          <w:rPr>
            <w:rFonts w:ascii="ＭＳ ゴシック" w:hAnsi="ＭＳ ゴシック" w:hint="eastAsia"/>
          </w:rPr>
          <w:t>人に</w:t>
        </w:r>
      </w:ins>
      <w:r w:rsidRPr="004C2E37">
        <w:rPr>
          <w:rFonts w:ascii="ＭＳ ゴシック" w:hAnsi="ＭＳ ゴシック" w:hint="eastAsia"/>
        </w:rPr>
        <w:t>高い権限がある一方、プルリクエスト</w:t>
      </w:r>
      <w:ins w:id="214" w:author="Shinji Kawasaki" w:date="2016-08-21T17:48:00Z">
        <w:r w:rsidR="00665779" w:rsidRPr="004C2E37">
          <w:rPr>
            <w:rFonts w:ascii="ＭＳ ゴシック" w:hAnsi="ＭＳ ゴシック" w:hint="eastAsia"/>
          </w:rPr>
          <w:t>／</w:t>
        </w:r>
      </w:ins>
      <w:r w:rsidRPr="004C2E37">
        <w:rPr>
          <w:rFonts w:ascii="ＭＳ ゴシック" w:hAnsi="ＭＳ ゴシック" w:hint="eastAsia"/>
        </w:rPr>
        <w:t>レビューなどは</w:t>
      </w:r>
      <w:r w:rsidRPr="004C2E37">
        <w:rPr>
          <w:rFonts w:ascii="ＭＳ ゴシック" w:hAnsi="ＭＳ ゴシック"/>
        </w:rPr>
        <w:t>Swift開発に関心を持つ</w:t>
      </w:r>
      <w:ins w:id="215" w:author="Shinji Kawasaki" w:date="2016-08-20T13:57:00Z">
        <w:r w:rsidR="00F65ED3" w:rsidRPr="004C2E37">
          <w:rPr>
            <w:rFonts w:ascii="ＭＳ ゴシック" w:hAnsi="ＭＳ ゴシック" w:hint="eastAsia"/>
          </w:rPr>
          <w:t>全て</w:t>
        </w:r>
      </w:ins>
      <w:r w:rsidRPr="004C2E37">
        <w:rPr>
          <w:rFonts w:ascii="ＭＳ ゴシック" w:hAnsi="ＭＳ ゴシック"/>
        </w:rPr>
        <w:t>の開発者から受け入れている</w:t>
      </w:r>
    </w:p>
    <w:p w14:paraId="53C78658" w14:textId="77777777" w:rsidR="00B55ED3" w:rsidRPr="004C2E37" w:rsidRDefault="00B55ED3" w:rsidP="00B55ED3">
      <w:pPr>
        <w:rPr>
          <w:ins w:id="216" w:author="Shinji Kawasaki" w:date="2016-08-21T18:35:00Z"/>
          <w:rFonts w:ascii="ＭＳ ゴシック" w:hAnsi="ＭＳ ゴシック"/>
        </w:rPr>
      </w:pPr>
    </w:p>
    <w:p w14:paraId="56AA9BC6" w14:textId="2394B560" w:rsidR="0087242B" w:rsidRPr="004C2E37" w:rsidRDefault="00B55ED3" w:rsidP="00B55ED3">
      <w:pPr>
        <w:rPr>
          <w:rFonts w:ascii="ＭＳ ゴシック" w:hAnsi="ＭＳ ゴシック"/>
        </w:rPr>
      </w:pPr>
      <w:ins w:id="217" w:author="Shinji Kawasaki" w:date="2016-08-21T18:35:00Z">
        <w:r w:rsidRPr="004C2E37">
          <w:rPr>
            <w:rFonts w:ascii="ＭＳ ゴシック" w:hAnsi="ＭＳ ゴシック" w:hint="eastAsia"/>
          </w:rPr>
          <w:t xml:space="preserve">　</w:t>
        </w:r>
      </w:ins>
      <w:r w:rsidR="0087242B" w:rsidRPr="004C2E37">
        <w:rPr>
          <w:rFonts w:ascii="ＭＳ ゴシック" w:hAnsi="ＭＳ ゴシック" w:hint="eastAsia"/>
        </w:rPr>
        <w:t>コアチーム</w:t>
      </w:r>
      <w:ins w:id="218" w:author="Shinji Kawasaki" w:date="2016-08-21T18:37:00Z">
        <w:r w:rsidRPr="004C2E37">
          <w:rPr>
            <w:rFonts w:ascii="ＭＳ ゴシック" w:hAnsi="ＭＳ ゴシック" w:hint="eastAsia"/>
          </w:rPr>
          <w:t>の</w:t>
        </w:r>
      </w:ins>
      <w:r w:rsidR="0087242B" w:rsidRPr="004C2E37">
        <w:rPr>
          <w:rFonts w:ascii="ＭＳ ゴシック" w:hAnsi="ＭＳ ゴシック" w:hint="eastAsia"/>
        </w:rPr>
        <w:t>メンバーは現在</w:t>
      </w:r>
      <w:r w:rsidR="0087242B" w:rsidRPr="004C2E37">
        <w:rPr>
          <w:rFonts w:ascii="ＭＳ ゴシック" w:hAnsi="ＭＳ ゴシック"/>
        </w:rPr>
        <w:t>6名全員</w:t>
      </w:r>
      <w:ins w:id="219" w:author="Shinji Kawasaki" w:date="2016-08-21T18:34:00Z">
        <w:r w:rsidRPr="004C2E37">
          <w:rPr>
            <w:rFonts w:ascii="ＭＳ ゴシック" w:hAnsi="ＭＳ ゴシック" w:hint="eastAsia"/>
          </w:rPr>
          <w:t>がアップルの</w:t>
        </w:r>
      </w:ins>
      <w:r w:rsidR="0087242B" w:rsidRPr="004C2E37">
        <w:rPr>
          <w:rFonts w:ascii="ＭＳ ゴシック" w:hAnsi="ＭＳ ゴシック"/>
        </w:rPr>
        <w:t>社員であるが</w:t>
      </w:r>
      <w:ins w:id="220" w:author="Shinji Kawasaki" w:date="2016-08-21T18:35:00Z">
        <w:r w:rsidRPr="004C2E37">
          <w:rPr>
            <w:rFonts w:ascii="ＭＳ ゴシック" w:hAnsi="ＭＳ ゴシック" w:hint="eastAsia"/>
          </w:rPr>
          <w:t>「</w:t>
        </w:r>
      </w:ins>
      <w:r w:rsidR="0087242B" w:rsidRPr="004C2E37">
        <w:rPr>
          <w:rFonts w:ascii="ＭＳ ゴシック" w:hAnsi="ＭＳ ゴシック"/>
        </w:rPr>
        <w:t>コミュニティの貢献によってApple社外の開発者がメンバーに加わることもあり得る</w:t>
      </w:r>
      <w:ins w:id="221" w:author="Shinji Kawasaki" w:date="2016-08-21T18:35:00Z">
        <w:r w:rsidRPr="004C2E37">
          <w:rPr>
            <w:rFonts w:ascii="ＭＳ ゴシック" w:hAnsi="ＭＳ ゴシック" w:hint="eastAsia"/>
          </w:rPr>
          <w:t>」</w:t>
        </w:r>
      </w:ins>
      <w:r w:rsidR="0087242B" w:rsidRPr="004C2E37">
        <w:rPr>
          <w:rFonts w:ascii="ＭＳ ゴシック" w:hAnsi="ＭＳ ゴシック"/>
        </w:rPr>
        <w:t>とのこと</w:t>
      </w:r>
      <w:ins w:id="222" w:author="Shinji Kawasaki" w:date="2016-08-21T18:35:00Z">
        <w:r w:rsidRPr="004C2E37">
          <w:rPr>
            <w:rFonts w:ascii="ＭＳ ゴシック" w:hAnsi="ＭＳ ゴシック" w:hint="eastAsia"/>
          </w:rPr>
          <w:t>だ。</w:t>
        </w:r>
      </w:ins>
      <w:r w:rsidR="0087242B" w:rsidRPr="004C2E37">
        <w:rPr>
          <w:rFonts w:ascii="ＭＳ ゴシック" w:hAnsi="ＭＳ ゴシック" w:hint="eastAsia"/>
        </w:rPr>
        <w:t>コードオーナーとその担当領域は各レポジトリ直下の◎</w:t>
      </w:r>
      <w:r w:rsidR="0087242B" w:rsidRPr="004C2E37">
        <w:rPr>
          <w:rFonts w:ascii="ＭＳ ゴシック" w:hAnsi="ＭＳ ゴシック"/>
        </w:rPr>
        <w:t>CODE_OWNERS.TXT◎に記載されている</w:t>
      </w:r>
      <w:r w:rsidR="003F6945" w:rsidRPr="004C2E37">
        <w:rPr>
          <w:rFonts w:ascii="ＭＳ ゴシック" w:hAnsi="ＭＳ ゴシック" w:hint="eastAsia"/>
        </w:rPr>
        <w:t>（</w:t>
      </w:r>
      <w:r w:rsidR="0087242B" w:rsidRPr="004C2E37">
        <w:rPr>
          <w:rFonts w:ascii="ＭＳ ゴシック" w:hAnsi="ＭＳ ゴシック"/>
        </w:rPr>
        <w:t>例</w:t>
      </w:r>
      <w:ins w:id="223" w:author="Shinji Kawasaki" w:date="2016-08-21T18:35:00Z">
        <w:r w:rsidRPr="004C2E37">
          <w:rPr>
            <w:rFonts w:ascii="ＭＳ ゴシック" w:hAnsi="ＭＳ ゴシック" w:hint="eastAsia"/>
          </w:rPr>
          <w:t>：</w:t>
        </w:r>
      </w:ins>
      <w:r w:rsidR="0087242B" w:rsidRPr="004C2E37">
        <w:rPr>
          <w:rFonts w:ascii="ＭＳ ゴシック" w:hAnsi="ＭＳ ゴシック"/>
        </w:rPr>
        <w:t xml:space="preserve"> ◆Swiftレポジトリのコードオーナー◇https://github.com/apple/swi</w:t>
      </w:r>
      <w:r w:rsidR="003F6945" w:rsidRPr="004C2E37">
        <w:rPr>
          <w:rFonts w:ascii="ＭＳ ゴシック" w:hAnsi="ＭＳ ゴシック"/>
        </w:rPr>
        <w:t>ft/blob/master/CODE_OWNERS.TXT◆</w:t>
      </w:r>
      <w:r w:rsidR="003F6945" w:rsidRPr="004C2E37">
        <w:rPr>
          <w:rFonts w:ascii="ＭＳ ゴシック" w:hAnsi="ＭＳ ゴシック" w:hint="eastAsia"/>
        </w:rPr>
        <w:t>）</w:t>
      </w:r>
      <w:ins w:id="224" w:author="Shinji Kawasaki" w:date="2016-08-22T15:20:00Z">
        <w:r w:rsidR="008B4BB7" w:rsidRPr="004C2E37">
          <w:rPr>
            <w:rFonts w:ascii="ＭＳ ゴシック" w:hAnsi="ＭＳ ゴシック" w:hint="eastAsia"/>
          </w:rPr>
          <w:t>。</w:t>
        </w:r>
      </w:ins>
    </w:p>
    <w:p w14:paraId="6A26D0CC" w14:textId="77777777" w:rsidR="0087242B" w:rsidRPr="004C2E37" w:rsidRDefault="0087242B" w:rsidP="0087242B">
      <w:pPr>
        <w:rPr>
          <w:rFonts w:ascii="ＭＳ ゴシック" w:hAnsi="ＭＳ ゴシック"/>
        </w:rPr>
      </w:pPr>
    </w:p>
    <w:p w14:paraId="1CCE2059" w14:textId="12CE101E" w:rsidR="0087242B" w:rsidRPr="004C2E37" w:rsidRDefault="00665779" w:rsidP="0087242B">
      <w:pPr>
        <w:rPr>
          <w:rFonts w:ascii="ＭＳ ゴシック" w:hAnsi="ＭＳ ゴシック"/>
        </w:rPr>
      </w:pPr>
      <w:ins w:id="225" w:author="Shinji Kawasaki" w:date="2016-08-21T17:51:00Z">
        <w:r w:rsidRPr="004C2E37">
          <w:rPr>
            <w:rFonts w:ascii="ＭＳ ゴシック" w:hAnsi="ＭＳ ゴシック" w:hint="eastAsia"/>
          </w:rPr>
          <w:t xml:space="preserve">　</w:t>
        </w:r>
      </w:ins>
      <w:r w:rsidR="0087242B" w:rsidRPr="004C2E37">
        <w:rPr>
          <w:rFonts w:ascii="ＭＳ ゴシック" w:hAnsi="ＭＳ ゴシック"/>
        </w:rPr>
        <w:t>Swiftを知るだけで</w:t>
      </w:r>
      <w:ins w:id="226" w:author="Shinji Kawasaki" w:date="2016-08-21T18:36:00Z">
        <w:r w:rsidR="00B55ED3" w:rsidRPr="004C2E37">
          <w:rPr>
            <w:rFonts w:ascii="ＭＳ ゴシック" w:hAnsi="ＭＳ ゴシック" w:hint="eastAsia"/>
          </w:rPr>
          <w:t>な</w:t>
        </w:r>
      </w:ins>
      <w:r w:rsidR="0087242B" w:rsidRPr="004C2E37">
        <w:rPr>
          <w:rFonts w:ascii="ＭＳ ゴシック" w:hAnsi="ＭＳ ゴシック"/>
        </w:rPr>
        <w:t>く開発に貢献したい場合は、</w:t>
      </w:r>
      <w:ins w:id="227" w:author="Shinji Kawasaki" w:date="2016-08-21T18:36:00Z">
        <w:r w:rsidR="00B55ED3" w:rsidRPr="004C2E37">
          <w:rPr>
            <w:rFonts w:ascii="ＭＳ ゴシック" w:hAnsi="ＭＳ ゴシック" w:hint="eastAsia"/>
          </w:rPr>
          <w:t>「</w:t>
        </w:r>
      </w:ins>
      <w:ins w:id="228" w:author="DA 一色" w:date="2016-08-24T14:42:00Z">
        <w:r w:rsidR="00E54F4C">
          <w:rPr>
            <w:rFonts w:ascii="ＭＳ ゴシック" w:hAnsi="ＭＳ ゴシック" w:hint="eastAsia"/>
          </w:rPr>
          <w:t>⑥</w:t>
        </w:r>
      </w:ins>
      <w:ins w:id="229" w:author="DA 一色" w:date="2016-08-24T14:41:00Z">
        <w:r w:rsidR="00E54F4C">
          <w:rPr>
            <w:rFonts w:ascii="ＭＳ ゴシック" w:hAnsi="ＭＳ ゴシック" w:hint="eastAsia"/>
          </w:rPr>
          <w:t>▲</w:t>
        </w:r>
      </w:ins>
      <w:ins w:id="230" w:author="Shinji Kawasaki" w:date="2016-08-21T18:36:00Z">
        <w:r w:rsidR="00B55ED3" w:rsidRPr="004C2E37">
          <w:rPr>
            <w:rFonts w:ascii="ＭＳ ゴシック" w:hAnsi="ＭＳ ゴシック"/>
          </w:rPr>
          <w:t>Swiftへのコントリビューションガイド</w:t>
        </w:r>
      </w:ins>
      <w:ins w:id="231" w:author="DA 一色" w:date="2016-08-24T14:41:00Z">
        <w:r w:rsidR="00E54F4C">
          <w:rPr>
            <w:rFonts w:ascii="ＭＳ ゴシック" w:hAnsi="ＭＳ ゴシック" w:hint="eastAsia"/>
          </w:rPr>
          <w:t>▲</w:t>
        </w:r>
      </w:ins>
      <w:ins w:id="232" w:author="Shinji Kawasaki" w:date="2016-08-21T18:36:00Z">
        <w:r w:rsidR="00B55ED3" w:rsidRPr="004C2E37">
          <w:rPr>
            <w:rFonts w:ascii="ＭＳ ゴシック" w:hAnsi="ＭＳ ゴシック"/>
          </w:rPr>
          <w:t>」</w:t>
        </w:r>
      </w:ins>
      <w:r w:rsidR="0087242B" w:rsidRPr="004C2E37">
        <w:rPr>
          <w:rFonts w:ascii="ＭＳ ゴシック" w:hAnsi="ＭＳ ゴシック"/>
        </w:rPr>
        <w:t>に</w:t>
      </w:r>
      <w:ins w:id="233" w:author="Shinji Kawasaki" w:date="2016-08-22T15:21:00Z">
        <w:r w:rsidR="008B4BB7" w:rsidRPr="004C2E37">
          <w:rPr>
            <w:rFonts w:ascii="ＭＳ ゴシック" w:hAnsi="ＭＳ ゴシック" w:hint="eastAsia"/>
          </w:rPr>
          <w:t>目を通そう</w:t>
        </w:r>
      </w:ins>
      <w:ins w:id="234" w:author="Shinji Kawasaki" w:date="2016-08-21T18:36:00Z">
        <w:r w:rsidR="00B55ED3" w:rsidRPr="004C2E37">
          <w:rPr>
            <w:rFonts w:ascii="ＭＳ ゴシック" w:hAnsi="ＭＳ ゴシック" w:hint="eastAsia"/>
          </w:rPr>
          <w:t>。</w:t>
        </w:r>
      </w:ins>
      <w:ins w:id="235" w:author="Shinji Kawasaki" w:date="2016-08-21T18:37:00Z">
        <w:r w:rsidR="00B55ED3" w:rsidRPr="004C2E37">
          <w:rPr>
            <w:rFonts w:ascii="ＭＳ ゴシック" w:hAnsi="ＭＳ ゴシック" w:hint="eastAsia"/>
          </w:rPr>
          <w:t>主に</w:t>
        </w:r>
      </w:ins>
      <w:ins w:id="236" w:author="Shinji Kawasaki" w:date="2016-08-21T18:36:00Z">
        <w:r w:rsidR="00B55ED3" w:rsidRPr="004C2E37">
          <w:rPr>
            <w:rFonts w:ascii="ＭＳ ゴシック" w:hAnsi="ＭＳ ゴシック" w:hint="eastAsia"/>
          </w:rPr>
          <w:t>コードによる貢献／</w:t>
        </w:r>
      </w:ins>
      <w:ins w:id="237" w:author="Shinji Kawasaki" w:date="2016-08-21T18:37:00Z">
        <w:r w:rsidR="00B55ED3" w:rsidRPr="004C2E37">
          <w:rPr>
            <w:rFonts w:ascii="ＭＳ ゴシック" w:hAnsi="ＭＳ ゴシック" w:hint="eastAsia"/>
          </w:rPr>
          <w:t>バグレポート／</w:t>
        </w:r>
        <w:r w:rsidR="00B55ED3" w:rsidRPr="004C2E37">
          <w:rPr>
            <w:rFonts w:ascii="ＭＳ ゴシック" w:hAnsi="ＭＳ ゴシック"/>
          </w:rPr>
          <w:t>Swift発展の活動への参加</w:t>
        </w:r>
        <w:r w:rsidR="00B55ED3" w:rsidRPr="004C2E37">
          <w:rPr>
            <w:rFonts w:ascii="ＭＳ ゴシック" w:hAnsi="ＭＳ ゴシック" w:hint="eastAsia"/>
          </w:rPr>
          <w:t>などについて書かれている。</w:t>
        </w:r>
      </w:ins>
    </w:p>
    <w:p w14:paraId="10EBDFFD" w14:textId="77777777" w:rsidR="00B55ED3" w:rsidRPr="004C2E37" w:rsidRDefault="00B55ED3" w:rsidP="0087242B">
      <w:pPr>
        <w:rPr>
          <w:ins w:id="238" w:author="Shinji Kawasaki" w:date="2016-08-21T18:37:00Z"/>
          <w:rFonts w:ascii="ＭＳ ゴシック" w:hAnsi="ＭＳ ゴシック"/>
        </w:rPr>
      </w:pPr>
    </w:p>
    <w:p w14:paraId="4D49C157" w14:textId="79ECC2E8" w:rsidR="0087242B" w:rsidRPr="004C2E37" w:rsidRDefault="00B55ED3" w:rsidP="0087242B">
      <w:pPr>
        <w:rPr>
          <w:rFonts w:ascii="ＭＳ ゴシック" w:hAnsi="ＭＳ ゴシック"/>
        </w:rPr>
      </w:pPr>
      <w:ins w:id="239" w:author="Shinji Kawasaki" w:date="2016-08-21T18:40:00Z">
        <w:r w:rsidRPr="004C2E37">
          <w:rPr>
            <w:rFonts w:ascii="ＭＳ ゴシック" w:hAnsi="ＭＳ ゴシック" w:hint="eastAsia"/>
          </w:rPr>
          <w:t xml:space="preserve">・ </w:t>
        </w:r>
      </w:ins>
      <w:ins w:id="240" w:author="DA 一色" w:date="2016-08-24T14:48:00Z">
        <w:r w:rsidR="00E54F4C">
          <w:rPr>
            <w:rFonts w:ascii="ＭＳ ゴシック" w:hAnsi="ＭＳ ゴシック" w:hint="eastAsia"/>
          </w:rPr>
          <w:t>▲</w:t>
        </w:r>
      </w:ins>
      <w:r w:rsidR="0087242B" w:rsidRPr="004C2E37">
        <w:rPr>
          <w:rFonts w:ascii="ＭＳ ゴシック" w:hAnsi="ＭＳ ゴシック" w:hint="eastAsia"/>
        </w:rPr>
        <w:t>◆コードによる貢献◇</w:t>
      </w:r>
      <w:r w:rsidR="0087242B" w:rsidRPr="004C2E37">
        <w:rPr>
          <w:rFonts w:ascii="ＭＳ ゴシック" w:hAnsi="ＭＳ ゴシック"/>
        </w:rPr>
        <w:t>https://swift.org/contributing/#contributing-code◆</w:t>
      </w:r>
      <w:ins w:id="241" w:author="Shinji Kawasaki" w:date="2016-08-21T18:42:00Z">
        <w:r w:rsidRPr="004C2E37">
          <w:rPr>
            <w:rFonts w:ascii="ＭＳ ゴシック" w:hAnsi="ＭＳ ゴシック" w:hint="eastAsia"/>
          </w:rPr>
          <w:t>：</w:t>
        </w:r>
      </w:ins>
      <w:ins w:id="242" w:author="DA 一色" w:date="2016-08-24T14:48:00Z">
        <w:r w:rsidR="00E54F4C">
          <w:rPr>
            <w:rFonts w:ascii="ＭＳ ゴシック" w:hAnsi="ＭＳ ゴシック" w:hint="eastAsia"/>
          </w:rPr>
          <w:t>▲</w:t>
        </w:r>
      </w:ins>
      <w:ins w:id="243" w:author="Shinji Kawasaki" w:date="2016-08-21T18:42:00Z">
        <w:r w:rsidRPr="004C2E37">
          <w:rPr>
            <w:rFonts w:ascii="ＭＳ ゴシック" w:hAnsi="ＭＳ ゴシック" w:hint="eastAsia"/>
          </w:rPr>
          <w:t xml:space="preserve"> </w:t>
        </w:r>
      </w:ins>
      <w:proofErr w:type="spellStart"/>
      <w:r w:rsidR="0087242B" w:rsidRPr="004C2E37">
        <w:rPr>
          <w:rFonts w:ascii="ＭＳ ゴシック" w:hAnsi="ＭＳ ゴシック"/>
        </w:rPr>
        <w:t>GitHub</w:t>
      </w:r>
      <w:proofErr w:type="spellEnd"/>
      <w:r w:rsidR="0087242B" w:rsidRPr="004C2E37">
        <w:rPr>
          <w:rFonts w:ascii="ＭＳ ゴシック" w:hAnsi="ＭＳ ゴシック"/>
        </w:rPr>
        <w:t>上でプルリクエストを送る際の、細かい手順</w:t>
      </w:r>
      <w:ins w:id="244" w:author="Shinji Kawasaki" w:date="2016-08-22T15:21:00Z">
        <w:r w:rsidR="00AB492D" w:rsidRPr="004C2E37">
          <w:rPr>
            <w:rFonts w:ascii="ＭＳ ゴシック" w:hAnsi="ＭＳ ゴシック" w:hint="eastAsia"/>
          </w:rPr>
          <w:t>／</w:t>
        </w:r>
      </w:ins>
      <w:r w:rsidR="0087242B" w:rsidRPr="004C2E37">
        <w:rPr>
          <w:rFonts w:ascii="ＭＳ ゴシック" w:hAnsi="ＭＳ ゴシック"/>
        </w:rPr>
        <w:t>コーディング規約などが記載してあり、</w:t>
      </w:r>
      <w:ins w:id="245" w:author="Shinji Kawasaki" w:date="2016-08-21T18:38:00Z">
        <w:r w:rsidRPr="004C2E37">
          <w:rPr>
            <w:rFonts w:ascii="ＭＳ ゴシック" w:hAnsi="ＭＳ ゴシック" w:hint="eastAsia"/>
          </w:rPr>
          <w:t>対象のプロジェクトが</w:t>
        </w:r>
      </w:ins>
      <w:r w:rsidR="0087242B" w:rsidRPr="004C2E37">
        <w:rPr>
          <w:rFonts w:ascii="ＭＳ ゴシック" w:hAnsi="ＭＳ ゴシック"/>
        </w:rPr>
        <w:t>Swift</w:t>
      </w:r>
      <w:ins w:id="246" w:author="Shinji Kawasaki" w:date="2016-08-21T18:38:00Z">
        <w:r w:rsidRPr="004C2E37">
          <w:rPr>
            <w:rFonts w:ascii="ＭＳ ゴシック" w:hAnsi="ＭＳ ゴシック" w:hint="eastAsia"/>
          </w:rPr>
          <w:t>かどうかに</w:t>
        </w:r>
      </w:ins>
      <w:r w:rsidR="0087242B" w:rsidRPr="004C2E37">
        <w:rPr>
          <w:rFonts w:ascii="ＭＳ ゴシック" w:hAnsi="ＭＳ ゴシック"/>
        </w:rPr>
        <w:t>関係</w:t>
      </w:r>
      <w:ins w:id="247" w:author="Shinji Kawasaki" w:date="2016-08-21T18:39:00Z">
        <w:r w:rsidRPr="004C2E37">
          <w:rPr>
            <w:rFonts w:ascii="ＭＳ ゴシック" w:hAnsi="ＭＳ ゴシック" w:hint="eastAsia"/>
          </w:rPr>
          <w:t>な</w:t>
        </w:r>
      </w:ins>
      <w:r w:rsidR="0087242B" w:rsidRPr="004C2E37">
        <w:rPr>
          <w:rFonts w:ascii="ＭＳ ゴシック" w:hAnsi="ＭＳ ゴシック"/>
        </w:rPr>
        <w:t>くソフトウェア開発全般に通じる内容も多く参考になる</w:t>
      </w:r>
    </w:p>
    <w:p w14:paraId="2A84A2ED" w14:textId="35EAC81A" w:rsidR="0087242B" w:rsidRPr="004C2E37" w:rsidRDefault="00B55ED3" w:rsidP="0087242B">
      <w:pPr>
        <w:rPr>
          <w:rFonts w:ascii="ＭＳ ゴシック" w:hAnsi="ＭＳ ゴシック"/>
        </w:rPr>
      </w:pPr>
      <w:ins w:id="248" w:author="Shinji Kawasaki" w:date="2016-08-21T18:40:00Z">
        <w:r w:rsidRPr="004C2E37">
          <w:rPr>
            <w:rFonts w:ascii="ＭＳ ゴシック" w:hAnsi="ＭＳ ゴシック" w:hint="eastAsia"/>
          </w:rPr>
          <w:t xml:space="preserve">・ </w:t>
        </w:r>
      </w:ins>
      <w:ins w:id="249" w:author="DA 一色" w:date="2016-08-24T14:48:00Z">
        <w:r w:rsidR="00E54F4C">
          <w:rPr>
            <w:rFonts w:ascii="ＭＳ ゴシック" w:hAnsi="ＭＳ ゴシック" w:hint="eastAsia"/>
          </w:rPr>
          <w:t>▲</w:t>
        </w:r>
      </w:ins>
      <w:r w:rsidR="0087242B" w:rsidRPr="004C2E37">
        <w:rPr>
          <w:rFonts w:ascii="ＭＳ ゴシック" w:hAnsi="ＭＳ ゴシック" w:hint="eastAsia"/>
        </w:rPr>
        <w:t>◆バグレポート◇</w:t>
      </w:r>
      <w:r w:rsidR="0087242B" w:rsidRPr="004C2E37">
        <w:rPr>
          <w:rFonts w:ascii="ＭＳ ゴシック" w:hAnsi="ＭＳ ゴシック"/>
        </w:rPr>
        <w:t>https://swift.org/contributing/#reporting-bugs◆</w:t>
      </w:r>
      <w:ins w:id="250" w:author="Shinji Kawasaki" w:date="2016-08-21T18:43:00Z">
        <w:r w:rsidRPr="004C2E37">
          <w:rPr>
            <w:rFonts w:ascii="ＭＳ ゴシック" w:hAnsi="ＭＳ ゴシック" w:hint="eastAsia"/>
          </w:rPr>
          <w:t>：</w:t>
        </w:r>
      </w:ins>
      <w:ins w:id="251" w:author="DA 一色" w:date="2016-08-24T14:48:00Z">
        <w:r w:rsidR="00E54F4C">
          <w:rPr>
            <w:rFonts w:ascii="ＭＳ ゴシック" w:hAnsi="ＭＳ ゴシック" w:hint="eastAsia"/>
          </w:rPr>
          <w:t>▲</w:t>
        </w:r>
      </w:ins>
      <w:ins w:id="252" w:author="Shinji Kawasaki" w:date="2016-08-21T18:43:00Z">
        <w:r w:rsidRPr="004C2E37">
          <w:rPr>
            <w:rFonts w:ascii="ＭＳ ゴシック" w:hAnsi="ＭＳ ゴシック" w:hint="eastAsia"/>
          </w:rPr>
          <w:t xml:space="preserve"> </w:t>
        </w:r>
      </w:ins>
      <w:r w:rsidR="0087242B" w:rsidRPr="004C2E37">
        <w:rPr>
          <w:rFonts w:ascii="ＭＳ ゴシック" w:hAnsi="ＭＳ ゴシック"/>
        </w:rPr>
        <w:t>◆バグレポートは</w:t>
      </w:r>
      <w:proofErr w:type="spellStart"/>
      <w:r w:rsidR="0087242B" w:rsidRPr="004C2E37">
        <w:rPr>
          <w:rFonts w:ascii="ＭＳ ゴシック" w:hAnsi="ＭＳ ゴシック"/>
        </w:rPr>
        <w:t>Jira</w:t>
      </w:r>
      <w:proofErr w:type="spellEnd"/>
      <w:r w:rsidR="0087242B" w:rsidRPr="004C2E37">
        <w:rPr>
          <w:rFonts w:ascii="ＭＳ ゴシック" w:hAnsi="ＭＳ ゴシック"/>
        </w:rPr>
        <w:t>によって管理◇https://bugs.swift.org/◆されており、アカウント</w:t>
      </w:r>
      <w:ins w:id="253" w:author="Shinji Kawasaki" w:date="2016-08-21T18:39:00Z">
        <w:r w:rsidRPr="004C2E37">
          <w:rPr>
            <w:rFonts w:ascii="ＭＳ ゴシック" w:hAnsi="ＭＳ ゴシック" w:hint="eastAsia"/>
          </w:rPr>
          <w:t>を</w:t>
        </w:r>
      </w:ins>
      <w:r w:rsidR="0087242B" w:rsidRPr="004C2E37">
        <w:rPr>
          <w:rFonts w:ascii="ＭＳ ゴシック" w:hAnsi="ＭＳ ゴシック"/>
        </w:rPr>
        <w:t>登録すれば、バグ報告</w:t>
      </w:r>
      <w:ins w:id="254" w:author="Shinji Kawasaki" w:date="2016-08-21T18:40:00Z">
        <w:r w:rsidRPr="004C2E37">
          <w:rPr>
            <w:rFonts w:ascii="ＭＳ ゴシック" w:hAnsi="ＭＳ ゴシック" w:hint="eastAsia"/>
          </w:rPr>
          <w:t>／</w:t>
        </w:r>
      </w:ins>
      <w:r w:rsidR="0087242B" w:rsidRPr="004C2E37">
        <w:rPr>
          <w:rFonts w:ascii="ＭＳ ゴシック" w:hAnsi="ＭＳ ゴシック"/>
        </w:rPr>
        <w:t>報告されたバグの閲覧など</w:t>
      </w:r>
      <w:ins w:id="255" w:author="Shinji Kawasaki" w:date="2016-08-21T18:40:00Z">
        <w:r w:rsidRPr="004C2E37">
          <w:rPr>
            <w:rFonts w:ascii="ＭＳ ゴシック" w:hAnsi="ＭＳ ゴシック" w:hint="eastAsia"/>
          </w:rPr>
          <w:t>が</w:t>
        </w:r>
      </w:ins>
      <w:ins w:id="256" w:author="Shinji Kawasaki" w:date="2016-08-20T13:57:00Z">
        <w:r w:rsidR="00F65ED3" w:rsidRPr="004C2E37">
          <w:rPr>
            <w:rFonts w:ascii="ＭＳ ゴシック" w:hAnsi="ＭＳ ゴシック" w:hint="eastAsia"/>
          </w:rPr>
          <w:t>できる</w:t>
        </w:r>
      </w:ins>
    </w:p>
    <w:p w14:paraId="375D79CE" w14:textId="7329BE7E" w:rsidR="0087242B" w:rsidRPr="004C2E37" w:rsidRDefault="00B55ED3" w:rsidP="0087242B">
      <w:pPr>
        <w:rPr>
          <w:rFonts w:ascii="ＭＳ ゴシック" w:hAnsi="ＭＳ ゴシック"/>
        </w:rPr>
      </w:pPr>
      <w:ins w:id="257" w:author="Shinji Kawasaki" w:date="2016-08-21T18:40:00Z">
        <w:r w:rsidRPr="004C2E37">
          <w:rPr>
            <w:rFonts w:ascii="ＭＳ ゴシック" w:hAnsi="ＭＳ ゴシック" w:hint="eastAsia"/>
          </w:rPr>
          <w:t xml:space="preserve">・ </w:t>
        </w:r>
      </w:ins>
      <w:ins w:id="258" w:author="DA 一色" w:date="2016-08-24T14:48:00Z">
        <w:r w:rsidR="00E54F4C">
          <w:rPr>
            <w:rFonts w:ascii="ＭＳ ゴシック" w:hAnsi="ＭＳ ゴシック" w:hint="eastAsia"/>
          </w:rPr>
          <w:t>▲</w:t>
        </w:r>
      </w:ins>
      <w:r w:rsidR="0087242B" w:rsidRPr="004C2E37">
        <w:rPr>
          <w:rFonts w:ascii="ＭＳ ゴシック" w:hAnsi="ＭＳ ゴシック" w:hint="eastAsia"/>
        </w:rPr>
        <w:t>◆</w:t>
      </w:r>
      <w:r w:rsidR="0087242B" w:rsidRPr="004C2E37">
        <w:rPr>
          <w:rFonts w:ascii="ＭＳ ゴシック" w:hAnsi="ＭＳ ゴシック"/>
        </w:rPr>
        <w:t>Swift発展の活動への参加◇https://swift.org/contributing/#participating-in-the-swift-evolution-process◆</w:t>
      </w:r>
      <w:ins w:id="259" w:author="Shinji Kawasaki" w:date="2016-08-21T18:43:00Z">
        <w:r w:rsidRPr="004C2E37">
          <w:rPr>
            <w:rFonts w:ascii="ＭＳ ゴシック" w:hAnsi="ＭＳ ゴシック" w:hint="eastAsia"/>
          </w:rPr>
          <w:t>：</w:t>
        </w:r>
      </w:ins>
      <w:ins w:id="260" w:author="DA 一色" w:date="2016-08-24T14:48:00Z">
        <w:r w:rsidR="00E54F4C">
          <w:rPr>
            <w:rFonts w:ascii="ＭＳ ゴシック" w:hAnsi="ＭＳ ゴシック" w:hint="eastAsia"/>
          </w:rPr>
          <w:t xml:space="preserve">▲ </w:t>
        </w:r>
      </w:ins>
      <w:r w:rsidR="0087242B" w:rsidRPr="004C2E37">
        <w:rPr>
          <w:rFonts w:ascii="ＭＳ ゴシック" w:hAnsi="ＭＳ ゴシック"/>
        </w:rPr>
        <w:t>◆メーリングリスト◇https://lists.swift.org/mailman/</w:t>
      </w:r>
      <w:proofErr w:type="spellStart"/>
      <w:r w:rsidR="0087242B" w:rsidRPr="004C2E37">
        <w:rPr>
          <w:rFonts w:ascii="ＭＳ ゴシック" w:hAnsi="ＭＳ ゴシック"/>
        </w:rPr>
        <w:t>listinfo</w:t>
      </w:r>
      <w:proofErr w:type="spellEnd"/>
      <w:r w:rsidR="0087242B" w:rsidRPr="004C2E37">
        <w:rPr>
          <w:rFonts w:ascii="ＭＳ ゴシック" w:hAnsi="ＭＳ ゴシック"/>
        </w:rPr>
        <w:t>/swift-evolution◆で議論を行い、それが収束すると◆Swift EvolutionリポジトリのProposal</w:t>
      </w:r>
      <w:ins w:id="261" w:author="DA 一色" w:date="2016-08-24T14:54:00Z">
        <w:r w:rsidR="00914A75">
          <w:rPr>
            <w:rFonts w:ascii="ＭＳ ゴシック" w:hAnsi="ＭＳ ゴシック"/>
          </w:rPr>
          <w:t>（提案）</w:t>
        </w:r>
      </w:ins>
      <w:r w:rsidR="0087242B" w:rsidRPr="004C2E37">
        <w:rPr>
          <w:rFonts w:ascii="ＭＳ ゴシック" w:hAnsi="ＭＳ ゴシック"/>
        </w:rPr>
        <w:t>◇https://github.com/apple/swift-evolution/tree/master/proposals◆としてまとめられる</w:t>
      </w:r>
      <w:r w:rsidR="003F6945" w:rsidRPr="004C2E37">
        <w:rPr>
          <w:rFonts w:ascii="ＭＳ ゴシック" w:hAnsi="ＭＳ ゴシック" w:hint="eastAsia"/>
        </w:rPr>
        <w:t>（</w:t>
      </w:r>
      <w:r w:rsidR="0087242B" w:rsidRPr="004C2E37">
        <w:rPr>
          <w:rFonts w:ascii="ＭＳ ゴシック" w:hAnsi="ＭＳ ゴシック"/>
        </w:rPr>
        <w:t>さらにここからレビューがあり、実際にリリースに含めるかなど決定される</w:t>
      </w:r>
      <w:r w:rsidR="003F6945" w:rsidRPr="004C2E37">
        <w:rPr>
          <w:rFonts w:ascii="ＭＳ ゴシック" w:hAnsi="ＭＳ ゴシック" w:hint="eastAsia"/>
        </w:rPr>
        <w:t>）</w:t>
      </w:r>
    </w:p>
    <w:p w14:paraId="1816B2D9" w14:textId="77777777" w:rsidR="0087242B" w:rsidRPr="004C2E37" w:rsidRDefault="0087242B" w:rsidP="0087242B">
      <w:pPr>
        <w:rPr>
          <w:rFonts w:ascii="ＭＳ ゴシック" w:hAnsi="ＭＳ ゴシック"/>
        </w:rPr>
      </w:pPr>
    </w:p>
    <w:p w14:paraId="39D7EE99" w14:textId="77777777" w:rsidR="0087242B" w:rsidRPr="004C2E37" w:rsidRDefault="0087242B" w:rsidP="004C2E37">
      <w:pPr>
        <w:pStyle w:val="Heading2"/>
      </w:pPr>
      <w:r w:rsidRPr="004C2E37">
        <w:rPr>
          <w:rFonts w:hint="eastAsia"/>
        </w:rPr>
        <w:t>●</w:t>
      </w:r>
      <w:r w:rsidRPr="004C2E37">
        <w:t>Swiftの開発体制</w:t>
      </w:r>
    </w:p>
    <w:p w14:paraId="2BE92D2A" w14:textId="77777777" w:rsidR="0087242B" w:rsidRPr="004C2E37" w:rsidRDefault="0087242B" w:rsidP="0087242B">
      <w:pPr>
        <w:rPr>
          <w:rFonts w:ascii="ＭＳ ゴシック" w:hAnsi="ＭＳ ゴシック"/>
        </w:rPr>
      </w:pPr>
    </w:p>
    <w:p w14:paraId="2B7665F9" w14:textId="77777777" w:rsidR="0087242B" w:rsidRPr="004C2E37" w:rsidRDefault="003F6945"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次に、◆</w:t>
      </w:r>
      <w:proofErr w:type="spellStart"/>
      <w:r w:rsidR="0087242B" w:rsidRPr="004C2E37">
        <w:rPr>
          <w:rFonts w:ascii="ＭＳ ゴシック" w:hAnsi="ＭＳ ゴシック"/>
        </w:rPr>
        <w:t>swift.org◇https</w:t>
      </w:r>
      <w:proofErr w:type="spellEnd"/>
      <w:r w:rsidR="0087242B" w:rsidRPr="004C2E37">
        <w:rPr>
          <w:rFonts w:ascii="ＭＳ ゴシック" w:hAnsi="ＭＳ ゴシック"/>
        </w:rPr>
        <w:t>://swift.org◆から読み取れるSwiftの開発体制を見ていこう。</w:t>
      </w:r>
    </w:p>
    <w:p w14:paraId="7832C065" w14:textId="77777777" w:rsidR="0087242B" w:rsidRPr="004C2E37" w:rsidRDefault="0087242B" w:rsidP="0087242B">
      <w:pPr>
        <w:rPr>
          <w:rFonts w:ascii="ＭＳ ゴシック" w:hAnsi="ＭＳ ゴシック"/>
        </w:rPr>
      </w:pPr>
    </w:p>
    <w:p w14:paraId="4E0BD2B5" w14:textId="529E6D28" w:rsidR="0087242B" w:rsidRPr="004C2E37" w:rsidRDefault="003F6945"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rPr>
        <w:t>Swift開発の場合、</w:t>
      </w:r>
      <w:proofErr w:type="spellStart"/>
      <w:r w:rsidR="0087242B" w:rsidRPr="004C2E37">
        <w:rPr>
          <w:rFonts w:ascii="ＭＳ ゴシック" w:hAnsi="ＭＳ ゴシック"/>
        </w:rPr>
        <w:t>GitHub</w:t>
      </w:r>
      <w:proofErr w:type="spellEnd"/>
      <w:r w:rsidR="0087242B" w:rsidRPr="004C2E37">
        <w:rPr>
          <w:rFonts w:ascii="ＭＳ ゴシック" w:hAnsi="ＭＳ ゴシック"/>
        </w:rPr>
        <w:t>上で管理されているのは、ソースコード</w:t>
      </w:r>
      <w:ins w:id="262" w:author="Shinji Kawasaki" w:date="2016-08-21T18:49:00Z">
        <w:r w:rsidR="00BB23D8" w:rsidRPr="004C2E37">
          <w:rPr>
            <w:rFonts w:ascii="ＭＳ ゴシック" w:hAnsi="ＭＳ ゴシック" w:hint="eastAsia"/>
          </w:rPr>
          <w:t>／</w:t>
        </w:r>
      </w:ins>
      <w:r w:rsidR="0087242B" w:rsidRPr="004C2E37">
        <w:rPr>
          <w:rFonts w:ascii="ＭＳ ゴシック" w:hAnsi="ＭＳ ゴシック"/>
        </w:rPr>
        <w:t>ドキュメント</w:t>
      </w:r>
      <w:ins w:id="263" w:author="Shinji Kawasaki" w:date="2016-08-21T18:49:00Z">
        <w:r w:rsidR="00BB23D8" w:rsidRPr="004C2E37">
          <w:rPr>
            <w:rFonts w:ascii="ＭＳ ゴシック" w:hAnsi="ＭＳ ゴシック" w:hint="eastAsia"/>
          </w:rPr>
          <w:t>／</w:t>
        </w:r>
      </w:ins>
      <w:r w:rsidR="0087242B" w:rsidRPr="004C2E37">
        <w:rPr>
          <w:rFonts w:ascii="ＭＳ ゴシック" w:hAnsi="ＭＳ ゴシック"/>
        </w:rPr>
        <w:t>各種議論のまとめなど</w:t>
      </w:r>
      <w:ins w:id="264" w:author="Shinji Kawasaki" w:date="2016-08-21T18:49:00Z">
        <w:r w:rsidR="00BB23D8" w:rsidRPr="004C2E37">
          <w:rPr>
            <w:rFonts w:ascii="ＭＳ ゴシック" w:hAnsi="ＭＳ ゴシック" w:hint="eastAsia"/>
          </w:rPr>
          <w:t>、</w:t>
        </w:r>
      </w:ins>
      <w:ins w:id="265" w:author="DA 一色" w:date="2016-08-24T14:50:00Z">
        <w:r w:rsidR="00E54F4C">
          <w:rPr>
            <w:rFonts w:ascii="ＭＳ ゴシック" w:hAnsi="ＭＳ ゴシック" w:hint="eastAsia"/>
          </w:rPr>
          <w:t>取</w:t>
        </w:r>
      </w:ins>
      <w:ins w:id="266" w:author="Shinji Kawasaki" w:date="2016-08-22T15:45:00Z">
        <w:r w:rsidR="00901E4A" w:rsidRPr="004C2E37">
          <w:rPr>
            <w:rFonts w:ascii="ＭＳ ゴシック" w:hAnsi="ＭＳ ゴシック" w:hint="eastAsia"/>
          </w:rPr>
          <w:t>り</w:t>
        </w:r>
      </w:ins>
      <w:r w:rsidR="0087242B" w:rsidRPr="004C2E37">
        <w:rPr>
          <w:rFonts w:ascii="ＭＳ ゴシック" w:hAnsi="ＭＳ ゴシック"/>
        </w:rPr>
        <w:t>まと</w:t>
      </w:r>
      <w:ins w:id="267" w:author="Shinji Kawasaki" w:date="2016-08-22T15:46:00Z">
        <w:r w:rsidR="00901E4A" w:rsidRPr="004C2E37">
          <w:rPr>
            <w:rFonts w:ascii="ＭＳ ゴシック" w:hAnsi="ＭＳ ゴシック" w:hint="eastAsia"/>
          </w:rPr>
          <w:t>められた</w:t>
        </w:r>
      </w:ins>
      <w:r w:rsidR="0087242B" w:rsidRPr="004C2E37">
        <w:rPr>
          <w:rFonts w:ascii="ＭＳ ゴシック" w:hAnsi="ＭＳ ゴシック"/>
        </w:rPr>
        <w:t>情報のみである。途中経過の議論などは</w:t>
      </w:r>
      <w:proofErr w:type="spellStart"/>
      <w:r w:rsidR="0087242B" w:rsidRPr="004C2E37">
        <w:rPr>
          <w:rFonts w:ascii="ＭＳ ゴシック" w:hAnsi="ＭＳ ゴシック"/>
        </w:rPr>
        <w:t>GitHub</w:t>
      </w:r>
      <w:proofErr w:type="spellEnd"/>
      <w:r w:rsidR="0087242B" w:rsidRPr="004C2E37">
        <w:rPr>
          <w:rFonts w:ascii="ＭＳ ゴシック" w:hAnsi="ＭＳ ゴシック"/>
        </w:rPr>
        <w:t>上ではなされていない。オープンソースのライブラリ開発は、</w:t>
      </w:r>
      <w:proofErr w:type="spellStart"/>
      <w:r w:rsidR="0087242B" w:rsidRPr="004C2E37">
        <w:rPr>
          <w:rFonts w:ascii="ＭＳ ゴシック" w:hAnsi="ＭＳ ゴシック"/>
        </w:rPr>
        <w:t>GitHub</w:t>
      </w:r>
      <w:proofErr w:type="spellEnd"/>
      <w:r w:rsidR="0087242B" w:rsidRPr="004C2E37">
        <w:rPr>
          <w:rFonts w:ascii="ＭＳ ゴシック" w:hAnsi="ＭＳ ゴシック"/>
        </w:rPr>
        <w:t>のIssue上で機能追加</w:t>
      </w:r>
      <w:ins w:id="268" w:author="Shinji Kawasaki" w:date="2016-08-21T18:49:00Z">
        <w:r w:rsidR="00BB23D8" w:rsidRPr="004C2E37">
          <w:rPr>
            <w:rFonts w:ascii="ＭＳ ゴシック" w:hAnsi="ＭＳ ゴシック" w:hint="eastAsia"/>
          </w:rPr>
          <w:t>／</w:t>
        </w:r>
      </w:ins>
      <w:r w:rsidR="0087242B" w:rsidRPr="004C2E37">
        <w:rPr>
          <w:rFonts w:ascii="ＭＳ ゴシック" w:hAnsi="ＭＳ ゴシック"/>
        </w:rPr>
        <w:t>仕様変更など</w:t>
      </w:r>
      <w:ins w:id="269" w:author="Shinji Kawasaki" w:date="2016-08-21T18:49:00Z">
        <w:r w:rsidR="00BB23D8" w:rsidRPr="004C2E37">
          <w:rPr>
            <w:rFonts w:ascii="ＭＳ ゴシック" w:hAnsi="ＭＳ ゴシック" w:hint="eastAsia"/>
          </w:rPr>
          <w:t>についての</w:t>
        </w:r>
      </w:ins>
      <w:r w:rsidR="0087242B" w:rsidRPr="004C2E37">
        <w:rPr>
          <w:rFonts w:ascii="ＭＳ ゴシック" w:hAnsi="ＭＳ ゴシック"/>
        </w:rPr>
        <w:t>議論が進められていることが多いが、◆</w:t>
      </w:r>
      <w:ins w:id="270" w:author="Shinji Kawasaki" w:date="2016-08-21T18:49:00Z">
        <w:r w:rsidR="00BB23D8" w:rsidRPr="004C2E37">
          <w:rPr>
            <w:rFonts w:ascii="ＭＳ ゴシック" w:hAnsi="ＭＳ ゴシック" w:hint="eastAsia"/>
          </w:rPr>
          <w:t>アップル</w:t>
        </w:r>
      </w:ins>
      <w:r w:rsidR="0087242B" w:rsidRPr="004C2E37">
        <w:rPr>
          <w:rFonts w:ascii="ＭＳ ゴシック" w:hAnsi="ＭＳ ゴシック"/>
        </w:rPr>
        <w:t>の</w:t>
      </w:r>
      <w:ins w:id="271" w:author="Shinji Kawasaki" w:date="2016-08-21T18:49:00Z">
        <w:r w:rsidR="00BB23D8" w:rsidRPr="004C2E37">
          <w:rPr>
            <w:rFonts w:ascii="ＭＳ ゴシック" w:hAnsi="ＭＳ ゴシック" w:hint="eastAsia"/>
          </w:rPr>
          <w:t>S</w:t>
        </w:r>
      </w:ins>
      <w:r w:rsidR="0087242B" w:rsidRPr="004C2E37">
        <w:rPr>
          <w:rFonts w:ascii="ＭＳ ゴシック" w:hAnsi="ＭＳ ゴシック"/>
        </w:rPr>
        <w:t>wift関連のリポジトリ◇https://github.com/apple◆のほとんどで</w:t>
      </w:r>
      <w:ins w:id="272" w:author="Shinji Kawasaki" w:date="2016-08-21T18:50:00Z">
        <w:r w:rsidR="00BB23D8" w:rsidRPr="004C2E37">
          <w:rPr>
            <w:rFonts w:ascii="ＭＳ ゴシック" w:hAnsi="ＭＳ ゴシック" w:hint="eastAsia"/>
          </w:rPr>
          <w:t>は</w:t>
        </w:r>
      </w:ins>
      <w:r w:rsidR="0087242B" w:rsidRPr="004C2E37">
        <w:rPr>
          <w:rFonts w:ascii="ＭＳ ゴシック" w:hAnsi="ＭＳ ゴシック"/>
        </w:rPr>
        <w:t>、◆Issueが無効化◇https://help.github.com/articles/disabling-issues/◆されている。これは</w:t>
      </w:r>
      <w:ins w:id="273" w:author="Shinji Kawasaki" w:date="2016-08-20T13:57:00Z">
        <w:r w:rsidR="00F65ED3" w:rsidRPr="004C2E37">
          <w:rPr>
            <w:rFonts w:ascii="ＭＳ ゴシック" w:hAnsi="ＭＳ ゴシック" w:hint="eastAsia"/>
          </w:rPr>
          <w:t>恐らく</w:t>
        </w:r>
      </w:ins>
      <w:r w:rsidR="0087242B" w:rsidRPr="004C2E37">
        <w:rPr>
          <w:rFonts w:ascii="ＭＳ ゴシック" w:hAnsi="ＭＳ ゴシック"/>
        </w:rPr>
        <w:t>、Swift開発においてやりとりする情報量が多すぎて、シンプルな作りの</w:t>
      </w:r>
      <w:proofErr w:type="spellStart"/>
      <w:r w:rsidR="0087242B" w:rsidRPr="004C2E37">
        <w:rPr>
          <w:rFonts w:ascii="ＭＳ ゴシック" w:hAnsi="ＭＳ ゴシック"/>
        </w:rPr>
        <w:t>GitHub</w:t>
      </w:r>
      <w:proofErr w:type="spellEnd"/>
      <w:r w:rsidR="0087242B" w:rsidRPr="004C2E37">
        <w:rPr>
          <w:rFonts w:ascii="ＭＳ ゴシック" w:hAnsi="ＭＳ ゴシック"/>
        </w:rPr>
        <w:t xml:space="preserve"> Issueでは収集が付かなくなるという判断がなされたか</w:t>
      </w:r>
      <w:commentRangeStart w:id="274"/>
      <w:r w:rsidR="0087242B" w:rsidRPr="004C2E37">
        <w:rPr>
          <w:rFonts w:ascii="ＭＳ ゴシック" w:hAnsi="ＭＳ ゴシック"/>
        </w:rPr>
        <w:t>ら</w:t>
      </w:r>
      <w:ins w:id="275" w:author="Shinji Kawasaki" w:date="2016-08-22T15:22:00Z">
        <w:r w:rsidR="00AB492D" w:rsidRPr="004C2E37">
          <w:rPr>
            <w:rFonts w:ascii="ＭＳ ゴシック" w:hAnsi="ＭＳ ゴシック" w:hint="eastAsia"/>
          </w:rPr>
          <w:t>だろう</w:t>
        </w:r>
        <w:commentRangeEnd w:id="274"/>
        <w:r w:rsidR="00AB492D" w:rsidRPr="004C2E37">
          <w:rPr>
            <w:rStyle w:val="CommentReference"/>
            <w:rFonts w:ascii="ＭＳ ゴシック" w:hAnsi="ＭＳ ゴシック"/>
          </w:rPr>
          <w:commentReference w:id="274"/>
        </w:r>
      </w:ins>
      <w:r w:rsidR="0087242B" w:rsidRPr="004C2E37">
        <w:rPr>
          <w:rFonts w:ascii="ＭＳ ゴシック" w:hAnsi="ＭＳ ゴシック"/>
        </w:rPr>
        <w:t>。</w:t>
      </w:r>
    </w:p>
    <w:p w14:paraId="369F58E0" w14:textId="77777777" w:rsidR="0087242B" w:rsidRPr="004C2E37" w:rsidRDefault="0087242B" w:rsidP="0087242B">
      <w:pPr>
        <w:rPr>
          <w:rFonts w:ascii="ＭＳ ゴシック" w:hAnsi="ＭＳ ゴシック"/>
        </w:rPr>
      </w:pPr>
    </w:p>
    <w:p w14:paraId="1A214B2A" w14:textId="77777777" w:rsidR="0087242B" w:rsidRPr="004C2E37" w:rsidRDefault="003F6945"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代わりに、上でも触れた以下の手段が使われている。</w:t>
      </w:r>
    </w:p>
    <w:p w14:paraId="0A4D502B" w14:textId="77777777" w:rsidR="0087242B" w:rsidRPr="004C2E37" w:rsidRDefault="0087242B" w:rsidP="0087242B">
      <w:pPr>
        <w:rPr>
          <w:rFonts w:ascii="ＭＳ ゴシック" w:hAnsi="ＭＳ ゴシック"/>
        </w:rPr>
      </w:pPr>
    </w:p>
    <w:p w14:paraId="53094727" w14:textId="2DF903D0" w:rsidR="0087242B" w:rsidRPr="004C2E37" w:rsidRDefault="0087242B" w:rsidP="0087242B">
      <w:pPr>
        <w:rPr>
          <w:rFonts w:ascii="ＭＳ ゴシック" w:hAnsi="ＭＳ ゴシック"/>
        </w:rPr>
      </w:pPr>
      <w:r w:rsidRPr="004C2E37">
        <w:rPr>
          <w:rFonts w:ascii="ＭＳ ゴシック" w:hAnsi="ＭＳ ゴシック" w:hint="eastAsia"/>
        </w:rPr>
        <w:t>・</w:t>
      </w:r>
      <w:r w:rsidR="003F6945" w:rsidRPr="004C2E37">
        <w:rPr>
          <w:rFonts w:ascii="ＭＳ ゴシック" w:hAnsi="ＭＳ ゴシック" w:hint="eastAsia"/>
        </w:rPr>
        <w:t xml:space="preserve"> </w:t>
      </w:r>
      <w:ins w:id="276" w:author="DA 一色" w:date="2016-08-24T14:52:00Z">
        <w:r w:rsidR="00914A75">
          <w:rPr>
            <w:rFonts w:ascii="ＭＳ ゴシック" w:hAnsi="ＭＳ ゴシック"/>
          </w:rPr>
          <w:t>▲</w:t>
        </w:r>
      </w:ins>
      <w:r w:rsidRPr="004C2E37">
        <w:rPr>
          <w:rFonts w:ascii="ＭＳ ゴシック" w:hAnsi="ＭＳ ゴシック" w:hint="eastAsia"/>
        </w:rPr>
        <w:t>◆</w:t>
      </w:r>
      <w:proofErr w:type="spellStart"/>
      <w:r w:rsidRPr="004C2E37">
        <w:rPr>
          <w:rFonts w:ascii="ＭＳ ゴシック" w:hAnsi="ＭＳ ゴシック"/>
        </w:rPr>
        <w:t>Jira</w:t>
      </w:r>
      <w:proofErr w:type="spellEnd"/>
      <w:r w:rsidRPr="004C2E37">
        <w:rPr>
          <w:rFonts w:ascii="ＭＳ ゴシック" w:hAnsi="ＭＳ ゴシック"/>
        </w:rPr>
        <w:t>によって管理されたバグレポート◇https://bugs.swift.org/◆</w:t>
      </w:r>
      <w:ins w:id="277" w:author="DA 一色" w:date="2016-08-24T14:52:00Z">
        <w:r w:rsidR="00914A75">
          <w:rPr>
            <w:rFonts w:ascii="ＭＳ ゴシック" w:hAnsi="ＭＳ ゴシック"/>
          </w:rPr>
          <w:t>▲</w:t>
        </w:r>
      </w:ins>
    </w:p>
    <w:p w14:paraId="25FB9297" w14:textId="45140CAB" w:rsidR="0087242B" w:rsidRPr="004C2E37" w:rsidRDefault="0087242B" w:rsidP="0087242B">
      <w:pPr>
        <w:rPr>
          <w:rFonts w:ascii="ＭＳ ゴシック" w:hAnsi="ＭＳ ゴシック"/>
        </w:rPr>
      </w:pPr>
      <w:r w:rsidRPr="004C2E37">
        <w:rPr>
          <w:rFonts w:ascii="ＭＳ ゴシック" w:hAnsi="ＭＳ ゴシック" w:hint="eastAsia"/>
        </w:rPr>
        <w:t>・</w:t>
      </w:r>
      <w:r w:rsidR="003F6945" w:rsidRPr="004C2E37">
        <w:rPr>
          <w:rFonts w:ascii="ＭＳ ゴシック" w:hAnsi="ＭＳ ゴシック" w:hint="eastAsia"/>
        </w:rPr>
        <w:t xml:space="preserve"> </w:t>
      </w:r>
      <w:ins w:id="278" w:author="DA 一色" w:date="2016-08-24T14:52:00Z">
        <w:r w:rsidR="00914A75">
          <w:rPr>
            <w:rFonts w:ascii="ＭＳ ゴシック" w:hAnsi="ＭＳ ゴシック"/>
          </w:rPr>
          <w:t>▲</w:t>
        </w:r>
      </w:ins>
      <w:r w:rsidRPr="004C2E37">
        <w:rPr>
          <w:rFonts w:ascii="ＭＳ ゴシック" w:hAnsi="ＭＳ ゴシック" w:hint="eastAsia"/>
        </w:rPr>
        <w:t>◆目的ごとに分かれたメーリングリスト◇</w:t>
      </w:r>
      <w:r w:rsidRPr="004C2E37">
        <w:rPr>
          <w:rFonts w:ascii="ＭＳ ゴシック" w:hAnsi="ＭＳ ゴシック"/>
        </w:rPr>
        <w:t>https://lists.swift.org◆</w:t>
      </w:r>
      <w:ins w:id="279" w:author="DA 一色" w:date="2016-08-24T14:52:00Z">
        <w:r w:rsidR="00914A75">
          <w:rPr>
            <w:rFonts w:ascii="ＭＳ ゴシック" w:hAnsi="ＭＳ ゴシック"/>
          </w:rPr>
          <w:t>▲</w:t>
        </w:r>
      </w:ins>
    </w:p>
    <w:p w14:paraId="089B0DAE" w14:textId="77777777" w:rsidR="00BB23D8" w:rsidRPr="004C2E37" w:rsidRDefault="00BB23D8" w:rsidP="0087242B">
      <w:pPr>
        <w:rPr>
          <w:rFonts w:ascii="ＭＳ ゴシック" w:hAnsi="ＭＳ ゴシック"/>
        </w:rPr>
      </w:pPr>
    </w:p>
    <w:p w14:paraId="3F336227" w14:textId="3F6892CB" w:rsidR="0087242B" w:rsidRPr="004C2E37" w:rsidRDefault="00BB23D8"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次期</w:t>
      </w:r>
      <w:r w:rsidR="0087242B" w:rsidRPr="004C2E37">
        <w:rPr>
          <w:rFonts w:ascii="ＭＳ ゴシック" w:hAnsi="ＭＳ ゴシック"/>
        </w:rPr>
        <w:t>Swiftに向けた提案やそれについての議論などはメーリングリストでなされるが、バグ報告や明らかに対応した方がベターな既存挙動についての改善提案などは</w:t>
      </w:r>
      <w:proofErr w:type="spellStart"/>
      <w:r w:rsidR="0087242B" w:rsidRPr="004C2E37">
        <w:rPr>
          <w:rFonts w:ascii="ＭＳ ゴシック" w:hAnsi="ＭＳ ゴシック"/>
        </w:rPr>
        <w:t>Jira</w:t>
      </w:r>
      <w:proofErr w:type="spellEnd"/>
      <w:r w:rsidR="0087242B" w:rsidRPr="004C2E37">
        <w:rPr>
          <w:rFonts w:ascii="ＭＳ ゴシック" w:hAnsi="ＭＳ ゴシック"/>
        </w:rPr>
        <w:t>のバグレポートでなされている。</w:t>
      </w:r>
    </w:p>
    <w:p w14:paraId="31494DF5" w14:textId="77777777" w:rsidR="0087242B" w:rsidRPr="004C2E37" w:rsidRDefault="0087242B" w:rsidP="0087242B">
      <w:pPr>
        <w:rPr>
          <w:rFonts w:ascii="ＭＳ ゴシック" w:hAnsi="ＭＳ ゴシック"/>
        </w:rPr>
      </w:pPr>
    </w:p>
    <w:p w14:paraId="64407709" w14:textId="41F20390" w:rsidR="0087242B" w:rsidRPr="004C2E37" w:rsidRDefault="003F6945"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w:t>
      </w:r>
      <w:r w:rsidR="0087242B" w:rsidRPr="004C2E37">
        <w:rPr>
          <w:rFonts w:ascii="ＭＳ ゴシック" w:hAnsi="ＭＳ ゴシック"/>
        </w:rPr>
        <w:t>Swift Evolution用のメーリングリスト◇https://lists.swift.org/mailman/</w:t>
      </w:r>
      <w:proofErr w:type="spellStart"/>
      <w:r w:rsidR="0087242B" w:rsidRPr="004C2E37">
        <w:rPr>
          <w:rFonts w:ascii="ＭＳ ゴシック" w:hAnsi="ＭＳ ゴシック"/>
        </w:rPr>
        <w:t>listinfo</w:t>
      </w:r>
      <w:proofErr w:type="spellEnd"/>
      <w:r w:rsidR="0087242B" w:rsidRPr="004C2E37">
        <w:rPr>
          <w:rFonts w:ascii="ＭＳ ゴシック" w:hAnsi="ＭＳ ゴシック"/>
        </w:rPr>
        <w:t>/swift-evolution◆をチェックすることで、次期Swiftの最新動向</w:t>
      </w:r>
      <w:ins w:id="280" w:author="Shinji Kawasaki" w:date="2016-08-22T15:23:00Z">
        <w:r w:rsidR="00AB492D" w:rsidRPr="004C2E37">
          <w:rPr>
            <w:rFonts w:ascii="ＭＳ ゴシック" w:hAnsi="ＭＳ ゴシック" w:hint="eastAsia"/>
          </w:rPr>
          <w:t>が</w:t>
        </w:r>
      </w:ins>
      <w:r w:rsidR="0087242B" w:rsidRPr="004C2E37">
        <w:rPr>
          <w:rFonts w:ascii="ＭＳ ゴシック" w:hAnsi="ＭＳ ゴシック"/>
        </w:rPr>
        <w:t>把握</w:t>
      </w:r>
      <w:ins w:id="281" w:author="Shinji Kawasaki" w:date="2016-08-20T13:57:00Z">
        <w:r w:rsidR="00F65ED3" w:rsidRPr="004C2E37">
          <w:rPr>
            <w:rFonts w:ascii="ＭＳ ゴシック" w:hAnsi="ＭＳ ゴシック" w:hint="eastAsia"/>
          </w:rPr>
          <w:t>できる</w:t>
        </w:r>
      </w:ins>
      <w:r w:rsidR="0087242B" w:rsidRPr="004C2E37">
        <w:rPr>
          <w:rFonts w:ascii="ＭＳ ゴシック" w:hAnsi="ＭＳ ゴシック"/>
        </w:rPr>
        <w:t>。また、メーリングリストの購読の際、◆</w:t>
      </w:r>
      <w:proofErr w:type="spellStart"/>
      <w:r w:rsidR="0087242B" w:rsidRPr="004C2E37">
        <w:rPr>
          <w:rFonts w:ascii="ＭＳ ゴシック" w:hAnsi="ＭＳ ゴシック"/>
        </w:rPr>
        <w:t>Hirundo◇https</w:t>
      </w:r>
      <w:proofErr w:type="spellEnd"/>
      <w:r w:rsidR="0087242B" w:rsidRPr="004C2E37">
        <w:rPr>
          <w:rFonts w:ascii="ＭＳ ゴシック" w:hAnsi="ＭＳ ゴシック"/>
        </w:rPr>
        <w:t>://stylemac.com/</w:t>
      </w:r>
      <w:proofErr w:type="spellStart"/>
      <w:r w:rsidR="0087242B" w:rsidRPr="004C2E37">
        <w:rPr>
          <w:rFonts w:ascii="ＭＳ ゴシック" w:hAnsi="ＭＳ ゴシック"/>
        </w:rPr>
        <w:t>hirundo</w:t>
      </w:r>
      <w:proofErr w:type="spellEnd"/>
      <w:r w:rsidR="0087242B" w:rsidRPr="004C2E37">
        <w:rPr>
          <w:rFonts w:ascii="ＭＳ ゴシック" w:hAnsi="ＭＳ ゴシック"/>
        </w:rPr>
        <w:t>/◆という</w:t>
      </w:r>
      <w:proofErr w:type="spellStart"/>
      <w:r w:rsidR="0087242B" w:rsidRPr="004C2E37">
        <w:rPr>
          <w:rFonts w:ascii="ＭＳ ゴシック" w:hAnsi="ＭＳ ゴシック"/>
        </w:rPr>
        <w:t>macOS</w:t>
      </w:r>
      <w:proofErr w:type="spellEnd"/>
      <w:r w:rsidR="0087242B" w:rsidRPr="004C2E37">
        <w:rPr>
          <w:rFonts w:ascii="ＭＳ ゴシック" w:hAnsi="ＭＳ ゴシック"/>
        </w:rPr>
        <w:t>用アプリを使うと、閲覧</w:t>
      </w:r>
      <w:ins w:id="282" w:author="Shinji Kawasaki" w:date="2016-08-21T18:50:00Z">
        <w:r w:rsidR="00BB23D8" w:rsidRPr="004C2E37">
          <w:rPr>
            <w:rFonts w:ascii="ＭＳ ゴシック" w:hAnsi="ＭＳ ゴシック" w:hint="eastAsia"/>
          </w:rPr>
          <w:t>／</w:t>
        </w:r>
      </w:ins>
      <w:r w:rsidR="0087242B" w:rsidRPr="004C2E37">
        <w:rPr>
          <w:rFonts w:ascii="ＭＳ ゴシック" w:hAnsi="ＭＳ ゴシック"/>
        </w:rPr>
        <w:t>検索など</w:t>
      </w:r>
      <w:ins w:id="283" w:author="Shinji Kawasaki" w:date="2016-08-21T18:51:00Z">
        <w:r w:rsidR="00BB23D8" w:rsidRPr="004C2E37">
          <w:rPr>
            <w:rFonts w:ascii="ＭＳ ゴシック" w:hAnsi="ＭＳ ゴシック" w:hint="eastAsia"/>
          </w:rPr>
          <w:t>が</w:t>
        </w:r>
      </w:ins>
      <w:r w:rsidR="0087242B" w:rsidRPr="004C2E37">
        <w:rPr>
          <w:rFonts w:ascii="ＭＳ ゴシック" w:hAnsi="ＭＳ ゴシック"/>
        </w:rPr>
        <w:t>しやすく、お勧めである。</w:t>
      </w:r>
    </w:p>
    <w:p w14:paraId="1823759B" w14:textId="77777777" w:rsidR="0087242B" w:rsidRPr="004C2E37" w:rsidRDefault="0087242B" w:rsidP="0087242B">
      <w:pPr>
        <w:rPr>
          <w:rFonts w:ascii="ＭＳ ゴシック" w:hAnsi="ＭＳ ゴシック"/>
        </w:rPr>
      </w:pPr>
    </w:p>
    <w:p w14:paraId="23636CEA" w14:textId="77777777" w:rsidR="0087242B" w:rsidRPr="004C2E37" w:rsidRDefault="0087242B" w:rsidP="004C2E37">
      <w:pPr>
        <w:pStyle w:val="Heading2"/>
      </w:pPr>
      <w:r w:rsidRPr="004C2E37">
        <w:rPr>
          <w:rFonts w:hint="eastAsia"/>
        </w:rPr>
        <w:t>●</w:t>
      </w:r>
      <w:r w:rsidRPr="004C2E37">
        <w:t>Swift Evolutionとは</w:t>
      </w:r>
    </w:p>
    <w:p w14:paraId="385609ED" w14:textId="77777777" w:rsidR="0087242B" w:rsidRPr="004C2E37" w:rsidRDefault="0087242B" w:rsidP="0087242B">
      <w:pPr>
        <w:rPr>
          <w:rFonts w:ascii="ＭＳ ゴシック" w:hAnsi="ＭＳ ゴシック"/>
        </w:rPr>
      </w:pPr>
    </w:p>
    <w:p w14:paraId="57C7966C" w14:textId="77777777" w:rsidR="0087242B" w:rsidRPr="004C2E37" w:rsidRDefault="003F6945"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rPr>
        <w:t>Swiftのロードマップ・現在の開発ステータスなどの管理の場として、◆Swift Evolutionリポジトリ◇https://github.com/apple/swift-evolution◆がある。</w:t>
      </w:r>
    </w:p>
    <w:p w14:paraId="1EE29876" w14:textId="77777777" w:rsidR="0087242B" w:rsidRPr="004C2E37" w:rsidRDefault="0087242B" w:rsidP="0087242B">
      <w:pPr>
        <w:rPr>
          <w:rFonts w:ascii="ＭＳ ゴシック" w:hAnsi="ＭＳ ゴシック"/>
        </w:rPr>
      </w:pPr>
    </w:p>
    <w:p w14:paraId="75FF9791" w14:textId="4E2FDCD1" w:rsidR="0087242B" w:rsidRPr="004C2E37" w:rsidRDefault="003F6945"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次期</w:t>
      </w:r>
      <w:r w:rsidR="0087242B" w:rsidRPr="004C2E37">
        <w:rPr>
          <w:rFonts w:ascii="ＭＳ ゴシック" w:hAnsi="ＭＳ ゴシック"/>
        </w:rPr>
        <w:t>Swiftについての</w:t>
      </w:r>
      <w:ins w:id="284" w:author="Shinji Kawasaki" w:date="2016-08-21T18:51:00Z">
        <w:r w:rsidR="00BB23D8" w:rsidRPr="004C2E37">
          <w:rPr>
            <w:rFonts w:ascii="ＭＳ ゴシック" w:hAnsi="ＭＳ ゴシック" w:hint="eastAsia"/>
          </w:rPr>
          <w:t>込み</w:t>
        </w:r>
      </w:ins>
      <w:r w:rsidR="0087242B" w:rsidRPr="004C2E37">
        <w:rPr>
          <w:rFonts w:ascii="ＭＳ ゴシック" w:hAnsi="ＭＳ ゴシック"/>
        </w:rPr>
        <w:t>入った議論はメーリングリスト上で行われると説明したが</w:t>
      </w:r>
      <w:ins w:id="285" w:author="Shinji Kawasaki" w:date="2016-08-21T18:51:00Z">
        <w:r w:rsidR="00BB23D8" w:rsidRPr="004C2E37">
          <w:rPr>
            <w:rFonts w:ascii="ＭＳ ゴシック" w:hAnsi="ＭＳ ゴシック" w:hint="eastAsia"/>
          </w:rPr>
          <w:t>、</w:t>
        </w:r>
      </w:ins>
      <w:r w:rsidR="0087242B" w:rsidRPr="004C2E37">
        <w:rPr>
          <w:rFonts w:ascii="ＭＳ ゴシック" w:hAnsi="ＭＳ ゴシック"/>
        </w:rPr>
        <w:t>それが収束すると、Proposal</w:t>
      </w:r>
      <w:ins w:id="286" w:author="Shinji Kawasaki" w:date="2016-08-22T15:23:00Z">
        <w:r w:rsidR="00AB492D" w:rsidRPr="004C2E37">
          <w:rPr>
            <w:rFonts w:ascii="ＭＳ ゴシック" w:hAnsi="ＭＳ ゴシック" w:hint="eastAsia"/>
          </w:rPr>
          <w:t>（提案）</w:t>
        </w:r>
      </w:ins>
      <w:r w:rsidR="0087242B" w:rsidRPr="004C2E37">
        <w:rPr>
          <w:rFonts w:ascii="ＭＳ ゴシック" w:hAnsi="ＭＳ ゴシック"/>
        </w:rPr>
        <w:t>としてこのリポジトリに反映される。Proposalはソース管理されており、プルリクエストなどを通じて追加</w:t>
      </w:r>
      <w:ins w:id="287" w:author="Shinji Kawasaki" w:date="2016-08-21T18:52:00Z">
        <w:r w:rsidR="00BB23D8" w:rsidRPr="004C2E37">
          <w:rPr>
            <w:rFonts w:ascii="ＭＳ ゴシック" w:hAnsi="ＭＳ ゴシック" w:hint="eastAsia"/>
          </w:rPr>
          <w:t>／</w:t>
        </w:r>
      </w:ins>
      <w:r w:rsidR="0087242B" w:rsidRPr="004C2E37">
        <w:rPr>
          <w:rFonts w:ascii="ＭＳ ゴシック" w:hAnsi="ＭＳ ゴシック"/>
        </w:rPr>
        <w:t>更新されている</w:t>
      </w:r>
      <w:ins w:id="288" w:author="Shinji Kawasaki" w:date="2016-08-22T15:24:00Z">
        <w:r w:rsidR="00AB492D" w:rsidRPr="004C2E37">
          <w:rPr>
            <w:rFonts w:ascii="ＭＳ ゴシック" w:hAnsi="ＭＳ ゴシック" w:hint="eastAsia"/>
          </w:rPr>
          <w:t>（</w:t>
        </w:r>
        <w:r w:rsidR="00AB492D" w:rsidRPr="004C2E37">
          <w:rPr>
            <w:rFonts w:ascii="ＭＳ ゴシック" w:hAnsi="ＭＳ ゴシック"/>
          </w:rPr>
          <w:t>コアチームメンバーは直接◎master◎へコミット</w:t>
        </w:r>
        <w:r w:rsidR="00AB492D" w:rsidRPr="004C2E37">
          <w:rPr>
            <w:rFonts w:ascii="ＭＳ ゴシック" w:hAnsi="ＭＳ ゴシック" w:hint="eastAsia"/>
          </w:rPr>
          <w:t>可能）</w:t>
        </w:r>
      </w:ins>
      <w:r w:rsidR="0087242B" w:rsidRPr="004C2E37">
        <w:rPr>
          <w:rFonts w:ascii="ＭＳ ゴシック" w:hAnsi="ＭＳ ゴシック"/>
        </w:rPr>
        <w:t>。さらに、Proposalのステータスが◆Swiftの変更提案のレビューステータス追跡サイト◇https://apple.github.io/swift-evolution/◆上でまとめられており、どれがSwift 3にす</w:t>
      </w:r>
      <w:r w:rsidR="0087242B" w:rsidRPr="004C2E37">
        <w:rPr>
          <w:rFonts w:ascii="ＭＳ ゴシック" w:hAnsi="ＭＳ ゴシック" w:hint="eastAsia"/>
        </w:rPr>
        <w:t>でに実装済みか、どれが今レビュー中かなど</w:t>
      </w:r>
      <w:ins w:id="289" w:author="Shinji Kawasaki" w:date="2016-08-21T18:53:00Z">
        <w:r w:rsidR="00BB23D8" w:rsidRPr="004C2E37">
          <w:rPr>
            <w:rFonts w:ascii="ＭＳ ゴシック" w:hAnsi="ＭＳ ゴシック" w:hint="eastAsia"/>
          </w:rPr>
          <w:t>が</w:t>
        </w:r>
      </w:ins>
      <w:r w:rsidR="0087242B" w:rsidRPr="004C2E37">
        <w:rPr>
          <w:rFonts w:ascii="ＭＳ ゴシック" w:hAnsi="ＭＳ ゴシック" w:hint="eastAsia"/>
        </w:rPr>
        <w:t>一目で確認</w:t>
      </w:r>
      <w:ins w:id="290" w:author="Shinji Kawasaki" w:date="2016-08-20T13:57:00Z">
        <w:r w:rsidR="00F65ED3" w:rsidRPr="004C2E37">
          <w:rPr>
            <w:rFonts w:ascii="ＭＳ ゴシック" w:hAnsi="ＭＳ ゴシック" w:hint="eastAsia"/>
          </w:rPr>
          <w:t>できる</w:t>
        </w:r>
      </w:ins>
      <w:r w:rsidR="0087242B" w:rsidRPr="004C2E37">
        <w:rPr>
          <w:rFonts w:ascii="ＭＳ ゴシック" w:hAnsi="ＭＳ ゴシック" w:hint="eastAsia"/>
        </w:rPr>
        <w:t>。</w:t>
      </w:r>
    </w:p>
    <w:p w14:paraId="6966986C" w14:textId="77777777" w:rsidR="0087242B" w:rsidRPr="004C2E37" w:rsidRDefault="0087242B" w:rsidP="0087242B">
      <w:pPr>
        <w:rPr>
          <w:rFonts w:ascii="ＭＳ ゴシック" w:hAnsi="ＭＳ ゴシック"/>
        </w:rPr>
      </w:pPr>
    </w:p>
    <w:p w14:paraId="1FF26617" w14:textId="77777777" w:rsidR="0087242B" w:rsidRPr="004C2E37" w:rsidRDefault="0087242B" w:rsidP="004C2E37">
      <w:pPr>
        <w:pStyle w:val="Heading3"/>
        <w:spacing w:before="180" w:after="180"/>
      </w:pPr>
      <w:r w:rsidRPr="004C2E37">
        <w:rPr>
          <w:rFonts w:hint="eastAsia"/>
        </w:rPr>
        <w:t>○</w:t>
      </w:r>
      <w:r w:rsidRPr="004C2E37">
        <w:t>Swift Evolutionに自ら提案していくには？</w:t>
      </w:r>
    </w:p>
    <w:p w14:paraId="314347B0" w14:textId="77777777" w:rsidR="0087242B" w:rsidRPr="004C2E37" w:rsidRDefault="0087242B" w:rsidP="0087242B">
      <w:pPr>
        <w:rPr>
          <w:rFonts w:ascii="ＭＳ ゴシック" w:hAnsi="ＭＳ ゴシック"/>
        </w:rPr>
      </w:pPr>
    </w:p>
    <w:p w14:paraId="27444A2B" w14:textId="4784EF07" w:rsidR="00BB23D8" w:rsidRPr="004C2E37" w:rsidRDefault="003F6945" w:rsidP="0087242B">
      <w:pPr>
        <w:rPr>
          <w:ins w:id="291" w:author="Shinji Kawasaki" w:date="2016-08-21T18:53:00Z"/>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そして最後に、自ら提案していくにはどのように</w:t>
      </w:r>
      <w:ins w:id="292" w:author="Shinji Kawasaki" w:date="2016-08-20T13:57:00Z">
        <w:r w:rsidR="00F65ED3" w:rsidRPr="004C2E37">
          <w:rPr>
            <w:rFonts w:ascii="ＭＳ ゴシック" w:hAnsi="ＭＳ ゴシック" w:hint="eastAsia"/>
          </w:rPr>
          <w:t>すればよい</w:t>
        </w:r>
      </w:ins>
      <w:r w:rsidR="0087242B" w:rsidRPr="004C2E37">
        <w:rPr>
          <w:rFonts w:ascii="ＭＳ ゴシック" w:hAnsi="ＭＳ ゴシック" w:hint="eastAsia"/>
        </w:rPr>
        <w:t>かについて説明しよう。</w:t>
      </w:r>
    </w:p>
    <w:p w14:paraId="429A0404" w14:textId="77777777" w:rsidR="00BB23D8" w:rsidRPr="004C2E37" w:rsidRDefault="00BB23D8" w:rsidP="0087242B">
      <w:pPr>
        <w:rPr>
          <w:ins w:id="293" w:author="Shinji Kawasaki" w:date="2016-08-21T18:53:00Z"/>
          <w:rFonts w:ascii="ＭＳ ゴシック" w:hAnsi="ＭＳ ゴシック"/>
        </w:rPr>
      </w:pPr>
    </w:p>
    <w:p w14:paraId="1CAB1D24" w14:textId="703E4452" w:rsidR="0087242B" w:rsidRPr="004C2E37" w:rsidRDefault="0087242B" w:rsidP="0087242B">
      <w:pPr>
        <w:rPr>
          <w:rFonts w:ascii="ＭＳ ゴシック" w:hAnsi="ＭＳ ゴシック"/>
        </w:rPr>
      </w:pPr>
      <w:r w:rsidRPr="004C2E37">
        <w:rPr>
          <w:rFonts w:ascii="ＭＳ ゴシック" w:hAnsi="ＭＳ ゴシック" w:hint="eastAsia"/>
        </w:rPr>
        <w:t xml:space="preserve">　リポジトリ内に、◆運用フロー</w:t>
      </w:r>
      <w:ins w:id="294" w:author="Shinji Kawasaki" w:date="2016-08-21T18:53:00Z">
        <w:r w:rsidR="00BB23D8" w:rsidRPr="004C2E37">
          <w:rPr>
            <w:rFonts w:ascii="ＭＳ ゴシック" w:hAnsi="ＭＳ ゴシック" w:hint="eastAsia"/>
          </w:rPr>
          <w:t>／</w:t>
        </w:r>
      </w:ins>
      <w:r w:rsidRPr="004C2E37">
        <w:rPr>
          <w:rFonts w:ascii="ＭＳ ゴシック" w:hAnsi="ＭＳ ゴシック" w:hint="eastAsia"/>
        </w:rPr>
        <w:t>ルールなどが記載された文書</w:t>
      </w:r>
      <w:r w:rsidR="00BB23D8" w:rsidRPr="004C2E37">
        <w:rPr>
          <w:rFonts w:ascii="ＭＳ ゴシック" w:hAnsi="ＭＳ ゴシック" w:hint="eastAsia"/>
        </w:rPr>
        <w:t>（</w:t>
      </w:r>
      <w:r w:rsidRPr="004C2E37">
        <w:rPr>
          <w:rFonts w:ascii="ＭＳ ゴシック" w:hAnsi="ＭＳ ゴシック"/>
        </w:rPr>
        <w:t>英語</w:t>
      </w:r>
      <w:r w:rsidR="00BB23D8" w:rsidRPr="004C2E37">
        <w:rPr>
          <w:rFonts w:ascii="ＭＳ ゴシック" w:hAnsi="ＭＳ ゴシック" w:hint="eastAsia"/>
        </w:rPr>
        <w:t>）</w:t>
      </w:r>
      <w:r w:rsidRPr="004C2E37">
        <w:rPr>
          <w:rFonts w:ascii="ＭＳ ゴシック" w:hAnsi="ＭＳ ゴシック"/>
        </w:rPr>
        <w:t>◇https://github.com/apple/swift-evolution/blob/master/process.md◆がある。ざっとルールを抜粋すると以下の通りである。</w:t>
      </w:r>
    </w:p>
    <w:p w14:paraId="6B89ACA4" w14:textId="77777777" w:rsidR="0087242B" w:rsidRPr="004C2E37" w:rsidRDefault="0087242B" w:rsidP="0087242B">
      <w:pPr>
        <w:rPr>
          <w:rFonts w:ascii="ＭＳ ゴシック" w:hAnsi="ＭＳ ゴシック"/>
        </w:rPr>
      </w:pPr>
    </w:p>
    <w:p w14:paraId="1BB1031F" w14:textId="5B9BBA01" w:rsidR="0087242B" w:rsidRPr="004C2E37" w:rsidRDefault="0087242B" w:rsidP="0087242B">
      <w:pPr>
        <w:rPr>
          <w:rFonts w:ascii="ＭＳ ゴシック" w:hAnsi="ＭＳ ゴシック"/>
        </w:rPr>
      </w:pPr>
      <w:r w:rsidRPr="004C2E37">
        <w:rPr>
          <w:rFonts w:ascii="ＭＳ ゴシック" w:hAnsi="ＭＳ ゴシック"/>
        </w:rPr>
        <w:t>1. これまで</w:t>
      </w:r>
      <w:ins w:id="295" w:author="Shinji Kawasaki" w:date="2016-08-22T15:46:00Z">
        <w:r w:rsidR="00901E4A" w:rsidRPr="004C2E37">
          <w:rPr>
            <w:rFonts w:ascii="ＭＳ ゴシック" w:hAnsi="ＭＳ ゴシック" w:hint="eastAsia"/>
          </w:rPr>
          <w:t>の</w:t>
        </w:r>
      </w:ins>
      <w:r w:rsidRPr="004C2E37">
        <w:rPr>
          <w:rFonts w:ascii="ＭＳ ゴシック" w:hAnsi="ＭＳ ゴシック"/>
        </w:rPr>
        <w:t>提案で同様のものが</w:t>
      </w:r>
      <w:ins w:id="296" w:author="Shinji Kawasaki" w:date="2016-08-21T18:54:00Z">
        <w:r w:rsidR="00A7492E" w:rsidRPr="004C2E37">
          <w:rPr>
            <w:rFonts w:ascii="ＭＳ ゴシック" w:hAnsi="ＭＳ ゴシック" w:hint="eastAsia"/>
          </w:rPr>
          <w:t>な</w:t>
        </w:r>
      </w:ins>
      <w:r w:rsidRPr="004C2E37">
        <w:rPr>
          <w:rFonts w:ascii="ＭＳ ゴシック" w:hAnsi="ＭＳ ゴシック"/>
        </w:rPr>
        <w:t>いかチェック</w:t>
      </w:r>
      <w:r w:rsidR="003F6945" w:rsidRPr="004C2E37">
        <w:rPr>
          <w:rFonts w:ascii="ＭＳ ゴシック" w:hAnsi="ＭＳ ゴシック" w:hint="eastAsia"/>
        </w:rPr>
        <w:t>（</w:t>
      </w:r>
      <w:r w:rsidRPr="004C2E37">
        <w:rPr>
          <w:rFonts w:ascii="ＭＳ ゴシック" w:hAnsi="ＭＳ ゴシック"/>
        </w:rPr>
        <w:t>現在進行中</w:t>
      </w:r>
      <w:ins w:id="297" w:author="Shinji Kawasaki" w:date="2016-08-21T18:54:00Z">
        <w:r w:rsidR="00A7492E" w:rsidRPr="004C2E37">
          <w:rPr>
            <w:rFonts w:ascii="ＭＳ ゴシック" w:hAnsi="ＭＳ ゴシック" w:hint="eastAsia"/>
          </w:rPr>
          <w:t>／</w:t>
        </w:r>
      </w:ins>
      <w:r w:rsidRPr="004C2E37">
        <w:rPr>
          <w:rFonts w:ascii="ＭＳ ゴシック" w:hAnsi="ＭＳ ゴシック"/>
        </w:rPr>
        <w:t>リジェクトされたものなども含む</w:t>
      </w:r>
      <w:r w:rsidR="003F6945" w:rsidRPr="004C2E37">
        <w:rPr>
          <w:rFonts w:ascii="ＭＳ ゴシック" w:hAnsi="ＭＳ ゴシック" w:hint="eastAsia"/>
        </w:rPr>
        <w:t>）</w:t>
      </w:r>
    </w:p>
    <w:p w14:paraId="70D17355" w14:textId="36AE82BE" w:rsidR="0087242B" w:rsidRPr="004C2E37" w:rsidRDefault="0087242B" w:rsidP="0087242B">
      <w:pPr>
        <w:rPr>
          <w:rFonts w:ascii="ＭＳ ゴシック" w:hAnsi="ＭＳ ゴシック"/>
        </w:rPr>
      </w:pPr>
      <w:r w:rsidRPr="004C2E37">
        <w:rPr>
          <w:rFonts w:ascii="ＭＳ ゴシック" w:hAnsi="ＭＳ ゴシック"/>
        </w:rPr>
        <w:t>2. メーリングリスト</w:t>
      </w:r>
      <w:ins w:id="298" w:author="Shinji Kawasaki" w:date="2016-08-20T13:57:00Z">
        <w:r w:rsidR="00F65ED3" w:rsidRPr="004C2E37">
          <w:rPr>
            <w:rFonts w:ascii="ＭＳ ゴシック" w:hAnsi="ＭＳ ゴシック" w:hint="eastAsia"/>
          </w:rPr>
          <w:t>で</w:t>
        </w:r>
      </w:ins>
      <w:r w:rsidRPr="004C2E37">
        <w:rPr>
          <w:rFonts w:ascii="ＭＳ ゴシック" w:hAnsi="ＭＳ ゴシック"/>
        </w:rPr>
        <w:t>提案の概要を説明</w:t>
      </w:r>
      <w:ins w:id="299" w:author="DA 一色" w:date="2016-08-24T14:55:00Z">
        <w:r w:rsidR="00914A75">
          <w:rPr>
            <w:rFonts w:ascii="ＭＳ ゴシック" w:hAnsi="ＭＳ ゴシック"/>
          </w:rPr>
          <w:t>・</w:t>
        </w:r>
      </w:ins>
      <w:r w:rsidRPr="004C2E37">
        <w:rPr>
          <w:rFonts w:ascii="ＭＳ ゴシック" w:hAnsi="ＭＳ ゴシック"/>
        </w:rPr>
        <w:t>展開</w:t>
      </w:r>
    </w:p>
    <w:p w14:paraId="2E427120" w14:textId="77777777" w:rsidR="0087242B" w:rsidRPr="004C2E37" w:rsidRDefault="0087242B" w:rsidP="0087242B">
      <w:pPr>
        <w:rPr>
          <w:rFonts w:ascii="ＭＳ ゴシック" w:hAnsi="ＭＳ ゴシック"/>
        </w:rPr>
      </w:pPr>
      <w:r w:rsidRPr="004C2E37">
        <w:rPr>
          <w:rFonts w:ascii="ＭＳ ゴシック" w:hAnsi="ＭＳ ゴシック"/>
        </w:rPr>
        <w:t>3. 議論を経て、提案を洗練させていき、◆テンプレート◇https://github.com/apple/swift-evolution/blob/master/0000-template.md◆を使ってまとめる</w:t>
      </w:r>
    </w:p>
    <w:p w14:paraId="45FAAC2C" w14:textId="77777777" w:rsidR="0087242B" w:rsidRPr="004C2E37" w:rsidRDefault="0087242B" w:rsidP="0087242B">
      <w:pPr>
        <w:rPr>
          <w:rFonts w:ascii="ＭＳ ゴシック" w:hAnsi="ＭＳ ゴシック"/>
        </w:rPr>
      </w:pPr>
      <w:r w:rsidRPr="004C2E37">
        <w:rPr>
          <w:rFonts w:ascii="ＭＳ ゴシック" w:hAnsi="ＭＳ ゴシック"/>
        </w:rPr>
        <w:t>4. コアチームメンバーにレビュー対象としてもらえるように、Swift EvolutionリポジトリにPull Requestを投げる</w:t>
      </w:r>
    </w:p>
    <w:p w14:paraId="3CABDBC4" w14:textId="5FDA8D03" w:rsidR="0087242B" w:rsidRPr="004C2E37" w:rsidRDefault="0087242B" w:rsidP="0087242B">
      <w:pPr>
        <w:rPr>
          <w:rFonts w:ascii="ＭＳ ゴシック" w:hAnsi="ＭＳ ゴシック"/>
        </w:rPr>
      </w:pPr>
      <w:r w:rsidRPr="004C2E37">
        <w:rPr>
          <w:rFonts w:ascii="ＭＳ ゴシック" w:hAnsi="ＭＳ ゴシック"/>
        </w:rPr>
        <w:t>5. Pull Requestが通ったら、定められた期間にレビューを受け、採用</w:t>
      </w:r>
      <w:ins w:id="300" w:author="Shinji Kawasaki" w:date="2016-08-22T15:35:00Z">
        <w:r w:rsidR="00E17CB6" w:rsidRPr="004C2E37">
          <w:rPr>
            <w:rFonts w:ascii="ＭＳ ゴシック" w:hAnsi="ＭＳ ゴシック" w:hint="eastAsia"/>
          </w:rPr>
          <w:t>／</w:t>
        </w:r>
      </w:ins>
      <w:r w:rsidRPr="004C2E37">
        <w:rPr>
          <w:rFonts w:ascii="ＭＳ ゴシック" w:hAnsi="ＭＳ ゴシック"/>
        </w:rPr>
        <w:t>不採用の判断がなされる</w:t>
      </w:r>
      <w:r w:rsidR="003F6945" w:rsidRPr="004C2E37">
        <w:rPr>
          <w:rFonts w:ascii="ＭＳ ゴシック" w:hAnsi="ＭＳ ゴシック" w:hint="eastAsia"/>
        </w:rPr>
        <w:t>（</w:t>
      </w:r>
      <w:r w:rsidRPr="004C2E37">
        <w:rPr>
          <w:rFonts w:ascii="ＭＳ ゴシック" w:hAnsi="ＭＳ ゴシック"/>
        </w:rPr>
        <w:t>採用の場合、優先度に応じて順次実装されていく</w:t>
      </w:r>
      <w:r w:rsidR="003F6945" w:rsidRPr="004C2E37">
        <w:rPr>
          <w:rFonts w:ascii="ＭＳ ゴシック" w:hAnsi="ＭＳ ゴシック" w:hint="eastAsia"/>
        </w:rPr>
        <w:t>）</w:t>
      </w:r>
    </w:p>
    <w:p w14:paraId="281AC87E" w14:textId="77777777" w:rsidR="0087242B" w:rsidRPr="004C2E37" w:rsidRDefault="0087242B" w:rsidP="0087242B">
      <w:pPr>
        <w:rPr>
          <w:rFonts w:ascii="ＭＳ ゴシック" w:hAnsi="ＭＳ ゴシック"/>
        </w:rPr>
      </w:pPr>
    </w:p>
    <w:p w14:paraId="268A5EE5" w14:textId="37E8F741" w:rsidR="0087242B" w:rsidRPr="004C2E37" w:rsidRDefault="003F6945"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このように提案が採用されるまで</w:t>
      </w:r>
      <w:ins w:id="301" w:author="Shinji Kawasaki" w:date="2016-08-21T18:54:00Z">
        <w:r w:rsidR="00A7492E" w:rsidRPr="004C2E37">
          <w:rPr>
            <w:rFonts w:ascii="ＭＳ ゴシック" w:hAnsi="ＭＳ ゴシック" w:hint="eastAsia"/>
          </w:rPr>
          <w:t>に</w:t>
        </w:r>
      </w:ins>
      <w:r w:rsidR="0087242B" w:rsidRPr="004C2E37">
        <w:rPr>
          <w:rFonts w:ascii="ＭＳ ゴシック" w:hAnsi="ＭＳ ゴシック" w:hint="eastAsia"/>
        </w:rPr>
        <w:t>は長い道のり</w:t>
      </w:r>
      <w:ins w:id="302" w:author="Shinji Kawasaki" w:date="2016-08-21T18:54:00Z">
        <w:r w:rsidR="00A7492E" w:rsidRPr="004C2E37">
          <w:rPr>
            <w:rFonts w:ascii="ＭＳ ゴシック" w:hAnsi="ＭＳ ゴシック" w:hint="eastAsia"/>
          </w:rPr>
          <w:t>が</w:t>
        </w:r>
      </w:ins>
      <w:r w:rsidR="0087242B" w:rsidRPr="004C2E37">
        <w:rPr>
          <w:rFonts w:ascii="ＭＳ ゴシック" w:hAnsi="ＭＳ ゴシック" w:hint="eastAsia"/>
        </w:rPr>
        <w:t>あるが、今後とも</w:t>
      </w:r>
      <w:r w:rsidR="0087242B" w:rsidRPr="004C2E37">
        <w:rPr>
          <w:rFonts w:ascii="ＭＳ ゴシック" w:hAnsi="ＭＳ ゴシック"/>
        </w:rPr>
        <w:t>Swiftをオープンソースプロジェクトで一貫性のある優れた言語として円滑に進化させていくに</w:t>
      </w:r>
      <w:ins w:id="303" w:author="Shinji Kawasaki" w:date="2016-08-20T13:57:00Z">
        <w:r w:rsidR="00F65ED3" w:rsidRPr="004C2E37">
          <w:rPr>
            <w:rFonts w:ascii="ＭＳ ゴシック" w:hAnsi="ＭＳ ゴシック" w:hint="eastAsia"/>
          </w:rPr>
          <w:t>当たって</w:t>
        </w:r>
      </w:ins>
      <w:r w:rsidR="0087242B" w:rsidRPr="004C2E37">
        <w:rPr>
          <w:rFonts w:ascii="ＭＳ ゴシック" w:hAnsi="ＭＳ ゴシック"/>
        </w:rPr>
        <w:t>、こういった明確なフローが定められているのは重要である。また、例えばメーリングリストを読んでいて気になった点について返信する</w:t>
      </w:r>
      <w:ins w:id="304" w:author="Shinji Kawasaki" w:date="2016-08-21T18:55:00Z">
        <w:r w:rsidR="00A7492E" w:rsidRPr="004C2E37">
          <w:rPr>
            <w:rFonts w:ascii="ＭＳ ゴシック" w:hAnsi="ＭＳ ゴシック" w:hint="eastAsia"/>
          </w:rPr>
          <w:t>といったこと</w:t>
        </w:r>
      </w:ins>
      <w:r w:rsidR="0087242B" w:rsidRPr="004C2E37">
        <w:rPr>
          <w:rFonts w:ascii="ＭＳ ゴシック" w:hAnsi="ＭＳ ゴシック"/>
        </w:rPr>
        <w:t>もフィードバックという大事な貢献</w:t>
      </w:r>
      <w:ins w:id="305" w:author="Shinji Kawasaki" w:date="2016-08-21T18:55:00Z">
        <w:r w:rsidR="00A7492E" w:rsidRPr="004C2E37">
          <w:rPr>
            <w:rFonts w:ascii="ＭＳ ゴシック" w:hAnsi="ＭＳ ゴシック" w:hint="eastAsia"/>
          </w:rPr>
          <w:t>な</w:t>
        </w:r>
      </w:ins>
      <w:r w:rsidR="0087242B" w:rsidRPr="004C2E37">
        <w:rPr>
          <w:rFonts w:ascii="ＭＳ ゴシック" w:hAnsi="ＭＳ ゴシック"/>
        </w:rPr>
        <w:t>ので、そういう小さいところからSwiftプロジェクトに参加していくのも</w:t>
      </w:r>
      <w:ins w:id="306" w:author="Shinji Kawasaki" w:date="2016-08-21T18:55:00Z">
        <w:r w:rsidR="00A7492E" w:rsidRPr="004C2E37">
          <w:rPr>
            <w:rFonts w:ascii="ＭＳ ゴシック" w:hAnsi="ＭＳ ゴシック" w:hint="eastAsia"/>
          </w:rPr>
          <w:t>よ</w:t>
        </w:r>
      </w:ins>
      <w:r w:rsidR="0087242B" w:rsidRPr="004C2E37">
        <w:rPr>
          <w:rFonts w:ascii="ＭＳ ゴシック" w:hAnsi="ＭＳ ゴシック"/>
        </w:rPr>
        <w:t>い</w:t>
      </w:r>
      <w:ins w:id="307" w:author="Shinji Kawasaki" w:date="2016-08-21T18:55:00Z">
        <w:r w:rsidR="00A7492E" w:rsidRPr="004C2E37">
          <w:rPr>
            <w:rFonts w:ascii="ＭＳ ゴシック" w:hAnsi="ＭＳ ゴシック" w:hint="eastAsia"/>
          </w:rPr>
          <w:t>だ</w:t>
        </w:r>
      </w:ins>
      <w:r w:rsidR="0087242B" w:rsidRPr="004C2E37">
        <w:rPr>
          <w:rFonts w:ascii="ＭＳ ゴシック" w:hAnsi="ＭＳ ゴシック"/>
        </w:rPr>
        <w:t>ろう。</w:t>
      </w:r>
    </w:p>
    <w:p w14:paraId="256737DB" w14:textId="77777777" w:rsidR="0087242B" w:rsidRPr="004C2E37" w:rsidRDefault="0087242B" w:rsidP="0087242B">
      <w:pPr>
        <w:rPr>
          <w:rFonts w:ascii="ＭＳ ゴシック" w:hAnsi="ＭＳ ゴシック"/>
        </w:rPr>
      </w:pPr>
    </w:p>
    <w:p w14:paraId="3708846B" w14:textId="5E608BB2" w:rsidR="00A7492E" w:rsidRPr="004C2E37" w:rsidRDefault="003F6945" w:rsidP="0087242B">
      <w:pPr>
        <w:rPr>
          <w:ins w:id="308" w:author="Shinji Kawasaki" w:date="2016-08-21T18:55:00Z"/>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過去にリジェクトされた提案</w:t>
      </w:r>
      <w:ins w:id="309" w:author="Shinji Kawasaki" w:date="2016-08-22T15:47:00Z">
        <w:r w:rsidR="00901E4A" w:rsidRPr="004C2E37">
          <w:rPr>
            <w:rFonts w:ascii="ＭＳ ゴシック" w:hAnsi="ＭＳ ゴシック" w:hint="eastAsia"/>
          </w:rPr>
          <w:t>は初めにチェックするべきもの</w:t>
        </w:r>
      </w:ins>
      <w:r w:rsidR="0087242B" w:rsidRPr="004C2E37">
        <w:rPr>
          <w:rFonts w:ascii="ＭＳ ゴシック" w:hAnsi="ＭＳ ゴシック" w:hint="eastAsia"/>
        </w:rPr>
        <w:t>だが、◆その代表例がまとめられたページもある◇</w:t>
      </w:r>
      <w:r w:rsidR="0087242B" w:rsidRPr="004C2E37">
        <w:rPr>
          <w:rFonts w:ascii="ＭＳ ゴシック" w:hAnsi="ＭＳ ゴシック"/>
        </w:rPr>
        <w:t>https://github.com/apple/swift-evolution/blob/master/commonly_proposed.md◆。</w:t>
      </w:r>
    </w:p>
    <w:p w14:paraId="39A6522B" w14:textId="77777777" w:rsidR="00A7492E" w:rsidRPr="004C2E37" w:rsidRDefault="00A7492E" w:rsidP="0087242B">
      <w:pPr>
        <w:rPr>
          <w:ins w:id="310" w:author="Shinji Kawasaki" w:date="2016-08-21T18:55:00Z"/>
          <w:rFonts w:ascii="ＭＳ ゴシック" w:hAnsi="ＭＳ ゴシック"/>
        </w:rPr>
      </w:pPr>
    </w:p>
    <w:p w14:paraId="03D69D09" w14:textId="02AFC320" w:rsidR="0087242B" w:rsidRPr="004C2E37" w:rsidRDefault="00A7492E" w:rsidP="0087242B">
      <w:pPr>
        <w:rPr>
          <w:rFonts w:ascii="ＭＳ ゴシック" w:hAnsi="ＭＳ ゴシック"/>
        </w:rPr>
      </w:pPr>
      <w:ins w:id="311" w:author="Shinji Kawasaki" w:date="2016-08-21T18:55:00Z">
        <w:r w:rsidRPr="004C2E37">
          <w:rPr>
            <w:rFonts w:ascii="ＭＳ ゴシック" w:hAnsi="ＭＳ ゴシック" w:hint="eastAsia"/>
          </w:rPr>
          <w:t xml:space="preserve">　</w:t>
        </w:r>
      </w:ins>
      <w:r w:rsidR="0087242B" w:rsidRPr="004C2E37">
        <w:rPr>
          <w:rFonts w:ascii="ＭＳ ゴシック" w:hAnsi="ＭＳ ゴシック"/>
        </w:rPr>
        <w:t>例えば、◆</w:t>
      </w:r>
      <w:proofErr w:type="spellStart"/>
      <w:r w:rsidR="0087242B" w:rsidRPr="004C2E37">
        <w:rPr>
          <w:rFonts w:ascii="ＭＳ ゴシック" w:hAnsi="ＭＳ ゴシック"/>
        </w:rPr>
        <w:t>Python◇https</w:t>
      </w:r>
      <w:proofErr w:type="spellEnd"/>
      <w:r w:rsidR="0087242B" w:rsidRPr="004C2E37">
        <w:rPr>
          <w:rFonts w:ascii="ＭＳ ゴシック" w:hAnsi="ＭＳ ゴシック"/>
        </w:rPr>
        <w:t>://www.python.org◆のように◆</w:t>
      </w:r>
      <w:ins w:id="312" w:author="Shinji Kawasaki" w:date="2016-08-21T18:56:00Z">
        <w:r w:rsidRPr="004C2E37">
          <w:rPr>
            <w:rFonts w:ascii="ＭＳ ゴシック" w:hAnsi="ＭＳ ゴシック" w:hint="eastAsia"/>
          </w:rPr>
          <w:t>◎</w:t>
        </w:r>
      </w:ins>
      <w:r w:rsidR="0087242B" w:rsidRPr="004C2E37">
        <w:rPr>
          <w:rFonts w:ascii="ＭＳ ゴシック" w:hAnsi="ＭＳ ゴシック"/>
        </w:rPr>
        <w:t>{}</w:t>
      </w:r>
      <w:ins w:id="313" w:author="Shinji Kawasaki" w:date="2016-08-21T18:56:00Z">
        <w:r w:rsidRPr="004C2E37">
          <w:rPr>
            <w:rFonts w:ascii="ＭＳ ゴシック" w:hAnsi="ＭＳ ゴシック" w:hint="eastAsia"/>
          </w:rPr>
          <w:t>◎</w:t>
        </w:r>
      </w:ins>
      <w:r w:rsidR="0087242B" w:rsidRPr="004C2E37">
        <w:rPr>
          <w:rFonts w:ascii="ＭＳ ゴシック" w:hAnsi="ＭＳ ゴシック"/>
        </w:rPr>
        <w:t>をタブで表現する提案◇https://lists.swift.org/pipermail/swift-evolution/Week-of-Mon-20151214/003656.html◆や◆◎&amp;&amp;◎</w:t>
      </w:r>
      <w:ins w:id="314" w:author="Shinji Kawasaki" w:date="2016-08-21T18:55:00Z">
        <w:r w:rsidRPr="004C2E37">
          <w:rPr>
            <w:rFonts w:ascii="ＭＳ ゴシック" w:hAnsi="ＭＳ ゴシック" w:hint="eastAsia"/>
          </w:rPr>
          <w:t>／</w:t>
        </w:r>
      </w:ins>
      <w:r w:rsidR="0087242B" w:rsidRPr="004C2E37">
        <w:rPr>
          <w:rFonts w:ascii="ＭＳ ゴシック" w:hAnsi="ＭＳ ゴシック"/>
        </w:rPr>
        <w:t>◎||◎を◎and◎</w:t>
      </w:r>
      <w:ins w:id="315" w:author="Shinji Kawasaki" w:date="2016-08-21T18:55:00Z">
        <w:r w:rsidRPr="004C2E37">
          <w:rPr>
            <w:rFonts w:ascii="ＭＳ ゴシック" w:hAnsi="ＭＳ ゴシック" w:hint="eastAsia"/>
          </w:rPr>
          <w:t>／</w:t>
        </w:r>
      </w:ins>
      <w:r w:rsidR="0087242B" w:rsidRPr="004C2E37">
        <w:rPr>
          <w:rFonts w:ascii="ＭＳ ゴシック" w:hAnsi="ＭＳ ゴシック"/>
        </w:rPr>
        <w:t>◎or◎にする提案◇https://lists.swift.org/pipermail/swift-evolution/2015-December/000032.html◆など</w:t>
      </w:r>
      <w:ins w:id="316" w:author="Shinji Kawasaki" w:date="2016-08-21T18:56:00Z">
        <w:r w:rsidRPr="004C2E37">
          <w:rPr>
            <w:rFonts w:ascii="ＭＳ ゴシック" w:hAnsi="ＭＳ ゴシック" w:hint="eastAsia"/>
          </w:rPr>
          <w:t>が</w:t>
        </w:r>
      </w:ins>
      <w:r w:rsidR="0087242B" w:rsidRPr="004C2E37">
        <w:rPr>
          <w:rFonts w:ascii="ＭＳ ゴシック" w:hAnsi="ＭＳ ゴシック"/>
        </w:rPr>
        <w:t>あ</w:t>
      </w:r>
      <w:ins w:id="317" w:author="Shinji Kawasaki" w:date="2016-08-21T18:56:00Z">
        <w:r w:rsidRPr="004C2E37">
          <w:rPr>
            <w:rFonts w:ascii="ＭＳ ゴシック" w:hAnsi="ＭＳ ゴシック" w:hint="eastAsia"/>
          </w:rPr>
          <w:t>る。</w:t>
        </w:r>
      </w:ins>
      <w:r w:rsidR="0087242B" w:rsidRPr="004C2E37">
        <w:rPr>
          <w:rFonts w:ascii="ＭＳ ゴシック" w:hAnsi="ＭＳ ゴシック"/>
        </w:rPr>
        <w:t>不採用</w:t>
      </w:r>
      <w:ins w:id="318" w:author="Shinji Kawasaki" w:date="2016-08-21T18:56:00Z">
        <w:r w:rsidRPr="004C2E37">
          <w:rPr>
            <w:rFonts w:ascii="ＭＳ ゴシック" w:hAnsi="ＭＳ ゴシック" w:hint="eastAsia"/>
          </w:rPr>
          <w:t>になった</w:t>
        </w:r>
      </w:ins>
      <w:r w:rsidR="0087242B" w:rsidRPr="004C2E37">
        <w:rPr>
          <w:rFonts w:ascii="ＭＳ ゴシック" w:hAnsi="ＭＳ ゴシック"/>
        </w:rPr>
        <w:t>理由を見ること</w:t>
      </w:r>
      <w:ins w:id="319" w:author="Shinji Kawasaki" w:date="2016-08-21T18:56:00Z">
        <w:r w:rsidRPr="004C2E37">
          <w:rPr>
            <w:rFonts w:ascii="ＭＳ ゴシック" w:hAnsi="ＭＳ ゴシック" w:hint="eastAsia"/>
          </w:rPr>
          <w:t>で</w:t>
        </w:r>
      </w:ins>
      <w:r w:rsidR="0087242B" w:rsidRPr="004C2E37">
        <w:rPr>
          <w:rFonts w:ascii="ＭＳ ゴシック" w:hAnsi="ＭＳ ゴシック"/>
        </w:rPr>
        <w:t>、Swift開発コミュニティの考えなども読み取れて面白い。基本的に、「今からSwift言語にその仕様変更を加えた場合、そのメリットがデメリットを</w:t>
      </w:r>
      <w:ins w:id="320" w:author="Shinji Kawasaki" w:date="2016-08-20T13:57:00Z">
        <w:r w:rsidR="00F65ED3" w:rsidRPr="004C2E37">
          <w:rPr>
            <w:rFonts w:ascii="ＭＳ ゴシック" w:hAnsi="ＭＳ ゴシック" w:hint="eastAsia"/>
          </w:rPr>
          <w:t>十分</w:t>
        </w:r>
      </w:ins>
      <w:r w:rsidR="0087242B" w:rsidRPr="004C2E37">
        <w:rPr>
          <w:rFonts w:ascii="ＭＳ ゴシック" w:hAnsi="ＭＳ ゴシック"/>
        </w:rPr>
        <w:t>上回るか」という一貫した基準を満たすかどうかで判断されているよう</w:t>
      </w:r>
      <w:ins w:id="321" w:author="Shinji Kawasaki" w:date="2016-08-21T18:56:00Z">
        <w:r w:rsidRPr="004C2E37">
          <w:rPr>
            <w:rFonts w:ascii="ＭＳ ゴシック" w:hAnsi="ＭＳ ゴシック" w:hint="eastAsia"/>
          </w:rPr>
          <w:t>だ</w:t>
        </w:r>
      </w:ins>
      <w:r w:rsidR="0087242B" w:rsidRPr="004C2E37">
        <w:rPr>
          <w:rFonts w:ascii="ＭＳ ゴシック" w:hAnsi="ＭＳ ゴシック"/>
        </w:rPr>
        <w:t>。あくまでここに載っている</w:t>
      </w:r>
      <w:r w:rsidR="0087242B" w:rsidRPr="004C2E37">
        <w:rPr>
          <w:rFonts w:ascii="ＭＳ ゴシック" w:hAnsi="ＭＳ ゴシック" w:hint="eastAsia"/>
        </w:rPr>
        <w:t>のはサマリーであるが、メーリングリストを検索するなどして、過去の実際の議論を</w:t>
      </w:r>
      <w:ins w:id="322" w:author="Shinji Kawasaki" w:date="2016-08-20T13:57:00Z">
        <w:r w:rsidR="00F65ED3" w:rsidRPr="004C2E37">
          <w:rPr>
            <w:rFonts w:ascii="ＭＳ ゴシック" w:hAnsi="ＭＳ ゴシック" w:hint="eastAsia"/>
          </w:rPr>
          <w:t>全て</w:t>
        </w:r>
      </w:ins>
      <w:r w:rsidR="0087242B" w:rsidRPr="004C2E37">
        <w:rPr>
          <w:rFonts w:ascii="ＭＳ ゴシック" w:hAnsi="ＭＳ ゴシック" w:hint="eastAsia"/>
        </w:rPr>
        <w:t>見ることも</w:t>
      </w:r>
      <w:ins w:id="323" w:author="Shinji Kawasaki" w:date="2016-08-20T13:57:00Z">
        <w:r w:rsidR="00F65ED3" w:rsidRPr="004C2E37">
          <w:rPr>
            <w:rFonts w:ascii="ＭＳ ゴシック" w:hAnsi="ＭＳ ゴシック" w:hint="eastAsia"/>
          </w:rPr>
          <w:t>できる</w:t>
        </w:r>
      </w:ins>
      <w:r w:rsidR="0087242B" w:rsidRPr="004C2E37">
        <w:rPr>
          <w:rFonts w:ascii="ＭＳ ゴシック" w:hAnsi="ＭＳ ゴシック" w:hint="eastAsia"/>
        </w:rPr>
        <w:t>。</w:t>
      </w:r>
    </w:p>
    <w:p w14:paraId="5B5318E4" w14:textId="77777777" w:rsidR="0087242B" w:rsidRPr="004C2E37" w:rsidRDefault="0087242B" w:rsidP="0087242B">
      <w:pPr>
        <w:rPr>
          <w:rFonts w:ascii="ＭＳ ゴシック" w:hAnsi="ＭＳ ゴシック"/>
        </w:rPr>
      </w:pPr>
    </w:p>
    <w:p w14:paraId="1DEECCA1" w14:textId="77777777" w:rsidR="0087242B" w:rsidRPr="004C2E37" w:rsidRDefault="0087242B" w:rsidP="004C2E37">
      <w:pPr>
        <w:pStyle w:val="Heading1"/>
        <w:spacing w:before="180" w:after="180"/>
      </w:pPr>
      <w:r w:rsidRPr="004C2E37">
        <w:rPr>
          <w:rFonts w:hint="eastAsia"/>
        </w:rPr>
        <w:t>■まとめ</w:t>
      </w:r>
    </w:p>
    <w:p w14:paraId="6D2D023E" w14:textId="77777777" w:rsidR="0087242B" w:rsidRPr="004C2E37" w:rsidRDefault="0087242B" w:rsidP="0087242B">
      <w:pPr>
        <w:rPr>
          <w:rFonts w:ascii="ＭＳ ゴシック" w:hAnsi="ＭＳ ゴシック"/>
        </w:rPr>
      </w:pPr>
    </w:p>
    <w:p w14:paraId="72BC08D8" w14:textId="6C247C19" w:rsidR="00DC75A1" w:rsidRPr="004C2E37" w:rsidRDefault="003F6945" w:rsidP="0087242B">
      <w:pPr>
        <w:rPr>
          <w:rFonts w:ascii="ＭＳ ゴシック" w:hAnsi="ＭＳ ゴシック"/>
        </w:rPr>
      </w:pPr>
      <w:r w:rsidRPr="004C2E37">
        <w:rPr>
          <w:rFonts w:ascii="ＭＳ ゴシック" w:hAnsi="ＭＳ ゴシック" w:hint="eastAsia"/>
        </w:rPr>
        <w:t xml:space="preserve">　</w:t>
      </w:r>
      <w:r w:rsidR="0087242B" w:rsidRPr="004C2E37">
        <w:rPr>
          <w:rFonts w:ascii="ＭＳ ゴシック" w:hAnsi="ＭＳ ゴシック" w:hint="eastAsia"/>
        </w:rPr>
        <w:t>後編では、前編で述べたような情報が◆</w:t>
      </w:r>
      <w:proofErr w:type="spellStart"/>
      <w:r w:rsidR="0087242B" w:rsidRPr="004C2E37">
        <w:rPr>
          <w:rFonts w:ascii="ＭＳ ゴシック" w:hAnsi="ＭＳ ゴシック"/>
        </w:rPr>
        <w:t>swift.org◇https</w:t>
      </w:r>
      <w:proofErr w:type="spellEnd"/>
      <w:r w:rsidR="0087242B" w:rsidRPr="004C2E37">
        <w:rPr>
          <w:rFonts w:ascii="ＭＳ ゴシック" w:hAnsi="ＭＳ ゴシック"/>
        </w:rPr>
        <w:t>://swift.org◆</w:t>
      </w:r>
      <w:ins w:id="324" w:author="Shinji Kawasaki" w:date="2016-08-22T15:36:00Z">
        <w:r w:rsidR="00E17CB6" w:rsidRPr="004C2E37">
          <w:rPr>
            <w:rFonts w:ascii="ＭＳ ゴシック" w:hAnsi="ＭＳ ゴシック" w:hint="eastAsia"/>
          </w:rPr>
          <w:t>／</w:t>
        </w:r>
      </w:ins>
      <w:r w:rsidRPr="004C2E37">
        <w:rPr>
          <w:rFonts w:ascii="ＭＳ ゴシック" w:hAnsi="ＭＳ ゴシック" w:hint="eastAsia"/>
        </w:rPr>
        <w:t>◆</w:t>
      </w:r>
      <w:r w:rsidR="0087242B" w:rsidRPr="004C2E37">
        <w:rPr>
          <w:rFonts w:ascii="ＭＳ ゴシック" w:hAnsi="ＭＳ ゴシック"/>
        </w:rPr>
        <w:t>Swift Evolutionリポジトリ</w:t>
      </w:r>
      <w:r w:rsidRPr="004C2E37">
        <w:rPr>
          <w:rFonts w:ascii="ＭＳ ゴシック" w:hAnsi="ＭＳ ゴシック" w:hint="eastAsia"/>
        </w:rPr>
        <w:t>◇</w:t>
      </w:r>
      <w:r w:rsidR="0087242B" w:rsidRPr="004C2E37">
        <w:rPr>
          <w:rFonts w:ascii="ＭＳ ゴシック" w:hAnsi="ＭＳ ゴシック"/>
        </w:rPr>
        <w:t>https://github.com/apple/swift-evolution</w:t>
      </w:r>
      <w:r w:rsidRPr="004C2E37">
        <w:rPr>
          <w:rFonts w:ascii="ＭＳ ゴシック" w:hAnsi="ＭＳ ゴシック" w:hint="eastAsia"/>
        </w:rPr>
        <w:t>◆</w:t>
      </w:r>
      <w:r w:rsidR="0087242B" w:rsidRPr="004C2E37">
        <w:rPr>
          <w:rFonts w:ascii="ＭＳ ゴシック" w:hAnsi="ＭＳ ゴシック"/>
        </w:rPr>
        <w:t>などで事細かにまとめられていることや開発事情などを紹介した。第</w:t>
      </w:r>
      <w:ins w:id="325" w:author="DA 一色" w:date="2016-08-24T14:58:00Z">
        <w:r w:rsidR="00914A75">
          <w:rPr>
            <w:rFonts w:ascii="ＭＳ ゴシック" w:hAnsi="ＭＳ ゴシック" w:hint="eastAsia"/>
          </w:rPr>
          <w:t>1</w:t>
        </w:r>
      </w:ins>
      <w:r w:rsidR="0087242B" w:rsidRPr="004C2E37">
        <w:rPr>
          <w:rFonts w:ascii="ＭＳ ゴシック" w:hAnsi="ＭＳ ゴシック"/>
        </w:rPr>
        <w:t>回</w:t>
      </w:r>
      <w:ins w:id="326" w:author="DA 一色" w:date="2016-08-24T14:58:00Z">
        <w:r w:rsidR="00914A75">
          <w:rPr>
            <w:rFonts w:ascii="ＭＳ ゴシック" w:hAnsi="ＭＳ ゴシック"/>
          </w:rPr>
          <w:t>～今回（第</w:t>
        </w:r>
        <w:r w:rsidR="00914A75">
          <w:rPr>
            <w:rFonts w:ascii="ＭＳ ゴシック" w:hAnsi="ＭＳ ゴシック" w:hint="eastAsia"/>
          </w:rPr>
          <w:t>3回</w:t>
        </w:r>
        <w:r w:rsidR="00914A75">
          <w:rPr>
            <w:rFonts w:ascii="ＭＳ ゴシック" w:hAnsi="ＭＳ ゴシック"/>
          </w:rPr>
          <w:t>）</w:t>
        </w:r>
      </w:ins>
      <w:r w:rsidR="0087242B" w:rsidRPr="004C2E37">
        <w:rPr>
          <w:rFonts w:ascii="ＭＳ ゴシック" w:hAnsi="ＭＳ ゴシック"/>
        </w:rPr>
        <w:t>まではほとんどSwiftコードも出さずに全体的な動向の説明だったが、次回以降の連載でSwift 3でなされる変更から注目すべき点を取り上げて具体的に紹介していく。</w:t>
      </w:r>
    </w:p>
    <w:p w14:paraId="32AC3E48" w14:textId="77777777" w:rsidR="003F6945" w:rsidRPr="00914A75" w:rsidRDefault="003F6945" w:rsidP="0087242B">
      <w:pPr>
        <w:rPr>
          <w:rFonts w:ascii="ＭＳ ゴシック" w:hAnsi="ＭＳ ゴシック"/>
        </w:rPr>
      </w:pPr>
    </w:p>
    <w:sectPr w:rsidR="003F6945" w:rsidRPr="00914A75">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Shinji Kawasaki" w:date="2016-08-22T15:27:00Z" w:initials="SK">
    <w:p w14:paraId="1AAC2280" w14:textId="69576FBF" w:rsidR="00AB492D" w:rsidRDefault="00AB492D">
      <w:pPr>
        <w:pStyle w:val="CommentText"/>
      </w:pPr>
      <w:r>
        <w:rPr>
          <w:rStyle w:val="CommentReference"/>
        </w:rPr>
        <w:annotationRef/>
      </w:r>
      <w:r>
        <w:rPr>
          <w:rFonts w:hint="eastAsia"/>
        </w:rPr>
        <w:t>画像入れます</w:t>
      </w:r>
    </w:p>
  </w:comment>
  <w:comment w:id="67" w:author="Shinji Kawasaki" w:date="2016-08-19T14:51:00Z" w:initials="SK">
    <w:p w14:paraId="784E1DD7" w14:textId="19C9FB19" w:rsidR="008B4BB7" w:rsidRDefault="008B4BB7" w:rsidP="00901E4A">
      <w:pPr>
        <w:pStyle w:val="CommentText"/>
      </w:pPr>
      <w:r>
        <w:rPr>
          <w:rStyle w:val="CommentReference"/>
        </w:rPr>
        <w:annotationRef/>
      </w:r>
      <w:r>
        <w:rPr>
          <w:rFonts w:hint="eastAsia"/>
        </w:rPr>
        <w:t>さすがに箇条書きのネストが深すぎるので、箇条書きは親だけにして、子以下は箇条書きの</w:t>
      </w:r>
      <w:r w:rsidR="00901E4A">
        <w:rPr>
          <w:rFonts w:hint="eastAsia"/>
        </w:rPr>
        <w:t>下</w:t>
      </w:r>
      <w:r>
        <w:rPr>
          <w:rFonts w:hint="eastAsia"/>
        </w:rPr>
        <w:t>に段落として</w:t>
      </w:r>
      <w:r w:rsidR="00901E4A">
        <w:rPr>
          <w:rFonts w:hint="eastAsia"/>
        </w:rPr>
        <w:t>展開しました</w:t>
      </w:r>
      <w:r>
        <w:rPr>
          <w:rFonts w:hint="eastAsia"/>
        </w:rPr>
        <w:t>（カット＆ペース</w:t>
      </w:r>
      <w:r w:rsidR="00901E4A">
        <w:rPr>
          <w:rFonts w:hint="eastAsia"/>
        </w:rPr>
        <w:t>トをして、</w:t>
      </w:r>
      <w:r>
        <w:rPr>
          <w:rFonts w:hint="eastAsia"/>
        </w:rPr>
        <w:t>文のつながりをよくするように修正を入れ</w:t>
      </w:r>
      <w:r w:rsidR="00901E4A">
        <w:rPr>
          <w:rFonts w:hint="eastAsia"/>
        </w:rPr>
        <w:t>てい</w:t>
      </w:r>
      <w:r>
        <w:rPr>
          <w:rFonts w:hint="eastAsia"/>
        </w:rPr>
        <w:t>ます）</w:t>
      </w:r>
    </w:p>
  </w:comment>
  <w:comment w:id="68" w:author="DA 一色" w:date="2016-08-24T14:42:00Z" w:initials="DA 一色">
    <w:p w14:paraId="2D3A5AD2" w14:textId="553D9B7A" w:rsidR="00E54F4C" w:rsidRDefault="00E54F4C">
      <w:pPr>
        <w:pStyle w:val="CommentText"/>
      </w:pPr>
      <w:r>
        <w:rPr>
          <w:rStyle w:val="CommentReference"/>
        </w:rPr>
        <w:annotationRef/>
      </w:r>
      <w:r>
        <w:t>本文の説明箇所がより明示的になるように、丸数字を入れました。</w:t>
      </w:r>
      <w:r>
        <w:rPr>
          <w:rFonts w:hint="eastAsia"/>
        </w:rPr>
        <w:t>HTML</w:t>
      </w:r>
      <w:r>
        <w:rPr>
          <w:rFonts w:hint="eastAsia"/>
        </w:rPr>
        <w:t>上で</w:t>
      </w:r>
      <w:r>
        <w:t>これは通常の「</w:t>
      </w:r>
      <w:r>
        <w:rPr>
          <w:rFonts w:hint="eastAsia"/>
        </w:rPr>
        <w:t>1</w:t>
      </w:r>
      <w:r>
        <w:t>」を使った赤丸数字になります。</w:t>
      </w:r>
    </w:p>
  </w:comment>
  <w:comment w:id="89" w:author="Shinji Kawasaki" w:date="2016-08-21T14:47:00Z" w:initials="SK">
    <w:p w14:paraId="7970A887" w14:textId="3E8B9B7A" w:rsidR="008B4BB7" w:rsidRDefault="008B4BB7">
      <w:pPr>
        <w:pStyle w:val="CommentText"/>
      </w:pPr>
      <w:r>
        <w:rPr>
          <w:rStyle w:val="CommentReference"/>
        </w:rPr>
        <w:annotationRef/>
      </w:r>
      <w:r>
        <w:rPr>
          <w:rFonts w:hint="eastAsia"/>
        </w:rPr>
        <w:t>ドラッグ＆ドロップしたのになぜかここだけ「移動」にならず……（</w:t>
      </w:r>
      <w:r>
        <w:rPr>
          <w:rFonts w:hint="eastAsia"/>
        </w:rPr>
        <w:t>Office</w:t>
      </w:r>
      <w:r>
        <w:rPr>
          <w:rFonts w:hint="eastAsia"/>
        </w:rPr>
        <w:t>の謎の挙動）</w:t>
      </w:r>
    </w:p>
  </w:comment>
  <w:comment w:id="111" w:author="Shinji Kawasaki" w:date="2016-08-21T18:46:00Z" w:initials="SK">
    <w:p w14:paraId="55547F97" w14:textId="586935EC" w:rsidR="008B4BB7" w:rsidRDefault="008B4BB7">
      <w:pPr>
        <w:pStyle w:val="CommentText"/>
      </w:pPr>
      <w:r>
        <w:rPr>
          <w:rStyle w:val="CommentReference"/>
        </w:rPr>
        <w:annotationRef/>
      </w:r>
      <w:r>
        <w:rPr>
          <w:rFonts w:hint="eastAsia"/>
        </w:rPr>
        <w:t>以下は箇条書きになっていたものを段落として構成したものです（基本的には箇条書きの内容を連結して、言葉を追加したものです）。適宜、修正をお願いします。</w:t>
      </w:r>
    </w:p>
  </w:comment>
  <w:comment w:id="207" w:author="DA 一色" w:date="2016-08-24T14:36:00Z" w:initials="DA 一色">
    <w:p w14:paraId="187272BD" w14:textId="71B8FF1C" w:rsidR="00B35419" w:rsidRDefault="00B35419">
      <w:pPr>
        <w:pStyle w:val="CommentText"/>
      </w:pPr>
      <w:r>
        <w:rPr>
          <w:rStyle w:val="CommentReference"/>
        </w:rPr>
        <w:annotationRef/>
      </w:r>
      <w:r>
        <w:t>メールアドレスが記載されておりましたが、個人情報でもあるのでリスク回避のため削除することにしました。メールアドレスが必要な人は該当ページを開けば入手できると思いますので。</w:t>
      </w:r>
    </w:p>
  </w:comment>
  <w:comment w:id="274" w:author="Shinji Kawasaki" w:date="2016-08-22T15:22:00Z" w:initials="SK">
    <w:p w14:paraId="1B72D9B6" w14:textId="05ACCD28" w:rsidR="00AB492D" w:rsidRDefault="00AB492D">
      <w:pPr>
        <w:pStyle w:val="CommentText"/>
      </w:pPr>
      <w:r>
        <w:rPr>
          <w:rStyle w:val="CommentReference"/>
        </w:rPr>
        <w:annotationRef/>
      </w:r>
      <w:r>
        <w:rPr>
          <w:rFonts w:hint="eastAsia"/>
        </w:rPr>
        <w:t>「であろうと思っている」は推測の推測みたいなのでやめました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C2280" w15:done="0"/>
  <w15:commentEx w15:paraId="784E1DD7" w15:done="0"/>
  <w15:commentEx w15:paraId="2D3A5AD2" w15:done="0"/>
  <w15:commentEx w15:paraId="7970A887" w15:done="0"/>
  <w15:commentEx w15:paraId="55547F97" w15:done="0"/>
  <w15:commentEx w15:paraId="411D704F" w15:done="0"/>
  <w15:commentEx w15:paraId="187272BD" w15:done="0"/>
  <w15:commentEx w15:paraId="1B72D9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2C99C" w14:textId="77777777" w:rsidR="00F12756" w:rsidRDefault="00F12756" w:rsidP="0087242B">
      <w:r>
        <w:separator/>
      </w:r>
    </w:p>
  </w:endnote>
  <w:endnote w:type="continuationSeparator" w:id="0">
    <w:p w14:paraId="03417A97" w14:textId="77777777" w:rsidR="00F12756" w:rsidRDefault="00F12756" w:rsidP="0087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Ricty Bold"/>
    <w:charset w:val="80"/>
    <w:family w:val="roman"/>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游ゴシック Light">
    <w:altName w:val="Ricty Bold"/>
    <w:charset w:val="80"/>
    <w:family w:val="modern"/>
    <w:pitch w:val="variable"/>
    <w:sig w:usb0="E00002FF" w:usb1="2AC7FDFF" w:usb2="00000016" w:usb3="00000000" w:csb0="0002009F" w:csb1="00000000"/>
  </w:font>
  <w:font w:name="メイリオ">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E555E" w14:textId="77777777" w:rsidR="00F12756" w:rsidRDefault="00F12756" w:rsidP="0087242B">
      <w:r>
        <w:separator/>
      </w:r>
    </w:p>
  </w:footnote>
  <w:footnote w:type="continuationSeparator" w:id="0">
    <w:p w14:paraId="49CEEC49" w14:textId="77777777" w:rsidR="00F12756" w:rsidRDefault="00F12756" w:rsidP="0087242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 一色">
    <w15:presenceInfo w15:providerId="None" w15:userId="DA 一色"/>
  </w15:person>
  <w15:person w15:author="Shinji Kawasaki">
    <w15:presenceInfo w15:providerId="None" w15:userId="Shinji Kawasa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E0B"/>
    <w:rsid w:val="00022FB2"/>
    <w:rsid w:val="001029AE"/>
    <w:rsid w:val="002B052B"/>
    <w:rsid w:val="002B48F3"/>
    <w:rsid w:val="002F1FDA"/>
    <w:rsid w:val="003F43BC"/>
    <w:rsid w:val="003F6945"/>
    <w:rsid w:val="00466E0B"/>
    <w:rsid w:val="00493F9E"/>
    <w:rsid w:val="004C2E37"/>
    <w:rsid w:val="004D7E0A"/>
    <w:rsid w:val="00613F9C"/>
    <w:rsid w:val="00665779"/>
    <w:rsid w:val="0073464A"/>
    <w:rsid w:val="00744297"/>
    <w:rsid w:val="00841CD2"/>
    <w:rsid w:val="0087242B"/>
    <w:rsid w:val="00886E9A"/>
    <w:rsid w:val="008B4BB7"/>
    <w:rsid w:val="00901E4A"/>
    <w:rsid w:val="00914A75"/>
    <w:rsid w:val="00932278"/>
    <w:rsid w:val="009B0070"/>
    <w:rsid w:val="009C5E31"/>
    <w:rsid w:val="00A7492E"/>
    <w:rsid w:val="00AB492D"/>
    <w:rsid w:val="00B1411B"/>
    <w:rsid w:val="00B35419"/>
    <w:rsid w:val="00B55ED3"/>
    <w:rsid w:val="00BB23D8"/>
    <w:rsid w:val="00BC3E79"/>
    <w:rsid w:val="00BD420D"/>
    <w:rsid w:val="00C905C9"/>
    <w:rsid w:val="00CC2070"/>
    <w:rsid w:val="00DB409B"/>
    <w:rsid w:val="00DC75A1"/>
    <w:rsid w:val="00E17CB6"/>
    <w:rsid w:val="00E54F4C"/>
    <w:rsid w:val="00E90D0A"/>
    <w:rsid w:val="00F12756"/>
    <w:rsid w:val="00F65ED3"/>
    <w:rsid w:val="00FC6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16CF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37"/>
    <w:pPr>
      <w:widowControl w:val="0"/>
      <w:jc w:val="both"/>
    </w:pPr>
    <w:rPr>
      <w:rFonts w:eastAsia="ＭＳ ゴシック"/>
    </w:rPr>
  </w:style>
  <w:style w:type="paragraph" w:styleId="Heading1">
    <w:name w:val="heading 1"/>
    <w:basedOn w:val="Normal"/>
    <w:next w:val="Normal"/>
    <w:link w:val="Heading1Char"/>
    <w:uiPriority w:val="9"/>
    <w:qFormat/>
    <w:rsid w:val="004C2E37"/>
    <w:pPr>
      <w:keepNext/>
      <w:spacing w:beforeLines="50" w:before="50" w:afterLines="50" w:after="50"/>
      <w:outlineLvl w:val="0"/>
    </w:pPr>
    <w:rPr>
      <w:rFonts w:ascii="ＭＳ ゴシック" w:cs="Times New Roman"/>
      <w:b/>
      <w:sz w:val="24"/>
      <w:szCs w:val="24"/>
      <w:u w:val="double" w:color="4472C4" w:themeColor="accent5"/>
    </w:rPr>
  </w:style>
  <w:style w:type="paragraph" w:styleId="Heading2">
    <w:name w:val="heading 2"/>
    <w:basedOn w:val="Normal"/>
    <w:next w:val="Normal"/>
    <w:link w:val="Heading2Char"/>
    <w:uiPriority w:val="9"/>
    <w:qFormat/>
    <w:rsid w:val="004C2E37"/>
    <w:pPr>
      <w:keepNext/>
      <w:outlineLvl w:val="1"/>
    </w:pPr>
    <w:rPr>
      <w:rFonts w:ascii="ＭＳ ゴシック" w:hAnsi="ＭＳ ゴシック" w:cs="Times New Roman"/>
      <w:b/>
      <w:sz w:val="23"/>
      <w:u w:val="single" w:color="4472C4" w:themeColor="accent5"/>
    </w:rPr>
  </w:style>
  <w:style w:type="paragraph" w:styleId="Heading3">
    <w:name w:val="heading 3"/>
    <w:basedOn w:val="Normal"/>
    <w:next w:val="Normal"/>
    <w:link w:val="Heading3Char"/>
    <w:uiPriority w:val="9"/>
    <w:qFormat/>
    <w:rsid w:val="004C2E37"/>
    <w:pPr>
      <w:keepNext/>
      <w:spacing w:beforeLines="50" w:before="50" w:afterLines="50" w:after="50"/>
      <w:outlineLvl w:val="2"/>
    </w:pPr>
    <w:rPr>
      <w:rFonts w:ascii="ＭＳ ゴシック" w:hAnsi="ＭＳ ゴシック" w:cs="Times New Roman"/>
      <w:b/>
      <w:u w:val="dottedHeavy" w:color="B4C6E7" w:themeColor="accent5" w:themeTint="66"/>
    </w:rPr>
  </w:style>
  <w:style w:type="paragraph" w:styleId="Heading4">
    <w:name w:val="heading 4"/>
    <w:basedOn w:val="Normal"/>
    <w:next w:val="Normal"/>
    <w:link w:val="Heading4Char"/>
    <w:uiPriority w:val="9"/>
    <w:qFormat/>
    <w:rsid w:val="004C2E37"/>
    <w:pPr>
      <w:keepNext/>
      <w:spacing w:beforeLines="50" w:before="50" w:afterLines="50" w:after="50"/>
      <w:jc w:val="left"/>
      <w:outlineLvl w:val="3"/>
    </w:pPr>
    <w:rPr>
      <w:rFonts w:ascii="ＭＳ ゴシック" w:hAnsi="ＭＳ ゴシック"/>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42B"/>
    <w:pPr>
      <w:tabs>
        <w:tab w:val="center" w:pos="4252"/>
        <w:tab w:val="right" w:pos="8504"/>
      </w:tabs>
      <w:snapToGrid w:val="0"/>
    </w:pPr>
  </w:style>
  <w:style w:type="character" w:customStyle="1" w:styleId="HeaderChar">
    <w:name w:val="Header Char"/>
    <w:basedOn w:val="DefaultParagraphFont"/>
    <w:link w:val="Header"/>
    <w:uiPriority w:val="99"/>
    <w:rsid w:val="0087242B"/>
  </w:style>
  <w:style w:type="paragraph" w:styleId="Footer">
    <w:name w:val="footer"/>
    <w:basedOn w:val="Normal"/>
    <w:link w:val="FooterChar"/>
    <w:uiPriority w:val="99"/>
    <w:unhideWhenUsed/>
    <w:rsid w:val="0087242B"/>
    <w:pPr>
      <w:tabs>
        <w:tab w:val="center" w:pos="4252"/>
        <w:tab w:val="right" w:pos="8504"/>
      </w:tabs>
      <w:snapToGrid w:val="0"/>
    </w:pPr>
  </w:style>
  <w:style w:type="character" w:customStyle="1" w:styleId="FooterChar">
    <w:name w:val="Footer Char"/>
    <w:basedOn w:val="DefaultParagraphFont"/>
    <w:link w:val="Footer"/>
    <w:uiPriority w:val="99"/>
    <w:rsid w:val="0087242B"/>
  </w:style>
  <w:style w:type="character" w:styleId="CommentReference">
    <w:name w:val="annotation reference"/>
    <w:basedOn w:val="DefaultParagraphFont"/>
    <w:uiPriority w:val="99"/>
    <w:semiHidden/>
    <w:unhideWhenUsed/>
    <w:rsid w:val="00CC2070"/>
    <w:rPr>
      <w:sz w:val="18"/>
      <w:szCs w:val="18"/>
    </w:rPr>
  </w:style>
  <w:style w:type="paragraph" w:styleId="CommentText">
    <w:name w:val="annotation text"/>
    <w:basedOn w:val="Normal"/>
    <w:link w:val="CommentTextChar"/>
    <w:uiPriority w:val="99"/>
    <w:unhideWhenUsed/>
    <w:rsid w:val="00CC2070"/>
    <w:pPr>
      <w:jc w:val="left"/>
    </w:pPr>
  </w:style>
  <w:style w:type="character" w:customStyle="1" w:styleId="CommentTextChar">
    <w:name w:val="Comment Text Char"/>
    <w:basedOn w:val="DefaultParagraphFont"/>
    <w:link w:val="CommentText"/>
    <w:uiPriority w:val="99"/>
    <w:rsid w:val="00CC2070"/>
  </w:style>
  <w:style w:type="paragraph" w:styleId="CommentSubject">
    <w:name w:val="annotation subject"/>
    <w:basedOn w:val="CommentText"/>
    <w:next w:val="CommentText"/>
    <w:link w:val="CommentSubjectChar"/>
    <w:uiPriority w:val="99"/>
    <w:semiHidden/>
    <w:unhideWhenUsed/>
    <w:rsid w:val="00CC2070"/>
    <w:rPr>
      <w:b/>
      <w:bCs/>
    </w:rPr>
  </w:style>
  <w:style w:type="character" w:customStyle="1" w:styleId="CommentSubjectChar">
    <w:name w:val="Comment Subject Char"/>
    <w:basedOn w:val="CommentTextChar"/>
    <w:link w:val="CommentSubject"/>
    <w:uiPriority w:val="99"/>
    <w:semiHidden/>
    <w:rsid w:val="00CC2070"/>
    <w:rPr>
      <w:b/>
      <w:bCs/>
    </w:rPr>
  </w:style>
  <w:style w:type="paragraph" w:styleId="BalloonText">
    <w:name w:val="Balloon Text"/>
    <w:basedOn w:val="Normal"/>
    <w:link w:val="BalloonTextChar"/>
    <w:uiPriority w:val="99"/>
    <w:semiHidden/>
    <w:unhideWhenUsed/>
    <w:rsid w:val="00CC207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C2070"/>
    <w:rPr>
      <w:rFonts w:asciiTheme="majorHAnsi" w:eastAsiaTheme="majorEastAsia" w:hAnsiTheme="majorHAnsi" w:cstheme="majorBidi"/>
      <w:sz w:val="18"/>
      <w:szCs w:val="18"/>
    </w:rPr>
  </w:style>
  <w:style w:type="paragraph" w:customStyle="1" w:styleId="a">
    <w:name w:val="紹介文"/>
    <w:link w:val="a0"/>
    <w:uiPriority w:val="12"/>
    <w:qFormat/>
    <w:rsid w:val="004C2E37"/>
    <w:pPr>
      <w:spacing w:before="240" w:after="240"/>
    </w:pPr>
    <w:rPr>
      <w:rFonts w:ascii="メイリオ" w:eastAsia="メイリオ"/>
      <w:iCs/>
      <w:color w:val="404040" w:themeColor="text1" w:themeTint="BF"/>
    </w:rPr>
  </w:style>
  <w:style w:type="character" w:customStyle="1" w:styleId="a0">
    <w:name w:val="紹介文 (文字)"/>
    <w:basedOn w:val="DefaultParagraphFont"/>
    <w:link w:val="a"/>
    <w:uiPriority w:val="12"/>
    <w:rsid w:val="004C2E37"/>
    <w:rPr>
      <w:rFonts w:ascii="メイリオ" w:eastAsia="メイリオ"/>
      <w:iCs/>
      <w:color w:val="404040" w:themeColor="text1" w:themeTint="BF"/>
    </w:rPr>
  </w:style>
  <w:style w:type="character" w:customStyle="1" w:styleId="Heading1Char">
    <w:name w:val="Heading 1 Char"/>
    <w:link w:val="Heading1"/>
    <w:uiPriority w:val="9"/>
    <w:rsid w:val="004C2E37"/>
    <w:rPr>
      <w:rFonts w:ascii="ＭＳ ゴシック" w:eastAsia="ＭＳ ゴシック" w:cs="Times New Roman"/>
      <w:b/>
      <w:sz w:val="24"/>
      <w:szCs w:val="24"/>
      <w:u w:val="double" w:color="4472C4" w:themeColor="accent5"/>
    </w:rPr>
  </w:style>
  <w:style w:type="character" w:customStyle="1" w:styleId="Heading2Char">
    <w:name w:val="Heading 2 Char"/>
    <w:link w:val="Heading2"/>
    <w:uiPriority w:val="9"/>
    <w:rsid w:val="004C2E37"/>
    <w:rPr>
      <w:rFonts w:ascii="ＭＳ ゴシック" w:eastAsia="ＭＳ ゴシック" w:hAnsi="ＭＳ ゴシック" w:cs="Times New Roman"/>
      <w:b/>
      <w:sz w:val="23"/>
      <w:u w:val="single" w:color="4472C4" w:themeColor="accent5"/>
    </w:rPr>
  </w:style>
  <w:style w:type="character" w:customStyle="1" w:styleId="Heading3Char">
    <w:name w:val="Heading 3 Char"/>
    <w:link w:val="Heading3"/>
    <w:uiPriority w:val="9"/>
    <w:rsid w:val="004C2E37"/>
    <w:rPr>
      <w:rFonts w:ascii="ＭＳ ゴシック" w:eastAsia="ＭＳ ゴシック" w:hAnsi="ＭＳ ゴシック" w:cs="Times New Roman"/>
      <w:b/>
      <w:u w:val="dottedHeavy" w:color="B4C6E7" w:themeColor="accent5" w:themeTint="66"/>
    </w:rPr>
  </w:style>
  <w:style w:type="character" w:customStyle="1" w:styleId="Heading4Char">
    <w:name w:val="Heading 4 Char"/>
    <w:link w:val="Heading4"/>
    <w:uiPriority w:val="9"/>
    <w:rsid w:val="004C2E37"/>
    <w:rPr>
      <w:rFonts w:ascii="ＭＳ ゴシック" w:eastAsia="ＭＳ ゴシック" w:hAnsi="ＭＳ ゴシック"/>
      <w:b/>
      <w:bCs/>
    </w:rPr>
  </w:style>
  <w:style w:type="paragraph" w:styleId="Caption">
    <w:name w:val="caption"/>
    <w:basedOn w:val="Normal"/>
    <w:next w:val="Normal"/>
    <w:uiPriority w:val="35"/>
    <w:semiHidden/>
    <w:unhideWhenUsed/>
    <w:qFormat/>
    <w:rsid w:val="004C2E37"/>
    <w:rPr>
      <w:b/>
      <w:bCs/>
    </w:rPr>
  </w:style>
  <w:style w:type="paragraph" w:styleId="Title">
    <w:name w:val="Title"/>
    <w:aliases w:val="記事名"/>
    <w:basedOn w:val="Normal"/>
    <w:next w:val="Normal"/>
    <w:link w:val="TitleChar"/>
    <w:uiPriority w:val="10"/>
    <w:qFormat/>
    <w:rsid w:val="004C2E37"/>
    <w:pPr>
      <w:spacing w:before="240" w:after="120"/>
      <w:jc w:val="left"/>
      <w:outlineLvl w:val="0"/>
    </w:pPr>
    <w:rPr>
      <w:rFonts w:ascii="Arial" w:eastAsia="メイリオ" w:hAnsi="Arial" w:cs="Times New Roman"/>
      <w:sz w:val="44"/>
      <w:szCs w:val="32"/>
    </w:rPr>
  </w:style>
  <w:style w:type="character" w:customStyle="1" w:styleId="TitleChar">
    <w:name w:val="Title Char"/>
    <w:aliases w:val="記事名 Char"/>
    <w:link w:val="Title"/>
    <w:uiPriority w:val="10"/>
    <w:rsid w:val="004C2E37"/>
    <w:rPr>
      <w:rFonts w:ascii="Arial" w:eastAsia="メイリオ" w:hAnsi="Arial" w:cs="Times New Roman"/>
      <w:sz w:val="44"/>
      <w:szCs w:val="32"/>
    </w:rPr>
  </w:style>
  <w:style w:type="paragraph" w:styleId="Subtitle">
    <w:name w:val="Subtitle"/>
    <w:aliases w:val="連載名"/>
    <w:basedOn w:val="Normal"/>
    <w:next w:val="Normal"/>
    <w:link w:val="SubtitleChar"/>
    <w:uiPriority w:val="11"/>
    <w:qFormat/>
    <w:rsid w:val="004C2E37"/>
    <w:pPr>
      <w:jc w:val="left"/>
      <w:outlineLvl w:val="1"/>
    </w:pPr>
    <w:rPr>
      <w:rFonts w:ascii="Arial" w:eastAsia="メイリオ" w:hAnsi="Arial" w:cs="Times New Roman"/>
      <w:b/>
      <w:color w:val="ED7D31"/>
      <w:sz w:val="28"/>
      <w:szCs w:val="24"/>
    </w:rPr>
  </w:style>
  <w:style w:type="character" w:customStyle="1" w:styleId="SubtitleChar">
    <w:name w:val="Subtitle Char"/>
    <w:aliases w:val="連載名 Char"/>
    <w:link w:val="Subtitle"/>
    <w:uiPriority w:val="11"/>
    <w:rsid w:val="004C2E37"/>
    <w:rPr>
      <w:rFonts w:ascii="Arial" w:eastAsia="メイリオ" w:hAnsi="Arial" w:cs="Times New Roman"/>
      <w:b/>
      <w:color w:val="ED7D31"/>
      <w:sz w:val="28"/>
      <w:szCs w:val="24"/>
    </w:rPr>
  </w:style>
  <w:style w:type="character" w:styleId="Strong">
    <w:name w:val="Strong"/>
    <w:uiPriority w:val="22"/>
    <w:qFormat/>
    <w:rsid w:val="004C2E37"/>
    <w:rPr>
      <w:b/>
      <w:bCs/>
    </w:rPr>
  </w:style>
  <w:style w:type="character" w:styleId="Emphasis">
    <w:name w:val="Emphasis"/>
    <w:uiPriority w:val="20"/>
    <w:qFormat/>
    <w:rsid w:val="004C2E37"/>
    <w:rPr>
      <w:i/>
      <w:iCs/>
    </w:rPr>
  </w:style>
  <w:style w:type="paragraph" w:styleId="ListParagraph">
    <w:name w:val="List Paragraph"/>
    <w:basedOn w:val="Normal"/>
    <w:uiPriority w:val="34"/>
    <w:qFormat/>
    <w:rsid w:val="004C2E37"/>
    <w:pPr>
      <w:ind w:leftChars="400" w:left="840"/>
    </w:pPr>
  </w:style>
  <w:style w:type="paragraph" w:styleId="Quote">
    <w:name w:val="Quote"/>
    <w:basedOn w:val="Normal"/>
    <w:next w:val="Normal"/>
    <w:link w:val="QuoteChar"/>
    <w:uiPriority w:val="29"/>
    <w:qFormat/>
    <w:rsid w:val="004C2E37"/>
    <w:pPr>
      <w:spacing w:before="200" w:after="160"/>
      <w:ind w:left="864" w:right="864"/>
      <w:jc w:val="center"/>
    </w:pPr>
    <w:rPr>
      <w:i/>
      <w:iCs/>
      <w:color w:val="404040" w:themeColor="text1" w:themeTint="BF"/>
    </w:rPr>
  </w:style>
  <w:style w:type="character" w:customStyle="1" w:styleId="QuoteChar">
    <w:name w:val="Quote Char"/>
    <w:link w:val="Quote"/>
    <w:uiPriority w:val="29"/>
    <w:rsid w:val="004C2E37"/>
    <w:rPr>
      <w:rFonts w:eastAsia="ＭＳ ゴシック"/>
      <w:i/>
      <w:iCs/>
      <w:color w:val="404040" w:themeColor="text1" w:themeTint="BF"/>
    </w:rPr>
  </w:style>
  <w:style w:type="paragraph" w:styleId="IntenseQuote">
    <w:name w:val="Intense Quote"/>
    <w:basedOn w:val="Normal"/>
    <w:next w:val="Normal"/>
    <w:link w:val="IntenseQuoteChar"/>
    <w:uiPriority w:val="30"/>
    <w:qFormat/>
    <w:rsid w:val="004C2E3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link w:val="IntenseQuote"/>
    <w:uiPriority w:val="30"/>
    <w:rsid w:val="004C2E37"/>
    <w:rPr>
      <w:rFonts w:eastAsia="ＭＳ ゴシック"/>
      <w:i/>
      <w:iCs/>
      <w:color w:val="5B9BD5" w:themeColor="accent1"/>
    </w:rPr>
  </w:style>
  <w:style w:type="character" w:styleId="SubtleEmphasis">
    <w:name w:val="Subtle Emphasis"/>
    <w:uiPriority w:val="19"/>
    <w:qFormat/>
    <w:rsid w:val="004C2E37"/>
    <w:rPr>
      <w:i/>
      <w:iCs/>
      <w:color w:val="404040" w:themeColor="text1" w:themeTint="BF"/>
    </w:rPr>
  </w:style>
  <w:style w:type="character" w:styleId="IntenseEmphasis">
    <w:name w:val="Intense Emphasis"/>
    <w:uiPriority w:val="21"/>
    <w:qFormat/>
    <w:rsid w:val="004C2E37"/>
    <w:rPr>
      <w:i/>
      <w:iCs/>
      <w:color w:val="5B9BD5" w:themeColor="accent1"/>
    </w:rPr>
  </w:style>
  <w:style w:type="character" w:styleId="SubtleReference">
    <w:name w:val="Subtle Reference"/>
    <w:uiPriority w:val="31"/>
    <w:qFormat/>
    <w:rsid w:val="004C2E37"/>
    <w:rPr>
      <w:smallCaps/>
      <w:color w:val="5A5A5A" w:themeColor="text1" w:themeTint="A5"/>
    </w:rPr>
  </w:style>
  <w:style w:type="character" w:styleId="IntenseReference">
    <w:name w:val="Intense Reference"/>
    <w:uiPriority w:val="32"/>
    <w:qFormat/>
    <w:rsid w:val="004C2E37"/>
    <w:rPr>
      <w:b/>
      <w:bCs/>
      <w:smallCaps/>
      <w:color w:val="5B9BD5" w:themeColor="accent1"/>
      <w:spacing w:val="5"/>
    </w:rPr>
  </w:style>
  <w:style w:type="character" w:styleId="BookTitle">
    <w:name w:val="Book Title"/>
    <w:uiPriority w:val="33"/>
    <w:qFormat/>
    <w:rsid w:val="004C2E37"/>
    <w:rPr>
      <w:b/>
      <w:bCs/>
      <w:i/>
      <w:iCs/>
      <w:spacing w:val="5"/>
    </w:rPr>
  </w:style>
  <w:style w:type="paragraph" w:styleId="TOCHeading">
    <w:name w:val="TOC Heading"/>
    <w:basedOn w:val="Heading1"/>
    <w:next w:val="Normal"/>
    <w:uiPriority w:val="39"/>
    <w:semiHidden/>
    <w:unhideWhenUsed/>
    <w:qFormat/>
    <w:rsid w:val="004C2E37"/>
    <w:pPr>
      <w:outlineLvl w:val="9"/>
    </w:pPr>
    <w:rPr>
      <w:rFonts w:asciiTheme="majorHAnsi" w:eastAsiaTheme="majorEastAsia" w:hAnsiTheme="majorHAnsi" w:cstheme="majorBidi"/>
    </w:rPr>
  </w:style>
  <w:style w:type="paragraph" w:styleId="Revision">
    <w:name w:val="Revision"/>
    <w:hidden/>
    <w:uiPriority w:val="99"/>
    <w:semiHidden/>
    <w:rsid w:val="00932278"/>
    <w:rPr>
      <w:rFonts w:eastAsia="ＭＳ ゴシック"/>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37"/>
    <w:pPr>
      <w:widowControl w:val="0"/>
      <w:jc w:val="both"/>
    </w:pPr>
    <w:rPr>
      <w:rFonts w:eastAsia="ＭＳ ゴシック"/>
    </w:rPr>
  </w:style>
  <w:style w:type="paragraph" w:styleId="Heading1">
    <w:name w:val="heading 1"/>
    <w:basedOn w:val="Normal"/>
    <w:next w:val="Normal"/>
    <w:link w:val="Heading1Char"/>
    <w:uiPriority w:val="9"/>
    <w:qFormat/>
    <w:rsid w:val="004C2E37"/>
    <w:pPr>
      <w:keepNext/>
      <w:spacing w:beforeLines="50" w:before="50" w:afterLines="50" w:after="50"/>
      <w:outlineLvl w:val="0"/>
    </w:pPr>
    <w:rPr>
      <w:rFonts w:ascii="ＭＳ ゴシック" w:cs="Times New Roman"/>
      <w:b/>
      <w:sz w:val="24"/>
      <w:szCs w:val="24"/>
      <w:u w:val="double" w:color="4472C4" w:themeColor="accent5"/>
    </w:rPr>
  </w:style>
  <w:style w:type="paragraph" w:styleId="Heading2">
    <w:name w:val="heading 2"/>
    <w:basedOn w:val="Normal"/>
    <w:next w:val="Normal"/>
    <w:link w:val="Heading2Char"/>
    <w:uiPriority w:val="9"/>
    <w:qFormat/>
    <w:rsid w:val="004C2E37"/>
    <w:pPr>
      <w:keepNext/>
      <w:outlineLvl w:val="1"/>
    </w:pPr>
    <w:rPr>
      <w:rFonts w:ascii="ＭＳ ゴシック" w:hAnsi="ＭＳ ゴシック" w:cs="Times New Roman"/>
      <w:b/>
      <w:sz w:val="23"/>
      <w:u w:val="single" w:color="4472C4" w:themeColor="accent5"/>
    </w:rPr>
  </w:style>
  <w:style w:type="paragraph" w:styleId="Heading3">
    <w:name w:val="heading 3"/>
    <w:basedOn w:val="Normal"/>
    <w:next w:val="Normal"/>
    <w:link w:val="Heading3Char"/>
    <w:uiPriority w:val="9"/>
    <w:qFormat/>
    <w:rsid w:val="004C2E37"/>
    <w:pPr>
      <w:keepNext/>
      <w:spacing w:beforeLines="50" w:before="50" w:afterLines="50" w:after="50"/>
      <w:outlineLvl w:val="2"/>
    </w:pPr>
    <w:rPr>
      <w:rFonts w:ascii="ＭＳ ゴシック" w:hAnsi="ＭＳ ゴシック" w:cs="Times New Roman"/>
      <w:b/>
      <w:u w:val="dottedHeavy" w:color="B4C6E7" w:themeColor="accent5" w:themeTint="66"/>
    </w:rPr>
  </w:style>
  <w:style w:type="paragraph" w:styleId="Heading4">
    <w:name w:val="heading 4"/>
    <w:basedOn w:val="Normal"/>
    <w:next w:val="Normal"/>
    <w:link w:val="Heading4Char"/>
    <w:uiPriority w:val="9"/>
    <w:qFormat/>
    <w:rsid w:val="004C2E37"/>
    <w:pPr>
      <w:keepNext/>
      <w:spacing w:beforeLines="50" w:before="50" w:afterLines="50" w:after="50"/>
      <w:jc w:val="left"/>
      <w:outlineLvl w:val="3"/>
    </w:pPr>
    <w:rPr>
      <w:rFonts w:ascii="ＭＳ ゴシック" w:hAnsi="ＭＳ ゴシック"/>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42B"/>
    <w:pPr>
      <w:tabs>
        <w:tab w:val="center" w:pos="4252"/>
        <w:tab w:val="right" w:pos="8504"/>
      </w:tabs>
      <w:snapToGrid w:val="0"/>
    </w:pPr>
  </w:style>
  <w:style w:type="character" w:customStyle="1" w:styleId="HeaderChar">
    <w:name w:val="Header Char"/>
    <w:basedOn w:val="DefaultParagraphFont"/>
    <w:link w:val="Header"/>
    <w:uiPriority w:val="99"/>
    <w:rsid w:val="0087242B"/>
  </w:style>
  <w:style w:type="paragraph" w:styleId="Footer">
    <w:name w:val="footer"/>
    <w:basedOn w:val="Normal"/>
    <w:link w:val="FooterChar"/>
    <w:uiPriority w:val="99"/>
    <w:unhideWhenUsed/>
    <w:rsid w:val="0087242B"/>
    <w:pPr>
      <w:tabs>
        <w:tab w:val="center" w:pos="4252"/>
        <w:tab w:val="right" w:pos="8504"/>
      </w:tabs>
      <w:snapToGrid w:val="0"/>
    </w:pPr>
  </w:style>
  <w:style w:type="character" w:customStyle="1" w:styleId="FooterChar">
    <w:name w:val="Footer Char"/>
    <w:basedOn w:val="DefaultParagraphFont"/>
    <w:link w:val="Footer"/>
    <w:uiPriority w:val="99"/>
    <w:rsid w:val="0087242B"/>
  </w:style>
  <w:style w:type="character" w:styleId="CommentReference">
    <w:name w:val="annotation reference"/>
    <w:basedOn w:val="DefaultParagraphFont"/>
    <w:uiPriority w:val="99"/>
    <w:semiHidden/>
    <w:unhideWhenUsed/>
    <w:rsid w:val="00CC2070"/>
    <w:rPr>
      <w:sz w:val="18"/>
      <w:szCs w:val="18"/>
    </w:rPr>
  </w:style>
  <w:style w:type="paragraph" w:styleId="CommentText">
    <w:name w:val="annotation text"/>
    <w:basedOn w:val="Normal"/>
    <w:link w:val="CommentTextChar"/>
    <w:uiPriority w:val="99"/>
    <w:unhideWhenUsed/>
    <w:rsid w:val="00CC2070"/>
    <w:pPr>
      <w:jc w:val="left"/>
    </w:pPr>
  </w:style>
  <w:style w:type="character" w:customStyle="1" w:styleId="CommentTextChar">
    <w:name w:val="Comment Text Char"/>
    <w:basedOn w:val="DefaultParagraphFont"/>
    <w:link w:val="CommentText"/>
    <w:uiPriority w:val="99"/>
    <w:rsid w:val="00CC2070"/>
  </w:style>
  <w:style w:type="paragraph" w:styleId="CommentSubject">
    <w:name w:val="annotation subject"/>
    <w:basedOn w:val="CommentText"/>
    <w:next w:val="CommentText"/>
    <w:link w:val="CommentSubjectChar"/>
    <w:uiPriority w:val="99"/>
    <w:semiHidden/>
    <w:unhideWhenUsed/>
    <w:rsid w:val="00CC2070"/>
    <w:rPr>
      <w:b/>
      <w:bCs/>
    </w:rPr>
  </w:style>
  <w:style w:type="character" w:customStyle="1" w:styleId="CommentSubjectChar">
    <w:name w:val="Comment Subject Char"/>
    <w:basedOn w:val="CommentTextChar"/>
    <w:link w:val="CommentSubject"/>
    <w:uiPriority w:val="99"/>
    <w:semiHidden/>
    <w:rsid w:val="00CC2070"/>
    <w:rPr>
      <w:b/>
      <w:bCs/>
    </w:rPr>
  </w:style>
  <w:style w:type="paragraph" w:styleId="BalloonText">
    <w:name w:val="Balloon Text"/>
    <w:basedOn w:val="Normal"/>
    <w:link w:val="BalloonTextChar"/>
    <w:uiPriority w:val="99"/>
    <w:semiHidden/>
    <w:unhideWhenUsed/>
    <w:rsid w:val="00CC207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C2070"/>
    <w:rPr>
      <w:rFonts w:asciiTheme="majorHAnsi" w:eastAsiaTheme="majorEastAsia" w:hAnsiTheme="majorHAnsi" w:cstheme="majorBidi"/>
      <w:sz w:val="18"/>
      <w:szCs w:val="18"/>
    </w:rPr>
  </w:style>
  <w:style w:type="paragraph" w:customStyle="1" w:styleId="a">
    <w:name w:val="紹介文"/>
    <w:link w:val="a0"/>
    <w:uiPriority w:val="12"/>
    <w:qFormat/>
    <w:rsid w:val="004C2E37"/>
    <w:pPr>
      <w:spacing w:before="240" w:after="240"/>
    </w:pPr>
    <w:rPr>
      <w:rFonts w:ascii="メイリオ" w:eastAsia="メイリオ"/>
      <w:iCs/>
      <w:color w:val="404040" w:themeColor="text1" w:themeTint="BF"/>
    </w:rPr>
  </w:style>
  <w:style w:type="character" w:customStyle="1" w:styleId="a0">
    <w:name w:val="紹介文 (文字)"/>
    <w:basedOn w:val="DefaultParagraphFont"/>
    <w:link w:val="a"/>
    <w:uiPriority w:val="12"/>
    <w:rsid w:val="004C2E37"/>
    <w:rPr>
      <w:rFonts w:ascii="メイリオ" w:eastAsia="メイリオ"/>
      <w:iCs/>
      <w:color w:val="404040" w:themeColor="text1" w:themeTint="BF"/>
    </w:rPr>
  </w:style>
  <w:style w:type="character" w:customStyle="1" w:styleId="Heading1Char">
    <w:name w:val="Heading 1 Char"/>
    <w:link w:val="Heading1"/>
    <w:uiPriority w:val="9"/>
    <w:rsid w:val="004C2E37"/>
    <w:rPr>
      <w:rFonts w:ascii="ＭＳ ゴシック" w:eastAsia="ＭＳ ゴシック" w:cs="Times New Roman"/>
      <w:b/>
      <w:sz w:val="24"/>
      <w:szCs w:val="24"/>
      <w:u w:val="double" w:color="4472C4" w:themeColor="accent5"/>
    </w:rPr>
  </w:style>
  <w:style w:type="character" w:customStyle="1" w:styleId="Heading2Char">
    <w:name w:val="Heading 2 Char"/>
    <w:link w:val="Heading2"/>
    <w:uiPriority w:val="9"/>
    <w:rsid w:val="004C2E37"/>
    <w:rPr>
      <w:rFonts w:ascii="ＭＳ ゴシック" w:eastAsia="ＭＳ ゴシック" w:hAnsi="ＭＳ ゴシック" w:cs="Times New Roman"/>
      <w:b/>
      <w:sz w:val="23"/>
      <w:u w:val="single" w:color="4472C4" w:themeColor="accent5"/>
    </w:rPr>
  </w:style>
  <w:style w:type="character" w:customStyle="1" w:styleId="Heading3Char">
    <w:name w:val="Heading 3 Char"/>
    <w:link w:val="Heading3"/>
    <w:uiPriority w:val="9"/>
    <w:rsid w:val="004C2E37"/>
    <w:rPr>
      <w:rFonts w:ascii="ＭＳ ゴシック" w:eastAsia="ＭＳ ゴシック" w:hAnsi="ＭＳ ゴシック" w:cs="Times New Roman"/>
      <w:b/>
      <w:u w:val="dottedHeavy" w:color="B4C6E7" w:themeColor="accent5" w:themeTint="66"/>
    </w:rPr>
  </w:style>
  <w:style w:type="character" w:customStyle="1" w:styleId="Heading4Char">
    <w:name w:val="Heading 4 Char"/>
    <w:link w:val="Heading4"/>
    <w:uiPriority w:val="9"/>
    <w:rsid w:val="004C2E37"/>
    <w:rPr>
      <w:rFonts w:ascii="ＭＳ ゴシック" w:eastAsia="ＭＳ ゴシック" w:hAnsi="ＭＳ ゴシック"/>
      <w:b/>
      <w:bCs/>
    </w:rPr>
  </w:style>
  <w:style w:type="paragraph" w:styleId="Caption">
    <w:name w:val="caption"/>
    <w:basedOn w:val="Normal"/>
    <w:next w:val="Normal"/>
    <w:uiPriority w:val="35"/>
    <w:semiHidden/>
    <w:unhideWhenUsed/>
    <w:qFormat/>
    <w:rsid w:val="004C2E37"/>
    <w:rPr>
      <w:b/>
      <w:bCs/>
    </w:rPr>
  </w:style>
  <w:style w:type="paragraph" w:styleId="Title">
    <w:name w:val="Title"/>
    <w:aliases w:val="記事名"/>
    <w:basedOn w:val="Normal"/>
    <w:next w:val="Normal"/>
    <w:link w:val="TitleChar"/>
    <w:uiPriority w:val="10"/>
    <w:qFormat/>
    <w:rsid w:val="004C2E37"/>
    <w:pPr>
      <w:spacing w:before="240" w:after="120"/>
      <w:jc w:val="left"/>
      <w:outlineLvl w:val="0"/>
    </w:pPr>
    <w:rPr>
      <w:rFonts w:ascii="Arial" w:eastAsia="メイリオ" w:hAnsi="Arial" w:cs="Times New Roman"/>
      <w:sz w:val="44"/>
      <w:szCs w:val="32"/>
    </w:rPr>
  </w:style>
  <w:style w:type="character" w:customStyle="1" w:styleId="TitleChar">
    <w:name w:val="Title Char"/>
    <w:aliases w:val="記事名 Char"/>
    <w:link w:val="Title"/>
    <w:uiPriority w:val="10"/>
    <w:rsid w:val="004C2E37"/>
    <w:rPr>
      <w:rFonts w:ascii="Arial" w:eastAsia="メイリオ" w:hAnsi="Arial" w:cs="Times New Roman"/>
      <w:sz w:val="44"/>
      <w:szCs w:val="32"/>
    </w:rPr>
  </w:style>
  <w:style w:type="paragraph" w:styleId="Subtitle">
    <w:name w:val="Subtitle"/>
    <w:aliases w:val="連載名"/>
    <w:basedOn w:val="Normal"/>
    <w:next w:val="Normal"/>
    <w:link w:val="SubtitleChar"/>
    <w:uiPriority w:val="11"/>
    <w:qFormat/>
    <w:rsid w:val="004C2E37"/>
    <w:pPr>
      <w:jc w:val="left"/>
      <w:outlineLvl w:val="1"/>
    </w:pPr>
    <w:rPr>
      <w:rFonts w:ascii="Arial" w:eastAsia="メイリオ" w:hAnsi="Arial" w:cs="Times New Roman"/>
      <w:b/>
      <w:color w:val="ED7D31"/>
      <w:sz w:val="28"/>
      <w:szCs w:val="24"/>
    </w:rPr>
  </w:style>
  <w:style w:type="character" w:customStyle="1" w:styleId="SubtitleChar">
    <w:name w:val="Subtitle Char"/>
    <w:aliases w:val="連載名 Char"/>
    <w:link w:val="Subtitle"/>
    <w:uiPriority w:val="11"/>
    <w:rsid w:val="004C2E37"/>
    <w:rPr>
      <w:rFonts w:ascii="Arial" w:eastAsia="メイリオ" w:hAnsi="Arial" w:cs="Times New Roman"/>
      <w:b/>
      <w:color w:val="ED7D31"/>
      <w:sz w:val="28"/>
      <w:szCs w:val="24"/>
    </w:rPr>
  </w:style>
  <w:style w:type="character" w:styleId="Strong">
    <w:name w:val="Strong"/>
    <w:uiPriority w:val="22"/>
    <w:qFormat/>
    <w:rsid w:val="004C2E37"/>
    <w:rPr>
      <w:b/>
      <w:bCs/>
    </w:rPr>
  </w:style>
  <w:style w:type="character" w:styleId="Emphasis">
    <w:name w:val="Emphasis"/>
    <w:uiPriority w:val="20"/>
    <w:qFormat/>
    <w:rsid w:val="004C2E37"/>
    <w:rPr>
      <w:i/>
      <w:iCs/>
    </w:rPr>
  </w:style>
  <w:style w:type="paragraph" w:styleId="ListParagraph">
    <w:name w:val="List Paragraph"/>
    <w:basedOn w:val="Normal"/>
    <w:uiPriority w:val="34"/>
    <w:qFormat/>
    <w:rsid w:val="004C2E37"/>
    <w:pPr>
      <w:ind w:leftChars="400" w:left="840"/>
    </w:pPr>
  </w:style>
  <w:style w:type="paragraph" w:styleId="Quote">
    <w:name w:val="Quote"/>
    <w:basedOn w:val="Normal"/>
    <w:next w:val="Normal"/>
    <w:link w:val="QuoteChar"/>
    <w:uiPriority w:val="29"/>
    <w:qFormat/>
    <w:rsid w:val="004C2E37"/>
    <w:pPr>
      <w:spacing w:before="200" w:after="160"/>
      <w:ind w:left="864" w:right="864"/>
      <w:jc w:val="center"/>
    </w:pPr>
    <w:rPr>
      <w:i/>
      <w:iCs/>
      <w:color w:val="404040" w:themeColor="text1" w:themeTint="BF"/>
    </w:rPr>
  </w:style>
  <w:style w:type="character" w:customStyle="1" w:styleId="QuoteChar">
    <w:name w:val="Quote Char"/>
    <w:link w:val="Quote"/>
    <w:uiPriority w:val="29"/>
    <w:rsid w:val="004C2E37"/>
    <w:rPr>
      <w:rFonts w:eastAsia="ＭＳ ゴシック"/>
      <w:i/>
      <w:iCs/>
      <w:color w:val="404040" w:themeColor="text1" w:themeTint="BF"/>
    </w:rPr>
  </w:style>
  <w:style w:type="paragraph" w:styleId="IntenseQuote">
    <w:name w:val="Intense Quote"/>
    <w:basedOn w:val="Normal"/>
    <w:next w:val="Normal"/>
    <w:link w:val="IntenseQuoteChar"/>
    <w:uiPriority w:val="30"/>
    <w:qFormat/>
    <w:rsid w:val="004C2E3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link w:val="IntenseQuote"/>
    <w:uiPriority w:val="30"/>
    <w:rsid w:val="004C2E37"/>
    <w:rPr>
      <w:rFonts w:eastAsia="ＭＳ ゴシック"/>
      <w:i/>
      <w:iCs/>
      <w:color w:val="5B9BD5" w:themeColor="accent1"/>
    </w:rPr>
  </w:style>
  <w:style w:type="character" w:styleId="SubtleEmphasis">
    <w:name w:val="Subtle Emphasis"/>
    <w:uiPriority w:val="19"/>
    <w:qFormat/>
    <w:rsid w:val="004C2E37"/>
    <w:rPr>
      <w:i/>
      <w:iCs/>
      <w:color w:val="404040" w:themeColor="text1" w:themeTint="BF"/>
    </w:rPr>
  </w:style>
  <w:style w:type="character" w:styleId="IntenseEmphasis">
    <w:name w:val="Intense Emphasis"/>
    <w:uiPriority w:val="21"/>
    <w:qFormat/>
    <w:rsid w:val="004C2E37"/>
    <w:rPr>
      <w:i/>
      <w:iCs/>
      <w:color w:val="5B9BD5" w:themeColor="accent1"/>
    </w:rPr>
  </w:style>
  <w:style w:type="character" w:styleId="SubtleReference">
    <w:name w:val="Subtle Reference"/>
    <w:uiPriority w:val="31"/>
    <w:qFormat/>
    <w:rsid w:val="004C2E37"/>
    <w:rPr>
      <w:smallCaps/>
      <w:color w:val="5A5A5A" w:themeColor="text1" w:themeTint="A5"/>
    </w:rPr>
  </w:style>
  <w:style w:type="character" w:styleId="IntenseReference">
    <w:name w:val="Intense Reference"/>
    <w:uiPriority w:val="32"/>
    <w:qFormat/>
    <w:rsid w:val="004C2E37"/>
    <w:rPr>
      <w:b/>
      <w:bCs/>
      <w:smallCaps/>
      <w:color w:val="5B9BD5" w:themeColor="accent1"/>
      <w:spacing w:val="5"/>
    </w:rPr>
  </w:style>
  <w:style w:type="character" w:styleId="BookTitle">
    <w:name w:val="Book Title"/>
    <w:uiPriority w:val="33"/>
    <w:qFormat/>
    <w:rsid w:val="004C2E37"/>
    <w:rPr>
      <w:b/>
      <w:bCs/>
      <w:i/>
      <w:iCs/>
      <w:spacing w:val="5"/>
    </w:rPr>
  </w:style>
  <w:style w:type="paragraph" w:styleId="TOCHeading">
    <w:name w:val="TOC Heading"/>
    <w:basedOn w:val="Heading1"/>
    <w:next w:val="Normal"/>
    <w:uiPriority w:val="39"/>
    <w:semiHidden/>
    <w:unhideWhenUsed/>
    <w:qFormat/>
    <w:rsid w:val="004C2E37"/>
    <w:pPr>
      <w:outlineLvl w:val="9"/>
    </w:pPr>
    <w:rPr>
      <w:rFonts w:asciiTheme="majorHAnsi" w:eastAsiaTheme="majorEastAsia" w:hAnsiTheme="majorHAnsi" w:cstheme="majorBidi"/>
    </w:rPr>
  </w:style>
  <w:style w:type="paragraph" w:styleId="Revision">
    <w:name w:val="Revision"/>
    <w:hidden/>
    <w:uiPriority w:val="99"/>
    <w:semiHidden/>
    <w:rsid w:val="00932278"/>
    <w:rPr>
      <w:rFonts w:eastAsia="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gif"/><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2841</TotalTime>
  <Pages>3</Pages>
  <Words>985</Words>
  <Characters>5621</Characters>
  <Application>Microsoft Macintosh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Shinji Kawasaki</dc:creator>
  <cp:keywords/>
  <dc:description/>
  <cp:lastModifiedBy>Masayuki Ono</cp:lastModifiedBy>
  <cp:revision>15</cp:revision>
  <dcterms:created xsi:type="dcterms:W3CDTF">2016-08-19T02:26:00Z</dcterms:created>
  <dcterms:modified xsi:type="dcterms:W3CDTF">2016-08-24T12:19:00Z</dcterms:modified>
</cp:coreProperties>
</file>